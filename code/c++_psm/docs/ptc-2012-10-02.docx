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8A924" w14:textId="77777777" w:rsidR="00F632D2" w:rsidRPr="00ED6E9F" w:rsidRDefault="00F632D2">
      <w:pPr>
        <w:pStyle w:val="FrontPageLabel"/>
      </w:pPr>
      <w:r w:rsidRPr="003D3106">
        <w:rPr>
          <w:b/>
        </w:rPr>
        <w:t>Date:</w:t>
      </w:r>
      <w:r w:rsidRPr="003D3106">
        <w:t xml:space="preserve">  </w:t>
      </w:r>
      <w:r w:rsidR="002D71B0" w:rsidRPr="00ED6E9F">
        <w:t xml:space="preserve">January </w:t>
      </w:r>
      <w:r w:rsidRPr="00ED6E9F">
        <w:t>2010</w:t>
      </w:r>
    </w:p>
    <w:p w14:paraId="1FADA844" w14:textId="77777777" w:rsidR="00F632D2" w:rsidRPr="00ED6E9F" w:rsidRDefault="00F632D2">
      <w:pPr>
        <w:pStyle w:val="FrontPageLabel"/>
      </w:pPr>
    </w:p>
    <w:p w14:paraId="641CF88A" w14:textId="77777777" w:rsidR="00F632D2" w:rsidRPr="00ED6E9F" w:rsidRDefault="00F632D2">
      <w:pPr>
        <w:pStyle w:val="Standard"/>
      </w:pPr>
    </w:p>
    <w:p w14:paraId="4677BD0B" w14:textId="77777777" w:rsidR="00F632D2" w:rsidRPr="00ED6E9F" w:rsidRDefault="00F632D2">
      <w:pPr>
        <w:pStyle w:val="Standard"/>
      </w:pPr>
    </w:p>
    <w:p w14:paraId="7A9C32F2" w14:textId="77777777" w:rsidR="00F632D2" w:rsidRPr="00ED6E9F" w:rsidRDefault="00F632D2">
      <w:pPr>
        <w:pStyle w:val="Standard"/>
      </w:pPr>
    </w:p>
    <w:p w14:paraId="555B79F4" w14:textId="77777777" w:rsidR="00F632D2" w:rsidRPr="00ED6E9F" w:rsidRDefault="00F632D2">
      <w:pPr>
        <w:pStyle w:val="Standard"/>
      </w:pPr>
    </w:p>
    <w:p w14:paraId="31627237" w14:textId="77777777" w:rsidR="00F632D2" w:rsidRPr="00ED6E9F" w:rsidRDefault="00233B4B">
      <w:pPr>
        <w:pStyle w:val="Titre"/>
        <w:jc w:val="left"/>
      </w:pPr>
      <w:bookmarkStart w:id="0" w:name="_Toc182385735"/>
      <w:r w:rsidRPr="00ED6E9F">
        <w:t>ISO/IEC C++ 2003 Language DDS PSM (DDS-PSM-Cxx)</w:t>
      </w:r>
      <w:bookmarkEnd w:id="0"/>
    </w:p>
    <w:p w14:paraId="28C46307" w14:textId="77777777" w:rsidR="00F632D2" w:rsidRPr="00ED6E9F" w:rsidRDefault="00F632D2">
      <w:pPr>
        <w:pStyle w:val="Standard"/>
      </w:pPr>
    </w:p>
    <w:p w14:paraId="1117BC1E" w14:textId="77777777" w:rsidR="00F632D2" w:rsidRPr="00ED6E9F" w:rsidRDefault="00F632D2">
      <w:pPr>
        <w:pStyle w:val="Standard"/>
      </w:pPr>
    </w:p>
    <w:p w14:paraId="569883B1" w14:textId="77777777" w:rsidR="00F632D2" w:rsidRPr="00ED6E9F" w:rsidRDefault="00F632D2">
      <w:pPr>
        <w:pStyle w:val="Standard"/>
      </w:pPr>
    </w:p>
    <w:p w14:paraId="3401115E" w14:textId="50A78C9A" w:rsidR="00F632D2" w:rsidRPr="001F5C42" w:rsidRDefault="00594B98" w:rsidP="00F632D2">
      <w:pPr>
        <w:pStyle w:val="SpecificationVersion"/>
        <w:rPr>
          <w:b/>
        </w:rPr>
      </w:pPr>
      <w:ins w:id="1" w:author="Angelo Corsaro" w:date="2012-10-15T15:38:00Z">
        <w:r w:rsidRPr="00ED6E9F">
          <w:t>v</w:t>
        </w:r>
      </w:ins>
      <w:del w:id="2" w:author="Angelo Corsaro" w:date="2012-10-15T15:38:00Z">
        <w:r w:rsidR="00233B4B" w:rsidRPr="00153C33" w:rsidDel="00035D8A">
          <w:delText>FTF Beta 1</w:delText>
        </w:r>
      </w:del>
      <w:ins w:id="3" w:author="Angelo Corsaro" w:date="2012-10-15T15:38:00Z">
        <w:r w:rsidR="00035D8A" w:rsidRPr="00B70058">
          <w:t>1.0</w:t>
        </w:r>
      </w:ins>
    </w:p>
    <w:p w14:paraId="2804047D" w14:textId="77777777" w:rsidR="00F632D2" w:rsidRPr="003D3106" w:rsidRDefault="00F632D2">
      <w:pPr>
        <w:pStyle w:val="Standard"/>
      </w:pPr>
    </w:p>
    <w:p w14:paraId="3D2CF1DF" w14:textId="77777777" w:rsidR="00F632D2" w:rsidRPr="003D3106" w:rsidRDefault="00F632D2">
      <w:pPr>
        <w:pStyle w:val="Textbody"/>
        <w:spacing w:line="360" w:lineRule="auto"/>
        <w:rPr>
          <w:rFonts w:ascii="Arial" w:hAnsi="Arial"/>
          <w:i/>
          <w:iCs/>
          <w:sz w:val="32"/>
          <w:szCs w:val="32"/>
        </w:rPr>
      </w:pPr>
      <w:r w:rsidRPr="003D3106">
        <w:rPr>
          <w:rFonts w:ascii="Arial" w:hAnsi="Arial"/>
          <w:i/>
          <w:iCs/>
          <w:sz w:val="32"/>
          <w:szCs w:val="32"/>
        </w:rPr>
        <w:t>____________________________________________________</w:t>
      </w:r>
    </w:p>
    <w:p w14:paraId="0047D647" w14:textId="5EB62A62" w:rsidR="00F632D2" w:rsidRPr="003D3106" w:rsidRDefault="00F632D2" w:rsidP="00F632D2">
      <w:pPr>
        <w:pStyle w:val="Textbody"/>
        <w:tabs>
          <w:tab w:val="left" w:pos="3240"/>
        </w:tabs>
        <w:rPr>
          <w:rFonts w:ascii="Arial" w:hAnsi="Arial"/>
          <w:b/>
          <w:bCs/>
          <w:sz w:val="24"/>
        </w:rPr>
      </w:pPr>
      <w:r w:rsidRPr="003D3106">
        <w:rPr>
          <w:rFonts w:ascii="Arial" w:hAnsi="Arial"/>
          <w:b/>
          <w:bCs/>
          <w:sz w:val="24"/>
        </w:rPr>
        <w:t>OMG Document Number:</w:t>
      </w:r>
      <w:r w:rsidRPr="003D3106">
        <w:rPr>
          <w:rFonts w:ascii="Arial" w:hAnsi="Arial"/>
          <w:b/>
          <w:bCs/>
          <w:sz w:val="24"/>
        </w:rPr>
        <w:tab/>
      </w:r>
      <w:r w:rsidR="00477B87" w:rsidRPr="003D3106">
        <w:rPr>
          <w:rFonts w:ascii="Arial" w:hAnsi="Arial"/>
          <w:b/>
          <w:bCs/>
          <w:sz w:val="24"/>
        </w:rPr>
        <w:t>ptc/201</w:t>
      </w:r>
      <w:ins w:id="4" w:author="Angelo Corsaro" w:date="2012-10-15T15:38:00Z">
        <w:r w:rsidR="00035D8A" w:rsidRPr="003D3106">
          <w:rPr>
            <w:rFonts w:ascii="Arial" w:hAnsi="Arial"/>
            <w:b/>
            <w:bCs/>
            <w:sz w:val="24"/>
          </w:rPr>
          <w:t>2</w:t>
        </w:r>
      </w:ins>
      <w:del w:id="5" w:author="Angelo Corsaro" w:date="2012-10-15T15:38:00Z">
        <w:r w:rsidR="00477B87" w:rsidRPr="003D3106" w:rsidDel="00035D8A">
          <w:rPr>
            <w:rFonts w:ascii="Arial" w:hAnsi="Arial"/>
            <w:b/>
            <w:bCs/>
            <w:sz w:val="24"/>
          </w:rPr>
          <w:delText>1</w:delText>
        </w:r>
      </w:del>
      <w:r w:rsidR="00477B87" w:rsidRPr="003D3106">
        <w:rPr>
          <w:rFonts w:ascii="Arial" w:hAnsi="Arial"/>
          <w:b/>
          <w:bCs/>
          <w:sz w:val="24"/>
        </w:rPr>
        <w:t>-</w:t>
      </w:r>
      <w:ins w:id="6" w:author="Angelo Corsaro" w:date="2012-10-15T15:38:00Z">
        <w:r w:rsidR="00035D8A" w:rsidRPr="003D3106">
          <w:rPr>
            <w:rFonts w:ascii="Arial" w:hAnsi="Arial"/>
            <w:b/>
            <w:bCs/>
            <w:sz w:val="24"/>
          </w:rPr>
          <w:t>10</w:t>
        </w:r>
      </w:ins>
      <w:del w:id="7" w:author="Angelo Corsaro" w:date="2012-10-15T15:38:00Z">
        <w:r w:rsidR="00477B87" w:rsidRPr="003D3106" w:rsidDel="00035D8A">
          <w:rPr>
            <w:rFonts w:ascii="Arial" w:hAnsi="Arial"/>
            <w:b/>
            <w:bCs/>
            <w:sz w:val="24"/>
          </w:rPr>
          <w:delText>01</w:delText>
        </w:r>
      </w:del>
      <w:r w:rsidR="00477B87" w:rsidRPr="003D3106">
        <w:rPr>
          <w:rFonts w:ascii="Arial" w:hAnsi="Arial"/>
          <w:b/>
          <w:bCs/>
          <w:sz w:val="24"/>
        </w:rPr>
        <w:t>-0</w:t>
      </w:r>
      <w:ins w:id="8" w:author="Angelo Corsaro" w:date="2012-10-15T15:38:00Z">
        <w:r w:rsidR="00035D8A" w:rsidRPr="003D3106">
          <w:rPr>
            <w:rFonts w:ascii="Arial" w:hAnsi="Arial"/>
            <w:b/>
            <w:bCs/>
            <w:sz w:val="24"/>
          </w:rPr>
          <w:t>2</w:t>
        </w:r>
      </w:ins>
      <w:del w:id="9" w:author="Angelo Corsaro" w:date="2012-10-15T15:38:00Z">
        <w:r w:rsidR="00477B87" w:rsidRPr="003D3106" w:rsidDel="00035D8A">
          <w:rPr>
            <w:rFonts w:ascii="Arial" w:hAnsi="Arial"/>
            <w:b/>
            <w:bCs/>
            <w:sz w:val="24"/>
          </w:rPr>
          <w:delText>2</w:delText>
        </w:r>
      </w:del>
    </w:p>
    <w:p w14:paraId="5EF4023C" w14:textId="77777777" w:rsidR="00477B87" w:rsidRPr="003D3106" w:rsidRDefault="00477B87" w:rsidP="00F632D2">
      <w:pPr>
        <w:pStyle w:val="Textbody"/>
        <w:tabs>
          <w:tab w:val="left" w:pos="3240"/>
        </w:tabs>
        <w:rPr>
          <w:rFonts w:ascii="Arial" w:hAnsi="Arial"/>
          <w:b/>
          <w:bCs/>
          <w:sz w:val="24"/>
        </w:rPr>
      </w:pPr>
      <w:r w:rsidRPr="003D3106">
        <w:rPr>
          <w:rFonts w:ascii="Arial" w:hAnsi="Arial"/>
          <w:b/>
          <w:bCs/>
          <w:sz w:val="24"/>
        </w:rPr>
        <w:t xml:space="preserve">Standard document URL: </w:t>
      </w:r>
      <w:r w:rsidRPr="003D3106">
        <w:rPr>
          <w:rFonts w:ascii="Arial" w:hAnsi="Arial"/>
          <w:b/>
          <w:bCs/>
          <w:sz w:val="24"/>
        </w:rPr>
        <w:tab/>
      </w:r>
      <w:r w:rsidR="00B85755" w:rsidRPr="003D3106">
        <w:rPr>
          <w:rPrChange w:id="10" w:author="Angelo Corsaro" w:date="2012-10-26T15:48:00Z">
            <w:rPr>
              <w:rStyle w:val="Lienhypertexte"/>
              <w:rFonts w:ascii="Arial" w:hAnsi="Arial"/>
              <w:b/>
              <w:bCs/>
              <w:sz w:val="24"/>
            </w:rPr>
          </w:rPrChange>
        </w:rPr>
        <w:fldChar w:fldCharType="begin"/>
      </w:r>
      <w:r w:rsidR="00B85755" w:rsidRPr="003D3106">
        <w:instrText xml:space="preserve"> HYPERLINK "http://www.omg.org/spec/DDS-PSM-Cxx/1.0" </w:instrText>
      </w:r>
      <w:r w:rsidR="00B85755" w:rsidRPr="003D3106">
        <w:rPr>
          <w:rPrChange w:id="11" w:author="Angelo Corsaro" w:date="2012-10-26T15:48:00Z">
            <w:rPr>
              <w:rStyle w:val="Lienhypertexte"/>
              <w:rFonts w:ascii="Arial" w:hAnsi="Arial"/>
              <w:b/>
              <w:bCs/>
              <w:sz w:val="24"/>
            </w:rPr>
          </w:rPrChange>
        </w:rPr>
        <w:fldChar w:fldCharType="separate"/>
      </w:r>
      <w:r w:rsidRPr="003D3106">
        <w:rPr>
          <w:rStyle w:val="Lienhypertexte"/>
          <w:rFonts w:ascii="Arial" w:hAnsi="Arial"/>
          <w:b/>
          <w:bCs/>
          <w:sz w:val="24"/>
        </w:rPr>
        <w:t>http://www.omg.org/spec/DDS-PSM-Cxx/1.0</w:t>
      </w:r>
      <w:r w:rsidR="00B85755" w:rsidRPr="003D3106">
        <w:rPr>
          <w:rStyle w:val="Lienhypertexte"/>
          <w:rFonts w:ascii="Arial" w:hAnsi="Arial"/>
          <w:b/>
          <w:bCs/>
          <w:sz w:val="24"/>
          <w:rPrChange w:id="12" w:author="Angelo Corsaro" w:date="2012-10-26T15:48:00Z">
            <w:rPr>
              <w:rStyle w:val="Lienhypertexte"/>
              <w:rFonts w:ascii="Arial" w:hAnsi="Arial"/>
              <w:b/>
              <w:bCs/>
              <w:sz w:val="24"/>
            </w:rPr>
          </w:rPrChange>
        </w:rPr>
        <w:fldChar w:fldCharType="end"/>
      </w:r>
    </w:p>
    <w:p w14:paraId="5206AA96" w14:textId="3932909C" w:rsidR="00477B87" w:rsidRPr="003D3106" w:rsidRDefault="00F632D2" w:rsidP="00F632D2">
      <w:pPr>
        <w:pStyle w:val="Textbody"/>
        <w:tabs>
          <w:tab w:val="left" w:pos="3240"/>
        </w:tabs>
        <w:rPr>
          <w:rFonts w:ascii="Arial" w:hAnsi="Arial"/>
          <w:b/>
          <w:sz w:val="24"/>
        </w:rPr>
      </w:pPr>
      <w:r w:rsidRPr="003D3106">
        <w:rPr>
          <w:rFonts w:ascii="Arial" w:hAnsi="Arial"/>
          <w:b/>
          <w:sz w:val="24"/>
        </w:rPr>
        <w:t>Associated File(s)</w:t>
      </w:r>
      <w:r w:rsidR="0087770D" w:rsidRPr="003D3106">
        <w:rPr>
          <w:rFonts w:ascii="Arial" w:hAnsi="Arial"/>
          <w:b/>
          <w:sz w:val="24"/>
        </w:rPr>
        <w:t>*</w:t>
      </w:r>
      <w:r w:rsidRPr="003D3106">
        <w:rPr>
          <w:rFonts w:ascii="Arial" w:hAnsi="Arial"/>
          <w:b/>
          <w:sz w:val="24"/>
        </w:rPr>
        <w:t>:</w:t>
      </w:r>
      <w:r w:rsidRPr="003D3106">
        <w:rPr>
          <w:rFonts w:ascii="Arial" w:hAnsi="Arial"/>
          <w:b/>
          <w:sz w:val="24"/>
        </w:rPr>
        <w:tab/>
      </w:r>
      <w:r w:rsidR="00594B98" w:rsidRPr="003D3106">
        <w:rPr>
          <w:rPrChange w:id="13" w:author="Angelo Corsaro" w:date="2012-10-26T15:48:00Z">
            <w:rPr>
              <w:rStyle w:val="Lienhypertexte"/>
              <w:rFonts w:ascii="Arial" w:hAnsi="Arial"/>
              <w:b/>
              <w:sz w:val="24"/>
            </w:rPr>
          </w:rPrChange>
        </w:rPr>
        <w:t>http://www.omg.org/spec/DDS-PSM-Cxx/201</w:t>
      </w:r>
      <w:ins w:id="14" w:author="Angelo Corsaro" w:date="2012-10-15T15:39:00Z">
        <w:r w:rsidR="00594B98" w:rsidRPr="003D3106">
          <w:rPr>
            <w:rPrChange w:id="15" w:author="Angelo Corsaro" w:date="2012-10-26T15:48:00Z">
              <w:rPr>
                <w:rStyle w:val="Lienhypertexte"/>
                <w:rFonts w:ascii="Arial" w:hAnsi="Arial"/>
                <w:b/>
                <w:sz w:val="24"/>
              </w:rPr>
            </w:rPrChange>
          </w:rPr>
          <w:t>2</w:t>
        </w:r>
      </w:ins>
      <w:del w:id="16" w:author="Angelo Corsaro" w:date="2012-10-15T15:39:00Z">
        <w:r w:rsidR="00594B98" w:rsidRPr="003D3106" w:rsidDel="00594B98">
          <w:rPr>
            <w:rPrChange w:id="17" w:author="Angelo Corsaro" w:date="2012-10-26T15:48:00Z">
              <w:rPr>
                <w:rStyle w:val="Lienhypertexte"/>
                <w:rFonts w:ascii="Arial" w:hAnsi="Arial"/>
                <w:b/>
                <w:sz w:val="24"/>
              </w:rPr>
            </w:rPrChange>
          </w:rPr>
          <w:delText>0</w:delText>
        </w:r>
      </w:del>
      <w:r w:rsidR="00594B98" w:rsidRPr="003D3106">
        <w:rPr>
          <w:rPrChange w:id="18" w:author="Angelo Corsaro" w:date="2012-10-26T15:48:00Z">
            <w:rPr>
              <w:rStyle w:val="Lienhypertexte"/>
              <w:rFonts w:ascii="Arial" w:hAnsi="Arial"/>
              <w:b/>
              <w:sz w:val="24"/>
            </w:rPr>
          </w:rPrChange>
        </w:rPr>
        <w:t>1</w:t>
      </w:r>
      <w:ins w:id="19" w:author="Angelo Corsaro" w:date="2012-10-15T15:39:00Z">
        <w:r w:rsidR="00594B98" w:rsidRPr="003D3106">
          <w:rPr>
            <w:rPrChange w:id="20" w:author="Angelo Corsaro" w:date="2012-10-26T15:48:00Z">
              <w:rPr>
                <w:rStyle w:val="Lienhypertexte"/>
                <w:rFonts w:ascii="Arial" w:hAnsi="Arial"/>
                <w:b/>
                <w:sz w:val="24"/>
              </w:rPr>
            </w:rPrChange>
          </w:rPr>
          <w:t>0</w:t>
        </w:r>
      </w:ins>
      <w:del w:id="21" w:author="Angelo Corsaro" w:date="2012-10-15T15:39:00Z">
        <w:r w:rsidR="00594B98" w:rsidRPr="003D3106" w:rsidDel="00594B98">
          <w:rPr>
            <w:rPrChange w:id="22" w:author="Angelo Corsaro" w:date="2012-10-26T15:48:00Z">
              <w:rPr>
                <w:rStyle w:val="Lienhypertexte"/>
                <w:rFonts w:ascii="Arial" w:hAnsi="Arial"/>
                <w:b/>
                <w:sz w:val="24"/>
              </w:rPr>
            </w:rPrChange>
          </w:rPr>
          <w:delText>1</w:delText>
        </w:r>
      </w:del>
      <w:r w:rsidR="00594B98" w:rsidRPr="003D3106">
        <w:rPr>
          <w:rPrChange w:id="23" w:author="Angelo Corsaro" w:date="2012-10-26T15:48:00Z">
            <w:rPr>
              <w:rStyle w:val="Lienhypertexte"/>
              <w:rFonts w:ascii="Arial" w:hAnsi="Arial"/>
              <w:b/>
              <w:sz w:val="24"/>
            </w:rPr>
          </w:rPrChange>
        </w:rPr>
        <w:t>0</w:t>
      </w:r>
      <w:ins w:id="24" w:author="Angelo Corsaro" w:date="2012-10-15T15:39:00Z">
        <w:r w:rsidR="00594B98" w:rsidRPr="003D3106">
          <w:rPr>
            <w:rFonts w:ascii="Arial" w:hAnsi="Arial"/>
            <w:b/>
            <w:sz w:val="24"/>
          </w:rPr>
          <w:t>3</w:t>
        </w:r>
      </w:ins>
      <w:del w:id="25" w:author="Angelo Corsaro" w:date="2012-10-15T15:39:00Z">
        <w:r w:rsidR="00594B98" w:rsidRPr="003D3106" w:rsidDel="00594B98">
          <w:rPr>
            <w:rPrChange w:id="26" w:author="Angelo Corsaro" w:date="2012-10-26T15:48:00Z">
              <w:rPr>
                <w:rStyle w:val="Lienhypertexte"/>
                <w:rFonts w:ascii="Arial" w:hAnsi="Arial"/>
                <w:b/>
                <w:sz w:val="24"/>
              </w:rPr>
            </w:rPrChange>
          </w:rPr>
          <w:delText>1</w:delText>
        </w:r>
      </w:del>
    </w:p>
    <w:p w14:paraId="64CB2F35" w14:textId="77777777" w:rsidR="00F632D2" w:rsidRPr="00ED6E9F" w:rsidRDefault="00F632D2" w:rsidP="00F632D2">
      <w:pPr>
        <w:pStyle w:val="Textbody"/>
        <w:tabs>
          <w:tab w:val="left" w:pos="3240"/>
        </w:tabs>
        <w:rPr>
          <w:rFonts w:ascii="Arial" w:hAnsi="Arial"/>
          <w:i/>
          <w:sz w:val="34"/>
          <w:szCs w:val="34"/>
        </w:rPr>
      </w:pPr>
    </w:p>
    <w:p w14:paraId="61DEE19D" w14:textId="77777777" w:rsidR="00F632D2" w:rsidRPr="00153C33" w:rsidRDefault="00F632D2">
      <w:pPr>
        <w:pStyle w:val="Textbody"/>
        <w:rPr>
          <w:rFonts w:ascii="Arial" w:hAnsi="Arial"/>
          <w:sz w:val="34"/>
          <w:szCs w:val="34"/>
        </w:rPr>
      </w:pPr>
      <w:r w:rsidRPr="00153C33">
        <w:rPr>
          <w:rFonts w:ascii="Arial" w:hAnsi="Arial"/>
          <w:sz w:val="34"/>
          <w:szCs w:val="34"/>
        </w:rPr>
        <w:t>_________________________________________________</w:t>
      </w:r>
    </w:p>
    <w:p w14:paraId="3E822A50" w14:textId="77777777" w:rsidR="00F65995" w:rsidRPr="00B70058" w:rsidRDefault="00F65995" w:rsidP="00F65995">
      <w:pPr>
        <w:rPr>
          <w:rFonts w:ascii="Arial" w:hAnsi="Arial"/>
          <w:szCs w:val="20"/>
        </w:rPr>
      </w:pPr>
      <w:r w:rsidRPr="00B70058">
        <w:rPr>
          <w:rFonts w:ascii="Arial" w:hAnsi="Arial"/>
          <w:szCs w:val="20"/>
        </w:rPr>
        <w:t>* original file: mars/2010-11-02</w:t>
      </w:r>
    </w:p>
    <w:p w14:paraId="229E1695" w14:textId="77777777" w:rsidR="00F65995" w:rsidRPr="001F5C42" w:rsidRDefault="00F65995" w:rsidP="00F65995">
      <w:pPr>
        <w:rPr>
          <w:rFonts w:ascii="Arial" w:hAnsi="Arial"/>
          <w:szCs w:val="20"/>
        </w:rPr>
      </w:pPr>
    </w:p>
    <w:p w14:paraId="25D50B9A" w14:textId="77777777" w:rsidR="00F65995" w:rsidRPr="003D3106" w:rsidRDefault="00F65995" w:rsidP="00F65995">
      <w:pPr>
        <w:rPr>
          <w:rFonts w:ascii="Arial" w:hAnsi="Arial"/>
          <w:szCs w:val="20"/>
        </w:rPr>
      </w:pPr>
    </w:p>
    <w:p w14:paraId="792AD2A2" w14:textId="77777777" w:rsidR="00F65995" w:rsidRPr="003D3106" w:rsidRDefault="00F65995" w:rsidP="00F65995">
      <w:pPr>
        <w:rPr>
          <w:rFonts w:ascii="Arial" w:hAnsi="Arial"/>
          <w:szCs w:val="20"/>
        </w:rPr>
      </w:pPr>
    </w:p>
    <w:p w14:paraId="7ADF79D3" w14:textId="72AA677F" w:rsidR="00F65995" w:rsidRPr="00153C33" w:rsidDel="00EA3002" w:rsidRDefault="00F65995" w:rsidP="00F65995">
      <w:pPr>
        <w:rPr>
          <w:del w:id="27" w:author="Angelo Corsaro" w:date="2012-10-16T14:09:00Z"/>
          <w:rFonts w:ascii="Arial" w:hAnsi="Arial"/>
          <w:szCs w:val="20"/>
        </w:rPr>
      </w:pPr>
      <w:del w:id="28" w:author="Angelo Corsaro" w:date="2012-10-16T14:09:00Z">
        <w:r w:rsidRPr="003D3106" w:rsidDel="00EA3002">
          <w:rPr>
            <w:rFonts w:ascii="Arial" w:hAnsi="Arial"/>
            <w:szCs w:val="20"/>
          </w:rPr>
          <w:delText xml:space="preserve">This OMG document replaces the submission document (mars/2010-12-20, Alpha). It is an OMG Adopted Beta Specification and is currently in the finalization phase. Comments on the content of this document are welcome, and should be directed to </w:delText>
        </w:r>
        <w:r w:rsidR="00B43E5C" w:rsidRPr="00ED6E9F" w:rsidDel="00EA3002">
          <w:fldChar w:fldCharType="begin"/>
        </w:r>
        <w:r w:rsidR="00B43E5C" w:rsidRPr="00ED6E9F" w:rsidDel="00EA3002">
          <w:delInstrText xml:space="preserve"> HYPERLINK "mailto:issues@omg.org" </w:delInstrText>
        </w:r>
        <w:r w:rsidR="00B43E5C" w:rsidRPr="00ED6E9F" w:rsidDel="00EA3002">
          <w:fldChar w:fldCharType="separate"/>
        </w:r>
        <w:r w:rsidR="0051015E" w:rsidRPr="00ED6E9F" w:rsidDel="00EA3002">
          <w:rPr>
            <w:rStyle w:val="Lienhypertexte"/>
            <w:rFonts w:ascii="Arial" w:hAnsi="Arial"/>
            <w:szCs w:val="20"/>
          </w:rPr>
          <w:delText>issues@omg.org</w:delText>
        </w:r>
        <w:r w:rsidR="00B43E5C" w:rsidRPr="00ED6E9F" w:rsidDel="00EA3002">
          <w:rPr>
            <w:rStyle w:val="Lienhypertexte"/>
            <w:rFonts w:ascii="Arial" w:hAnsi="Arial"/>
            <w:szCs w:val="20"/>
          </w:rPr>
          <w:fldChar w:fldCharType="end"/>
        </w:r>
        <w:r w:rsidR="0051015E" w:rsidRPr="003D3106" w:rsidDel="00EA3002">
          <w:rPr>
            <w:rFonts w:ascii="Arial" w:hAnsi="Arial"/>
            <w:szCs w:val="20"/>
          </w:rPr>
          <w:delText xml:space="preserve"> </w:delText>
        </w:r>
        <w:r w:rsidRPr="00ED6E9F" w:rsidDel="00EA3002">
          <w:rPr>
            <w:rFonts w:ascii="Arial" w:hAnsi="Arial"/>
            <w:szCs w:val="20"/>
          </w:rPr>
          <w:delText>by August 29,</w:delText>
        </w:r>
        <w:r w:rsidRPr="00153C33" w:rsidDel="00EA3002">
          <w:rPr>
            <w:rFonts w:ascii="Arial" w:hAnsi="Arial"/>
            <w:szCs w:val="20"/>
          </w:rPr>
          <w:delText xml:space="preserve"> 2011.</w:delText>
        </w:r>
      </w:del>
    </w:p>
    <w:p w14:paraId="6A517FEC" w14:textId="0E51633C" w:rsidR="0051015E" w:rsidRPr="00B70058" w:rsidDel="00EA3002" w:rsidRDefault="0051015E" w:rsidP="00F65995">
      <w:pPr>
        <w:rPr>
          <w:del w:id="29" w:author="Angelo Corsaro" w:date="2012-10-16T14:09:00Z"/>
          <w:rFonts w:ascii="Arial" w:hAnsi="Arial"/>
          <w:szCs w:val="20"/>
        </w:rPr>
      </w:pPr>
    </w:p>
    <w:p w14:paraId="53A56CB5" w14:textId="54CFB79B" w:rsidR="00F65995" w:rsidRPr="003D3106" w:rsidDel="00EA3002" w:rsidRDefault="00F65995" w:rsidP="00F65995">
      <w:pPr>
        <w:rPr>
          <w:del w:id="30" w:author="Angelo Corsaro" w:date="2012-10-16T14:09:00Z"/>
          <w:rFonts w:ascii="Arial" w:hAnsi="Arial"/>
          <w:szCs w:val="20"/>
        </w:rPr>
      </w:pPr>
      <w:del w:id="31" w:author="Angelo Corsaro" w:date="2012-10-16T14:09:00Z">
        <w:r w:rsidRPr="001F5C42" w:rsidDel="00EA3002">
          <w:rPr>
            <w:rFonts w:ascii="Arial" w:hAnsi="Arial"/>
            <w:szCs w:val="20"/>
          </w:rPr>
          <w:delText xml:space="preserve">You may view the pending issues for this specification from the OMG revision web page </w:delText>
        </w:r>
        <w:r w:rsidR="00B43E5C" w:rsidRPr="00ED6E9F" w:rsidDel="00EA3002">
          <w:fldChar w:fldCharType="begin"/>
        </w:r>
        <w:r w:rsidR="00B43E5C" w:rsidRPr="00ED6E9F" w:rsidDel="00EA3002">
          <w:delInstrText xml:space="preserve"> HYPERLINK "http://www.omg.org/issues/" </w:delInstrText>
        </w:r>
        <w:r w:rsidR="00B43E5C" w:rsidRPr="00ED6E9F" w:rsidDel="00EA3002">
          <w:fldChar w:fldCharType="separate"/>
        </w:r>
        <w:r w:rsidR="0051015E" w:rsidRPr="00ED6E9F" w:rsidDel="00EA3002">
          <w:rPr>
            <w:rStyle w:val="Lienhypertexte"/>
            <w:rFonts w:ascii="Arial" w:hAnsi="Arial"/>
            <w:szCs w:val="20"/>
          </w:rPr>
          <w:delText>http://www.omg.org/issues/</w:delText>
        </w:r>
        <w:r w:rsidR="00B43E5C" w:rsidRPr="00ED6E9F" w:rsidDel="00EA3002">
          <w:rPr>
            <w:rStyle w:val="Lienhypertexte"/>
            <w:rFonts w:ascii="Arial" w:hAnsi="Arial"/>
            <w:szCs w:val="20"/>
          </w:rPr>
          <w:fldChar w:fldCharType="end"/>
        </w:r>
        <w:r w:rsidRPr="003D3106" w:rsidDel="00EA3002">
          <w:rPr>
            <w:rFonts w:ascii="Arial" w:hAnsi="Arial"/>
            <w:szCs w:val="20"/>
          </w:rPr>
          <w:delText>.</w:delText>
        </w:r>
      </w:del>
    </w:p>
    <w:p w14:paraId="0C482BC8" w14:textId="3FC393F2" w:rsidR="0051015E" w:rsidRPr="00ED6E9F" w:rsidDel="00EA3002" w:rsidRDefault="0051015E" w:rsidP="00F65995">
      <w:pPr>
        <w:rPr>
          <w:del w:id="32" w:author="Angelo Corsaro" w:date="2012-10-16T14:09:00Z"/>
          <w:rFonts w:ascii="Arial" w:hAnsi="Arial"/>
          <w:szCs w:val="20"/>
        </w:rPr>
      </w:pPr>
    </w:p>
    <w:p w14:paraId="47C44AD5" w14:textId="743AC451" w:rsidR="00F65995" w:rsidRPr="00B70058" w:rsidDel="00EA3002" w:rsidRDefault="00F65995" w:rsidP="00F65995">
      <w:pPr>
        <w:rPr>
          <w:del w:id="33" w:author="Angelo Corsaro" w:date="2012-10-16T14:09:00Z"/>
          <w:rFonts w:ascii="Arial" w:hAnsi="Arial"/>
          <w:szCs w:val="20"/>
        </w:rPr>
      </w:pPr>
      <w:del w:id="34" w:author="Angelo Corsaro" w:date="2012-10-16T14:09:00Z">
        <w:r w:rsidRPr="00153C33" w:rsidDel="00EA3002">
          <w:rPr>
            <w:rFonts w:ascii="Arial" w:hAnsi="Arial"/>
            <w:szCs w:val="20"/>
          </w:rPr>
          <w:delText xml:space="preserve">The FTF Recommendation and Report for this specification will be published on November 7, </w:delText>
        </w:r>
        <w:r w:rsidRPr="00B70058" w:rsidDel="00EA3002">
          <w:rPr>
            <w:rFonts w:ascii="Arial" w:hAnsi="Arial"/>
            <w:szCs w:val="20"/>
          </w:rPr>
          <w:delText>2011. If you are reading this after that date, please download the available specification from the OMG Specifications Catalog.</w:delText>
        </w:r>
      </w:del>
    </w:p>
    <w:p w14:paraId="5077A98A" w14:textId="77777777" w:rsidR="00F632D2" w:rsidRPr="003D3106" w:rsidRDefault="00F632D2">
      <w:pPr>
        <w:rPr>
          <w:rFonts w:ascii="Arial" w:eastAsia="Times New Roman" w:hAnsi="Arial" w:cs="Times New Roman"/>
          <w:sz w:val="20"/>
          <w:szCs w:val="20"/>
        </w:rPr>
      </w:pPr>
      <w:r w:rsidRPr="001F5C42">
        <w:rPr>
          <w:rFonts w:ascii="Arial" w:hAnsi="Arial"/>
          <w:szCs w:val="20"/>
        </w:rPr>
        <w:br w:type="page"/>
      </w:r>
    </w:p>
    <w:p w14:paraId="19AFFD02" w14:textId="7627EE9F" w:rsidR="00F632D2" w:rsidRPr="003D3106" w:rsidRDefault="00F632D2" w:rsidP="00F632D2">
      <w:pPr>
        <w:pStyle w:val="Textbody"/>
        <w:rPr>
          <w:color w:val="000000"/>
          <w:sz w:val="22"/>
          <w:szCs w:val="22"/>
        </w:rPr>
      </w:pPr>
      <w:r w:rsidRPr="003D3106">
        <w:rPr>
          <w:sz w:val="22"/>
          <w:szCs w:val="22"/>
        </w:rPr>
        <w:lastRenderedPageBreak/>
        <w:t>Copyright © 201</w:t>
      </w:r>
      <w:ins w:id="35" w:author="Angelo Corsaro" w:date="2012-10-15T15:39:00Z">
        <w:r w:rsidR="00BC3C4C" w:rsidRPr="003D3106">
          <w:rPr>
            <w:sz w:val="22"/>
            <w:szCs w:val="22"/>
          </w:rPr>
          <w:t>2</w:t>
        </w:r>
      </w:ins>
      <w:del w:id="36" w:author="Angelo Corsaro" w:date="2012-10-15T15:39:00Z">
        <w:r w:rsidRPr="003D3106" w:rsidDel="00BC3C4C">
          <w:rPr>
            <w:sz w:val="22"/>
            <w:szCs w:val="22"/>
          </w:rPr>
          <w:delText>0</w:delText>
        </w:r>
      </w:del>
      <w:r w:rsidRPr="003D3106">
        <w:rPr>
          <w:sz w:val="22"/>
          <w:szCs w:val="22"/>
        </w:rPr>
        <w:t>, Object Management Group, Inc. (OMG)</w:t>
      </w:r>
      <w:r w:rsidRPr="003D3106">
        <w:rPr>
          <w:sz w:val="22"/>
          <w:szCs w:val="22"/>
        </w:rPr>
        <w:br/>
      </w:r>
      <w:r w:rsidRPr="003D3106">
        <w:rPr>
          <w:color w:val="000000"/>
          <w:sz w:val="22"/>
          <w:szCs w:val="22"/>
        </w:rPr>
        <w:t>Copyright © 201</w:t>
      </w:r>
      <w:ins w:id="37" w:author="Angelo Corsaro" w:date="2012-10-15T15:39:00Z">
        <w:r w:rsidR="00BC3C4C" w:rsidRPr="003D3106">
          <w:rPr>
            <w:color w:val="000000"/>
            <w:sz w:val="22"/>
            <w:szCs w:val="22"/>
          </w:rPr>
          <w:t>2</w:t>
        </w:r>
      </w:ins>
      <w:del w:id="38" w:author="Angelo Corsaro" w:date="2012-10-15T15:39:00Z">
        <w:r w:rsidRPr="003D3106" w:rsidDel="00BC3C4C">
          <w:rPr>
            <w:color w:val="000000"/>
            <w:sz w:val="22"/>
            <w:szCs w:val="22"/>
          </w:rPr>
          <w:delText>0</w:delText>
        </w:r>
      </w:del>
      <w:r w:rsidRPr="003D3106">
        <w:rPr>
          <w:color w:val="000000"/>
          <w:sz w:val="22"/>
          <w:szCs w:val="22"/>
        </w:rPr>
        <w:t>, PrismTech Corp.</w:t>
      </w:r>
      <w:r w:rsidRPr="003D3106">
        <w:rPr>
          <w:color w:val="000000"/>
          <w:sz w:val="22"/>
          <w:szCs w:val="22"/>
        </w:rPr>
        <w:br/>
      </w:r>
      <w:r w:rsidRPr="003D3106">
        <w:rPr>
          <w:sz w:val="22"/>
          <w:szCs w:val="22"/>
        </w:rPr>
        <w:t>Copyright © 201</w:t>
      </w:r>
      <w:ins w:id="39" w:author="Angelo Corsaro" w:date="2012-10-15T15:39:00Z">
        <w:r w:rsidR="00BC3C4C" w:rsidRPr="003D3106">
          <w:rPr>
            <w:sz w:val="22"/>
            <w:szCs w:val="22"/>
          </w:rPr>
          <w:t>2</w:t>
        </w:r>
      </w:ins>
      <w:del w:id="40" w:author="Angelo Corsaro" w:date="2012-10-15T15:39:00Z">
        <w:r w:rsidRPr="003D3106" w:rsidDel="00BC3C4C">
          <w:rPr>
            <w:sz w:val="22"/>
            <w:szCs w:val="22"/>
          </w:rPr>
          <w:delText>0</w:delText>
        </w:r>
      </w:del>
      <w:r w:rsidRPr="003D3106">
        <w:rPr>
          <w:sz w:val="22"/>
          <w:szCs w:val="22"/>
        </w:rPr>
        <w:t>, Real-Time Innovations, Inc. (RTI)</w:t>
      </w:r>
    </w:p>
    <w:p w14:paraId="0F8A0275" w14:textId="77777777" w:rsidR="00F632D2" w:rsidRPr="003D3106" w:rsidRDefault="00F632D2">
      <w:pPr>
        <w:pStyle w:val="Textbody"/>
        <w:rPr>
          <w:color w:val="000000"/>
          <w:sz w:val="22"/>
        </w:rPr>
      </w:pPr>
    </w:p>
    <w:p w14:paraId="3C8CF5FB" w14:textId="77777777" w:rsidR="00F632D2" w:rsidRPr="003D3106" w:rsidRDefault="00F632D2" w:rsidP="00F632D2">
      <w:pPr>
        <w:pStyle w:val="LegaleseHeading"/>
      </w:pPr>
      <w:bookmarkStart w:id="41" w:name="_Toc182385736"/>
      <w:r w:rsidRPr="003D3106">
        <w:t>USE OF SPECIFICATION - TERMS, CONDITIONS &amp; NOTICES</w:t>
      </w:r>
      <w:bookmarkEnd w:id="41"/>
    </w:p>
    <w:p w14:paraId="06C56FDC" w14:textId="77777777" w:rsidR="00F632D2" w:rsidRPr="003D3106" w:rsidRDefault="00F632D2">
      <w:pPr>
        <w:pStyle w:val="Textbody"/>
      </w:pPr>
      <w:r w:rsidRPr="003D3106">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5F60FDF2" w14:textId="77777777" w:rsidR="00F632D2" w:rsidRPr="003D3106" w:rsidRDefault="00F632D2">
      <w:pPr>
        <w:pStyle w:val="Textbody"/>
      </w:pPr>
    </w:p>
    <w:p w14:paraId="26FB2181" w14:textId="77777777" w:rsidR="00F632D2" w:rsidRPr="003D3106" w:rsidRDefault="00F632D2" w:rsidP="00F632D2">
      <w:pPr>
        <w:pStyle w:val="LegaleseHeading"/>
      </w:pPr>
      <w:bookmarkStart w:id="42" w:name="_Toc182385737"/>
      <w:r w:rsidRPr="003D3106">
        <w:t>LICENSES</w:t>
      </w:r>
      <w:bookmarkEnd w:id="42"/>
    </w:p>
    <w:p w14:paraId="0B411D9F" w14:textId="77777777" w:rsidR="00F632D2" w:rsidRPr="003D3106" w:rsidRDefault="00F632D2">
      <w:pPr>
        <w:pStyle w:val="Textbody"/>
      </w:pPr>
      <w:r w:rsidRPr="003D3106">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5C1A0260" w14:textId="77777777" w:rsidR="00F632D2" w:rsidRPr="003D3106" w:rsidRDefault="00F632D2">
      <w:pPr>
        <w:pStyle w:val="Textbody"/>
      </w:pPr>
      <w:r w:rsidRPr="003D3106">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CD9FDC1" w14:textId="77777777" w:rsidR="00F632D2" w:rsidRPr="003D3106" w:rsidRDefault="00F632D2">
      <w:pPr>
        <w:pStyle w:val="Textbody"/>
      </w:pPr>
    </w:p>
    <w:p w14:paraId="01E8D000" w14:textId="77777777" w:rsidR="00F632D2" w:rsidRPr="003D3106" w:rsidRDefault="00F632D2" w:rsidP="00F632D2">
      <w:pPr>
        <w:pStyle w:val="LegaleseHeading"/>
      </w:pPr>
      <w:bookmarkStart w:id="43" w:name="_Toc182385738"/>
      <w:r w:rsidRPr="003D3106">
        <w:t>PATENTS</w:t>
      </w:r>
      <w:bookmarkEnd w:id="43"/>
    </w:p>
    <w:p w14:paraId="5B803F47" w14:textId="77777777" w:rsidR="00F632D2" w:rsidRPr="003D3106" w:rsidRDefault="00F632D2">
      <w:pPr>
        <w:pStyle w:val="Textbody"/>
      </w:pPr>
      <w:r w:rsidRPr="003D3106">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6208783C" w14:textId="77777777" w:rsidR="00F632D2" w:rsidRPr="003D3106" w:rsidRDefault="00F632D2">
      <w:pPr>
        <w:pStyle w:val="Textbody"/>
      </w:pPr>
    </w:p>
    <w:p w14:paraId="79F986C9" w14:textId="77777777" w:rsidR="00F632D2" w:rsidRPr="003D3106" w:rsidRDefault="00F632D2" w:rsidP="00F632D2">
      <w:pPr>
        <w:pStyle w:val="LegaleseHeading"/>
      </w:pPr>
      <w:bookmarkStart w:id="44" w:name="_Toc182385739"/>
      <w:r w:rsidRPr="003D3106">
        <w:t>GENERAL USE RESTRICTIONS</w:t>
      </w:r>
      <w:bookmarkEnd w:id="44"/>
    </w:p>
    <w:p w14:paraId="74B4C9EC" w14:textId="77777777" w:rsidR="00F632D2" w:rsidRPr="003D3106" w:rsidRDefault="00F632D2">
      <w:pPr>
        <w:pStyle w:val="Textbody"/>
      </w:pPr>
      <w:r w:rsidRPr="003D3106">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B35B25" w14:textId="77777777" w:rsidR="00F632D2" w:rsidRPr="003D3106" w:rsidRDefault="00F632D2">
      <w:pPr>
        <w:pStyle w:val="Textbody"/>
      </w:pPr>
    </w:p>
    <w:p w14:paraId="39BC7063" w14:textId="77777777" w:rsidR="00F632D2" w:rsidRPr="003D3106" w:rsidRDefault="00F632D2" w:rsidP="00F632D2">
      <w:pPr>
        <w:pStyle w:val="LegaleseHeading"/>
      </w:pPr>
      <w:bookmarkStart w:id="45" w:name="_Toc182385740"/>
      <w:r w:rsidRPr="003D3106">
        <w:t>DISCLAIMER OF WARRANTY</w:t>
      </w:r>
      <w:bookmarkEnd w:id="45"/>
    </w:p>
    <w:p w14:paraId="0D30468E" w14:textId="77777777" w:rsidR="00F632D2" w:rsidRPr="003D3106" w:rsidRDefault="00F632D2">
      <w:pPr>
        <w:pStyle w:val="Textbody"/>
      </w:pPr>
      <w:r w:rsidRPr="003D3106">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100F7F18" w14:textId="77777777" w:rsidR="00F632D2" w:rsidRPr="003D3106" w:rsidRDefault="00F632D2">
      <w:pPr>
        <w:pStyle w:val="Textbody"/>
      </w:pPr>
      <w:r w:rsidRPr="003D3106">
        <w:t>The entire risk as to the quality and performance of software developed using this specification is borne by you. This disclaimer of warranty constitutes an essential part of the license granted to you to use this specification.</w:t>
      </w:r>
    </w:p>
    <w:p w14:paraId="3D8B7677" w14:textId="77777777" w:rsidR="00F632D2" w:rsidRPr="003D3106" w:rsidRDefault="00F632D2">
      <w:pPr>
        <w:pStyle w:val="Textbody"/>
        <w:rPr>
          <w:rFonts w:eastAsia="Times" w:cs="Times"/>
          <w:sz w:val="22"/>
          <w:szCs w:val="22"/>
        </w:rPr>
      </w:pPr>
    </w:p>
    <w:p w14:paraId="2A4C764B" w14:textId="77777777" w:rsidR="00F632D2" w:rsidRPr="003D3106" w:rsidRDefault="00F632D2" w:rsidP="00F632D2">
      <w:pPr>
        <w:pStyle w:val="LegaleseHeading"/>
      </w:pPr>
      <w:bookmarkStart w:id="46" w:name="_Toc182385741"/>
      <w:r w:rsidRPr="003D3106">
        <w:t>RESTRICTED RIGHTS LEGEND</w:t>
      </w:r>
      <w:bookmarkEnd w:id="46"/>
    </w:p>
    <w:p w14:paraId="5262E486" w14:textId="77777777" w:rsidR="00F632D2" w:rsidRPr="003D3106" w:rsidRDefault="00F632D2">
      <w:pPr>
        <w:pStyle w:val="Textbody"/>
      </w:pPr>
      <w:r w:rsidRPr="003D3106">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6E5DB3F" w14:textId="77777777" w:rsidR="00F632D2" w:rsidRPr="003D3106" w:rsidRDefault="00F632D2">
      <w:pPr>
        <w:pStyle w:val="Textbody"/>
        <w:rPr>
          <w:rFonts w:eastAsia="Times" w:cs="Times"/>
          <w:sz w:val="22"/>
          <w:szCs w:val="22"/>
        </w:rPr>
      </w:pPr>
    </w:p>
    <w:p w14:paraId="2B18CF50" w14:textId="77777777" w:rsidR="00F632D2" w:rsidRPr="003D3106" w:rsidRDefault="00F632D2" w:rsidP="00F632D2">
      <w:pPr>
        <w:pStyle w:val="LegaleseHeading"/>
      </w:pPr>
      <w:bookmarkStart w:id="47" w:name="_Toc182385742"/>
      <w:r w:rsidRPr="003D3106">
        <w:t>TRADEMARKS</w:t>
      </w:r>
      <w:bookmarkEnd w:id="47"/>
    </w:p>
    <w:p w14:paraId="71D5F837" w14:textId="77777777" w:rsidR="00F632D2" w:rsidRPr="003D3106" w:rsidRDefault="00F632D2">
      <w:pPr>
        <w:pStyle w:val="Textbody"/>
      </w:pPr>
      <w:r w:rsidRPr="003D3106">
        <w:t>MDA®, Model Driven Architecture®, UML®, UML Cube logo®, OMG Logo®, CORBA® and XMI® are registered trademarks of the Object Management Group, Inc., and Object Management Group™, OMG™, Unified Modeling Language™, Model Driven Architecture Logo™, Model Driven Architecture Diagram™, CORBA logos™, XMI Logo™, CWM™, CWM Logo™, IIOP™, MOF™, OMG Interface Definition Language (IDL)™, and OMG SysML™ are trademarks of the Object Management Group. All other products or company names mentioned are used for identification purposes only, and may be trademarks of their respective owners.</w:t>
      </w:r>
    </w:p>
    <w:p w14:paraId="38A0531D" w14:textId="77777777" w:rsidR="00F632D2" w:rsidRPr="003D3106" w:rsidRDefault="00F632D2">
      <w:pPr>
        <w:pStyle w:val="Textbody"/>
        <w:rPr>
          <w:rFonts w:eastAsia="Times" w:cs="Times"/>
          <w:sz w:val="22"/>
          <w:szCs w:val="22"/>
        </w:rPr>
      </w:pPr>
    </w:p>
    <w:p w14:paraId="79A14032" w14:textId="77777777" w:rsidR="00F632D2" w:rsidRPr="003D3106" w:rsidRDefault="00F632D2" w:rsidP="00F632D2">
      <w:pPr>
        <w:pStyle w:val="LegaleseHeading"/>
      </w:pPr>
      <w:bookmarkStart w:id="48" w:name="_Toc182385743"/>
      <w:r w:rsidRPr="003D3106">
        <w:t>COMPLIANCE</w:t>
      </w:r>
      <w:bookmarkEnd w:id="48"/>
    </w:p>
    <w:p w14:paraId="3A28B500" w14:textId="77777777" w:rsidR="00F632D2" w:rsidRPr="003D3106" w:rsidRDefault="00F632D2">
      <w:pPr>
        <w:pStyle w:val="Textbody"/>
      </w:pPr>
      <w:r w:rsidRPr="003D3106">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46B49E23" w14:textId="77777777" w:rsidR="00F632D2" w:rsidRPr="003D3106" w:rsidRDefault="00F632D2">
      <w:pPr>
        <w:pStyle w:val="Textbody"/>
      </w:pPr>
      <w:r w:rsidRPr="003D3106">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1A237617" w14:textId="77777777" w:rsidR="00F632D2" w:rsidRPr="003D3106" w:rsidRDefault="00F632D2">
      <w:pPr>
        <w:pStyle w:val="Textbody"/>
        <w:pageBreakBefore/>
      </w:pPr>
    </w:p>
    <w:p w14:paraId="5D760DDF" w14:textId="77777777" w:rsidR="00F632D2" w:rsidRPr="003D3106" w:rsidRDefault="00F632D2" w:rsidP="00F632D2">
      <w:pPr>
        <w:pStyle w:val="IssueReportingProcedure"/>
      </w:pPr>
      <w:bookmarkStart w:id="49" w:name="_Toc182385744"/>
      <w:r w:rsidRPr="003D3106">
        <w:t>OMG’s Issue Reporting Procedure</w:t>
      </w:r>
      <w:bookmarkEnd w:id="49"/>
    </w:p>
    <w:p w14:paraId="14FF02B9" w14:textId="77777777" w:rsidR="00F632D2" w:rsidRPr="003D3106" w:rsidRDefault="00F632D2">
      <w:pPr>
        <w:pStyle w:val="Textbody"/>
      </w:pPr>
    </w:p>
    <w:p w14:paraId="16183D77" w14:textId="77777777" w:rsidR="00F632D2" w:rsidRPr="003D3106" w:rsidRDefault="00F632D2">
      <w:pPr>
        <w:pStyle w:val="Body"/>
      </w:pPr>
      <w:r w:rsidRPr="003D3106">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r w:rsidR="00B85755" w:rsidRPr="003D3106">
        <w:rPr>
          <w:rPrChange w:id="50" w:author="Angelo Corsaro" w:date="2012-10-26T15:48:00Z">
            <w:rPr>
              <w:rStyle w:val="Lienhypertexte"/>
            </w:rPr>
          </w:rPrChange>
        </w:rPr>
        <w:fldChar w:fldCharType="begin"/>
      </w:r>
      <w:r w:rsidR="00B85755" w:rsidRPr="003D3106">
        <w:instrText xml:space="preserve"> HYPERLINK "http://www.omg.org/technology/agreement" </w:instrText>
      </w:r>
      <w:r w:rsidR="00B85755" w:rsidRPr="003D3106">
        <w:rPr>
          <w:rPrChange w:id="51" w:author="Angelo Corsaro" w:date="2012-10-26T15:48:00Z">
            <w:rPr>
              <w:rStyle w:val="Lienhypertexte"/>
            </w:rPr>
          </w:rPrChange>
        </w:rPr>
        <w:fldChar w:fldCharType="separate"/>
      </w:r>
      <w:r w:rsidR="00842D44" w:rsidRPr="003D3106">
        <w:rPr>
          <w:rStyle w:val="Lienhypertexte"/>
        </w:rPr>
        <w:t>http://www.omg.org/technology/agreement</w:t>
      </w:r>
      <w:r w:rsidR="00B85755" w:rsidRPr="003D3106">
        <w:rPr>
          <w:rStyle w:val="Lienhypertexte"/>
          <w:rPrChange w:id="52" w:author="Angelo Corsaro" w:date="2012-10-26T15:48:00Z">
            <w:rPr>
              <w:rStyle w:val="Lienhypertexte"/>
            </w:rPr>
          </w:rPrChange>
        </w:rPr>
        <w:fldChar w:fldCharType="end"/>
      </w:r>
      <w:r w:rsidRPr="003D3106">
        <w:t>.)</w:t>
      </w:r>
    </w:p>
    <w:p w14:paraId="3AFAB1EE" w14:textId="77777777" w:rsidR="00842D44" w:rsidRPr="003D3106" w:rsidRDefault="00842D44">
      <w:pPr>
        <w:pStyle w:val="Body"/>
      </w:pPr>
      <w:r w:rsidRPr="003D3106">
        <w:br w:type="page"/>
      </w:r>
    </w:p>
    <w:p w14:paraId="3E88DE0A" w14:textId="77777777" w:rsidR="00F632D2" w:rsidRPr="003D3106" w:rsidRDefault="00F632D2" w:rsidP="00331471">
      <w:pPr>
        <w:pStyle w:val="Titre"/>
        <w:rPr>
          <w:rFonts w:ascii="Times New Roman" w:hAnsi="Times New Roman" w:cs="Times New Roman"/>
          <w:bCs w:val="0"/>
          <w:color w:val="000000"/>
          <w:sz w:val="20"/>
          <w:szCs w:val="32"/>
        </w:rPr>
      </w:pPr>
      <w:bookmarkStart w:id="53" w:name="_Toc182385745"/>
      <w:r w:rsidRPr="003D3106">
        <w:t>Table of Contents</w:t>
      </w:r>
      <w:bookmarkEnd w:id="53"/>
    </w:p>
    <w:p w14:paraId="23BAF2A9" w14:textId="77777777" w:rsidR="00331471" w:rsidRPr="003D3106" w:rsidRDefault="00331471" w:rsidP="00331471"/>
    <w:p w14:paraId="55FC0CBE" w14:textId="77777777" w:rsidR="00516732" w:rsidRPr="003D3106" w:rsidRDefault="00331471">
      <w:pPr>
        <w:pStyle w:val="TM1"/>
        <w:tabs>
          <w:tab w:val="right" w:leader="dot" w:pos="9739"/>
        </w:tabs>
        <w:rPr>
          <w:rFonts w:ascii="Cambria" w:eastAsia="ＭＳ 明朝" w:hAnsi="Cambria" w:cs="Times New Roman"/>
          <w:b w:val="0"/>
          <w:noProof/>
          <w:kern w:val="0"/>
          <w:lang w:eastAsia="ja-JP"/>
        </w:rPr>
      </w:pPr>
      <w:r w:rsidRPr="003D3106">
        <w:rPr>
          <w:rPrChange w:id="54" w:author="Angelo Corsaro" w:date="2012-10-26T15:48:00Z">
            <w:rPr>
              <w:rFonts w:ascii="Times New Roman" w:hAnsi="Times New Roman" w:cs="System"/>
              <w:b w:val="0"/>
            </w:rPr>
          </w:rPrChange>
        </w:rPr>
        <w:fldChar w:fldCharType="begin"/>
      </w:r>
      <w:r w:rsidRPr="003D3106">
        <w:instrText xml:space="preserve"> </w:instrText>
      </w:r>
      <w:r w:rsidR="00E915ED" w:rsidRPr="003D3106">
        <w:instrText>TOC</w:instrText>
      </w:r>
      <w:r w:rsidRPr="003D3106">
        <w:instrText xml:space="preserve"> \o "1-3" </w:instrText>
      </w:r>
      <w:r w:rsidRPr="003D3106">
        <w:rPr>
          <w:rPrChange w:id="55" w:author="Angelo Corsaro" w:date="2012-10-26T15:48:00Z">
            <w:rPr>
              <w:rFonts w:ascii="Times New Roman" w:hAnsi="Times New Roman" w:cs="System"/>
              <w:b w:val="0"/>
            </w:rPr>
          </w:rPrChange>
        </w:rPr>
        <w:fldChar w:fldCharType="separate"/>
      </w:r>
      <w:r w:rsidR="00516732" w:rsidRPr="003D3106">
        <w:rPr>
          <w:noProof/>
        </w:rPr>
        <w:t>ISO/IEC C++ 2003 Language DDS PSM (DDS-PSM-Cxx)</w:t>
      </w:r>
      <w:r w:rsidR="00516732" w:rsidRPr="003D3106">
        <w:rPr>
          <w:noProof/>
        </w:rPr>
        <w:tab/>
      </w:r>
      <w:r w:rsidR="00516732" w:rsidRPr="003D3106">
        <w:rPr>
          <w:noProof/>
          <w:rPrChange w:id="56" w:author="Angelo Corsaro" w:date="2012-10-26T15:48:00Z">
            <w:rPr>
              <w:noProof/>
            </w:rPr>
          </w:rPrChange>
        </w:rPr>
        <w:fldChar w:fldCharType="begin"/>
      </w:r>
      <w:r w:rsidR="00516732" w:rsidRPr="003D3106">
        <w:rPr>
          <w:noProof/>
        </w:rPr>
        <w:instrText xml:space="preserve"> </w:instrText>
      </w:r>
      <w:r w:rsidR="00E915ED" w:rsidRPr="003D3106">
        <w:rPr>
          <w:noProof/>
        </w:rPr>
        <w:instrText>PAGEREF</w:instrText>
      </w:r>
      <w:r w:rsidR="00516732" w:rsidRPr="003D3106">
        <w:rPr>
          <w:noProof/>
        </w:rPr>
        <w:instrText xml:space="preserve"> _Toc182385735 \h </w:instrText>
      </w:r>
      <w:r w:rsidR="00516732" w:rsidRPr="003D3106">
        <w:rPr>
          <w:noProof/>
          <w:rPrChange w:id="57" w:author="Angelo Corsaro" w:date="2012-10-26T15:48:00Z">
            <w:rPr>
              <w:noProof/>
            </w:rPr>
          </w:rPrChange>
        </w:rPr>
      </w:r>
      <w:r w:rsidR="00516732" w:rsidRPr="003D3106">
        <w:rPr>
          <w:noProof/>
          <w:rPrChange w:id="58" w:author="Angelo Corsaro" w:date="2012-10-26T15:48:00Z">
            <w:rPr>
              <w:noProof/>
            </w:rPr>
          </w:rPrChange>
        </w:rPr>
        <w:fldChar w:fldCharType="separate"/>
      </w:r>
      <w:r w:rsidR="00516732" w:rsidRPr="003D3106">
        <w:rPr>
          <w:noProof/>
        </w:rPr>
        <w:t>i</w:t>
      </w:r>
      <w:r w:rsidR="00516732" w:rsidRPr="003D3106">
        <w:rPr>
          <w:noProof/>
          <w:rPrChange w:id="59" w:author="Angelo Corsaro" w:date="2012-10-26T15:48:00Z">
            <w:rPr>
              <w:noProof/>
            </w:rPr>
          </w:rPrChange>
        </w:rPr>
        <w:fldChar w:fldCharType="end"/>
      </w:r>
    </w:p>
    <w:p w14:paraId="4181BC93"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USE OF SPECIFICATION - TERMS, CONDITIONS &amp; NOTICES</w:t>
      </w:r>
      <w:r w:rsidRPr="003D3106">
        <w:rPr>
          <w:noProof/>
        </w:rPr>
        <w:tab/>
      </w:r>
      <w:r w:rsidRPr="003D3106">
        <w:rPr>
          <w:noProof/>
          <w:rPrChange w:id="6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_Toc182385736 \h </w:instrText>
      </w:r>
      <w:r w:rsidRPr="003D3106">
        <w:rPr>
          <w:noProof/>
          <w:rPrChange w:id="61" w:author="Angelo Corsaro" w:date="2012-10-26T15:48:00Z">
            <w:rPr>
              <w:noProof/>
            </w:rPr>
          </w:rPrChange>
        </w:rPr>
      </w:r>
      <w:r w:rsidRPr="003D3106">
        <w:rPr>
          <w:noProof/>
          <w:rPrChange w:id="62" w:author="Angelo Corsaro" w:date="2012-10-26T15:48:00Z">
            <w:rPr>
              <w:noProof/>
            </w:rPr>
          </w:rPrChange>
        </w:rPr>
        <w:fldChar w:fldCharType="separate"/>
      </w:r>
      <w:r w:rsidRPr="003D3106">
        <w:rPr>
          <w:noProof/>
        </w:rPr>
        <w:t>ii</w:t>
      </w:r>
      <w:r w:rsidRPr="003D3106">
        <w:rPr>
          <w:noProof/>
          <w:rPrChange w:id="63" w:author="Angelo Corsaro" w:date="2012-10-26T15:48:00Z">
            <w:rPr>
              <w:noProof/>
            </w:rPr>
          </w:rPrChange>
        </w:rPr>
        <w:fldChar w:fldCharType="end"/>
      </w:r>
    </w:p>
    <w:p w14:paraId="292C2E4B"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LICENSES</w:t>
      </w:r>
      <w:r w:rsidRPr="003D3106">
        <w:rPr>
          <w:noProof/>
        </w:rPr>
        <w:tab/>
      </w:r>
      <w:r w:rsidRPr="003D3106">
        <w:rPr>
          <w:noProof/>
          <w:rPrChange w:id="6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_Toc182385737 \h </w:instrText>
      </w:r>
      <w:r w:rsidRPr="003D3106">
        <w:rPr>
          <w:noProof/>
          <w:rPrChange w:id="65" w:author="Angelo Corsaro" w:date="2012-10-26T15:48:00Z">
            <w:rPr>
              <w:noProof/>
            </w:rPr>
          </w:rPrChange>
        </w:rPr>
      </w:r>
      <w:r w:rsidRPr="003D3106">
        <w:rPr>
          <w:noProof/>
          <w:rPrChange w:id="66" w:author="Angelo Corsaro" w:date="2012-10-26T15:48:00Z">
            <w:rPr>
              <w:noProof/>
            </w:rPr>
          </w:rPrChange>
        </w:rPr>
        <w:fldChar w:fldCharType="separate"/>
      </w:r>
      <w:r w:rsidRPr="003D3106">
        <w:rPr>
          <w:noProof/>
        </w:rPr>
        <w:t>ii</w:t>
      </w:r>
      <w:r w:rsidRPr="003D3106">
        <w:rPr>
          <w:noProof/>
          <w:rPrChange w:id="67" w:author="Angelo Corsaro" w:date="2012-10-26T15:48:00Z">
            <w:rPr>
              <w:noProof/>
            </w:rPr>
          </w:rPrChange>
        </w:rPr>
        <w:fldChar w:fldCharType="end"/>
      </w:r>
    </w:p>
    <w:p w14:paraId="1EF8B363"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PATENTS</w:t>
      </w:r>
      <w:r w:rsidRPr="003D3106">
        <w:rPr>
          <w:noProof/>
        </w:rPr>
        <w:tab/>
      </w:r>
      <w:r w:rsidRPr="003D3106">
        <w:rPr>
          <w:noProof/>
          <w:rPrChange w:id="6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_Toc182385738 \h </w:instrText>
      </w:r>
      <w:r w:rsidRPr="003D3106">
        <w:rPr>
          <w:noProof/>
          <w:rPrChange w:id="69" w:author="Angelo Corsaro" w:date="2012-10-26T15:48:00Z">
            <w:rPr>
              <w:noProof/>
            </w:rPr>
          </w:rPrChange>
        </w:rPr>
      </w:r>
      <w:r w:rsidRPr="003D3106">
        <w:rPr>
          <w:noProof/>
          <w:rPrChange w:id="70" w:author="Angelo Corsaro" w:date="2012-10-26T15:48:00Z">
            <w:rPr>
              <w:noProof/>
            </w:rPr>
          </w:rPrChange>
        </w:rPr>
        <w:fldChar w:fldCharType="separate"/>
      </w:r>
      <w:r w:rsidRPr="003D3106">
        <w:rPr>
          <w:noProof/>
        </w:rPr>
        <w:t>ii</w:t>
      </w:r>
      <w:r w:rsidRPr="003D3106">
        <w:rPr>
          <w:noProof/>
          <w:rPrChange w:id="71" w:author="Angelo Corsaro" w:date="2012-10-26T15:48:00Z">
            <w:rPr>
              <w:noProof/>
            </w:rPr>
          </w:rPrChange>
        </w:rPr>
        <w:fldChar w:fldCharType="end"/>
      </w:r>
    </w:p>
    <w:p w14:paraId="4606A306"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GENERAL USE RESTRICTIONS</w:t>
      </w:r>
      <w:r w:rsidRPr="003D3106">
        <w:rPr>
          <w:noProof/>
        </w:rPr>
        <w:tab/>
      </w:r>
      <w:r w:rsidRPr="003D3106">
        <w:rPr>
          <w:noProof/>
          <w:rPrChange w:id="7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_Toc182385739 \h </w:instrText>
      </w:r>
      <w:r w:rsidRPr="003D3106">
        <w:rPr>
          <w:noProof/>
          <w:rPrChange w:id="73" w:author="Angelo Corsaro" w:date="2012-10-26T15:48:00Z">
            <w:rPr>
              <w:noProof/>
            </w:rPr>
          </w:rPrChange>
        </w:rPr>
      </w:r>
      <w:r w:rsidRPr="003D3106">
        <w:rPr>
          <w:noProof/>
          <w:rPrChange w:id="74" w:author="Angelo Corsaro" w:date="2012-10-26T15:48:00Z">
            <w:rPr>
              <w:noProof/>
            </w:rPr>
          </w:rPrChange>
        </w:rPr>
        <w:fldChar w:fldCharType="separate"/>
      </w:r>
      <w:r w:rsidRPr="003D3106">
        <w:rPr>
          <w:noProof/>
        </w:rPr>
        <w:t>ii</w:t>
      </w:r>
      <w:r w:rsidRPr="003D3106">
        <w:rPr>
          <w:noProof/>
          <w:rPrChange w:id="75" w:author="Angelo Corsaro" w:date="2012-10-26T15:48:00Z">
            <w:rPr>
              <w:noProof/>
            </w:rPr>
          </w:rPrChange>
        </w:rPr>
        <w:fldChar w:fldCharType="end"/>
      </w:r>
    </w:p>
    <w:p w14:paraId="07A8F0A7"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DISCLAIMER OF WARRANTY</w:t>
      </w:r>
      <w:r w:rsidRPr="003D3106">
        <w:rPr>
          <w:noProof/>
        </w:rPr>
        <w:tab/>
      </w:r>
      <w:r w:rsidRPr="003D3106">
        <w:rPr>
          <w:noProof/>
          <w:rPrChange w:id="7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_Toc182385740 \h </w:instrText>
      </w:r>
      <w:r w:rsidRPr="003D3106">
        <w:rPr>
          <w:noProof/>
          <w:rPrChange w:id="77" w:author="Angelo Corsaro" w:date="2012-10-26T15:48:00Z">
            <w:rPr>
              <w:noProof/>
            </w:rPr>
          </w:rPrChange>
        </w:rPr>
      </w:r>
      <w:r w:rsidRPr="003D3106">
        <w:rPr>
          <w:noProof/>
          <w:rPrChange w:id="78" w:author="Angelo Corsaro" w:date="2012-10-26T15:48:00Z">
            <w:rPr>
              <w:noProof/>
            </w:rPr>
          </w:rPrChange>
        </w:rPr>
        <w:fldChar w:fldCharType="separate"/>
      </w:r>
      <w:r w:rsidRPr="003D3106">
        <w:rPr>
          <w:noProof/>
        </w:rPr>
        <w:t>ii</w:t>
      </w:r>
      <w:r w:rsidRPr="003D3106">
        <w:rPr>
          <w:noProof/>
          <w:rPrChange w:id="79" w:author="Angelo Corsaro" w:date="2012-10-26T15:48:00Z">
            <w:rPr>
              <w:noProof/>
            </w:rPr>
          </w:rPrChange>
        </w:rPr>
        <w:fldChar w:fldCharType="end"/>
      </w:r>
    </w:p>
    <w:p w14:paraId="7724F77A"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RESTRICTED RIGHTS LEGEND</w:t>
      </w:r>
      <w:r w:rsidRPr="003D3106">
        <w:rPr>
          <w:noProof/>
        </w:rPr>
        <w:tab/>
      </w:r>
      <w:r w:rsidRPr="003D3106">
        <w:rPr>
          <w:noProof/>
          <w:rPrChange w:id="8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_Toc182385741 \h </w:instrText>
      </w:r>
      <w:r w:rsidRPr="003D3106">
        <w:rPr>
          <w:noProof/>
          <w:rPrChange w:id="81" w:author="Angelo Corsaro" w:date="2012-10-26T15:48:00Z">
            <w:rPr>
              <w:noProof/>
            </w:rPr>
          </w:rPrChange>
        </w:rPr>
      </w:r>
      <w:r w:rsidRPr="003D3106">
        <w:rPr>
          <w:noProof/>
          <w:rPrChange w:id="82" w:author="Angelo Corsaro" w:date="2012-10-26T15:48:00Z">
            <w:rPr>
              <w:noProof/>
            </w:rPr>
          </w:rPrChange>
        </w:rPr>
        <w:fldChar w:fldCharType="separate"/>
      </w:r>
      <w:r w:rsidRPr="003D3106">
        <w:rPr>
          <w:noProof/>
        </w:rPr>
        <w:t>iii</w:t>
      </w:r>
      <w:r w:rsidRPr="003D3106">
        <w:rPr>
          <w:noProof/>
          <w:rPrChange w:id="83" w:author="Angelo Corsaro" w:date="2012-10-26T15:48:00Z">
            <w:rPr>
              <w:noProof/>
            </w:rPr>
          </w:rPrChange>
        </w:rPr>
        <w:fldChar w:fldCharType="end"/>
      </w:r>
    </w:p>
    <w:p w14:paraId="60370817"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TRADEMARKS</w:t>
      </w:r>
      <w:r w:rsidRPr="003D3106">
        <w:rPr>
          <w:noProof/>
        </w:rPr>
        <w:tab/>
      </w:r>
      <w:r w:rsidRPr="003D3106">
        <w:rPr>
          <w:noProof/>
          <w:rPrChange w:id="8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_Toc182385742 \h </w:instrText>
      </w:r>
      <w:r w:rsidRPr="003D3106">
        <w:rPr>
          <w:noProof/>
          <w:rPrChange w:id="85" w:author="Angelo Corsaro" w:date="2012-10-26T15:48:00Z">
            <w:rPr>
              <w:noProof/>
            </w:rPr>
          </w:rPrChange>
        </w:rPr>
      </w:r>
      <w:r w:rsidRPr="003D3106">
        <w:rPr>
          <w:noProof/>
          <w:rPrChange w:id="86" w:author="Angelo Corsaro" w:date="2012-10-26T15:48:00Z">
            <w:rPr>
              <w:noProof/>
            </w:rPr>
          </w:rPrChange>
        </w:rPr>
        <w:fldChar w:fldCharType="separate"/>
      </w:r>
      <w:r w:rsidRPr="003D3106">
        <w:rPr>
          <w:noProof/>
        </w:rPr>
        <w:t>iii</w:t>
      </w:r>
      <w:r w:rsidRPr="003D3106">
        <w:rPr>
          <w:noProof/>
          <w:rPrChange w:id="87" w:author="Angelo Corsaro" w:date="2012-10-26T15:48:00Z">
            <w:rPr>
              <w:noProof/>
            </w:rPr>
          </w:rPrChange>
        </w:rPr>
        <w:fldChar w:fldCharType="end"/>
      </w:r>
    </w:p>
    <w:p w14:paraId="3A3E5577"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COMPLIANCE</w:t>
      </w:r>
      <w:r w:rsidRPr="003D3106">
        <w:rPr>
          <w:noProof/>
        </w:rPr>
        <w:tab/>
      </w:r>
      <w:r w:rsidRPr="003D3106">
        <w:rPr>
          <w:noProof/>
          <w:rPrChange w:id="8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_Toc182385743 \h </w:instrText>
      </w:r>
      <w:r w:rsidRPr="003D3106">
        <w:rPr>
          <w:noProof/>
          <w:rPrChange w:id="89" w:author="Angelo Corsaro" w:date="2012-10-26T15:48:00Z">
            <w:rPr>
              <w:noProof/>
            </w:rPr>
          </w:rPrChange>
        </w:rPr>
      </w:r>
      <w:r w:rsidRPr="003D3106">
        <w:rPr>
          <w:noProof/>
          <w:rPrChange w:id="90" w:author="Angelo Corsaro" w:date="2012-10-26T15:48:00Z">
            <w:rPr>
              <w:noProof/>
            </w:rPr>
          </w:rPrChange>
        </w:rPr>
        <w:fldChar w:fldCharType="separate"/>
      </w:r>
      <w:r w:rsidRPr="003D3106">
        <w:rPr>
          <w:noProof/>
        </w:rPr>
        <w:t>iii</w:t>
      </w:r>
      <w:r w:rsidRPr="003D3106">
        <w:rPr>
          <w:noProof/>
          <w:rPrChange w:id="91" w:author="Angelo Corsaro" w:date="2012-10-26T15:48:00Z">
            <w:rPr>
              <w:noProof/>
            </w:rPr>
          </w:rPrChange>
        </w:rPr>
        <w:fldChar w:fldCharType="end"/>
      </w:r>
    </w:p>
    <w:p w14:paraId="04617A6B"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OMG’s Issue Reporting Procedure</w:t>
      </w:r>
      <w:r w:rsidRPr="003D3106">
        <w:rPr>
          <w:noProof/>
        </w:rPr>
        <w:tab/>
      </w:r>
      <w:r w:rsidRPr="003D3106">
        <w:rPr>
          <w:noProof/>
          <w:rPrChange w:id="9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_Toc182385744 \h </w:instrText>
      </w:r>
      <w:r w:rsidRPr="003D3106">
        <w:rPr>
          <w:noProof/>
          <w:rPrChange w:id="93" w:author="Angelo Corsaro" w:date="2012-10-26T15:48:00Z">
            <w:rPr>
              <w:noProof/>
            </w:rPr>
          </w:rPrChange>
        </w:rPr>
      </w:r>
      <w:r w:rsidRPr="003D3106">
        <w:rPr>
          <w:noProof/>
          <w:rPrChange w:id="94" w:author="Angelo Corsaro" w:date="2012-10-26T15:48:00Z">
            <w:rPr>
              <w:noProof/>
            </w:rPr>
          </w:rPrChange>
        </w:rPr>
        <w:fldChar w:fldCharType="separate"/>
      </w:r>
      <w:r w:rsidRPr="003D3106">
        <w:rPr>
          <w:noProof/>
        </w:rPr>
        <w:t>iv</w:t>
      </w:r>
      <w:r w:rsidRPr="003D3106">
        <w:rPr>
          <w:noProof/>
          <w:rPrChange w:id="95" w:author="Angelo Corsaro" w:date="2012-10-26T15:48:00Z">
            <w:rPr>
              <w:noProof/>
            </w:rPr>
          </w:rPrChange>
        </w:rPr>
        <w:fldChar w:fldCharType="end"/>
      </w:r>
    </w:p>
    <w:p w14:paraId="2AA21996" w14:textId="77777777" w:rsidR="00516732" w:rsidRPr="003D3106" w:rsidRDefault="00516732">
      <w:pPr>
        <w:pStyle w:val="TM1"/>
        <w:tabs>
          <w:tab w:val="right" w:leader="dot" w:pos="9739"/>
        </w:tabs>
        <w:rPr>
          <w:rFonts w:ascii="Cambria" w:eastAsia="ＭＳ 明朝" w:hAnsi="Cambria" w:cs="Times New Roman"/>
          <w:b w:val="0"/>
          <w:noProof/>
          <w:kern w:val="0"/>
          <w:lang w:eastAsia="ja-JP"/>
        </w:rPr>
      </w:pPr>
      <w:r w:rsidRPr="003D3106">
        <w:rPr>
          <w:noProof/>
        </w:rPr>
        <w:t>Table of Contents</w:t>
      </w:r>
      <w:r w:rsidRPr="003D3106">
        <w:rPr>
          <w:noProof/>
        </w:rPr>
        <w:tab/>
      </w:r>
      <w:r w:rsidRPr="003D3106">
        <w:rPr>
          <w:noProof/>
          <w:rPrChange w:id="9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_Toc182385745 \h </w:instrText>
      </w:r>
      <w:r w:rsidRPr="003D3106">
        <w:rPr>
          <w:noProof/>
          <w:rPrChange w:id="97" w:author="Angelo Corsaro" w:date="2012-10-26T15:48:00Z">
            <w:rPr>
              <w:noProof/>
            </w:rPr>
          </w:rPrChange>
        </w:rPr>
      </w:r>
      <w:r w:rsidRPr="003D3106">
        <w:rPr>
          <w:noProof/>
          <w:rPrChange w:id="98" w:author="Angelo Corsaro" w:date="2012-10-26T15:48:00Z">
            <w:rPr>
              <w:noProof/>
            </w:rPr>
          </w:rPrChange>
        </w:rPr>
        <w:fldChar w:fldCharType="separate"/>
      </w:r>
      <w:r w:rsidRPr="003D3106">
        <w:rPr>
          <w:noProof/>
        </w:rPr>
        <w:t>v</w:t>
      </w:r>
      <w:r w:rsidRPr="003D3106">
        <w:rPr>
          <w:noProof/>
          <w:rPrChange w:id="99" w:author="Angelo Corsaro" w:date="2012-10-26T15:48:00Z">
            <w:rPr>
              <w:noProof/>
            </w:rPr>
          </w:rPrChange>
        </w:rPr>
        <w:fldChar w:fldCharType="end"/>
      </w:r>
    </w:p>
    <w:p w14:paraId="27BC6A9B" w14:textId="77777777" w:rsidR="00516732" w:rsidRPr="003D3106" w:rsidRDefault="00516732">
      <w:pPr>
        <w:pStyle w:val="TM1"/>
        <w:tabs>
          <w:tab w:val="right" w:leader="dot" w:pos="9739"/>
        </w:tabs>
        <w:rPr>
          <w:rFonts w:ascii="Cambria" w:eastAsia="ＭＳ 明朝" w:hAnsi="Cambria" w:cs="Times New Roman"/>
          <w:b w:val="0"/>
          <w:noProof/>
          <w:kern w:val="0"/>
          <w:lang w:eastAsia="ja-JP"/>
        </w:rPr>
      </w:pPr>
      <w:r w:rsidRPr="003D3106">
        <w:rPr>
          <w:noProof/>
        </w:rPr>
        <w:t>Preface</w:t>
      </w:r>
      <w:r w:rsidRPr="003D3106">
        <w:rPr>
          <w:noProof/>
        </w:rPr>
        <w:tab/>
      </w:r>
      <w:r w:rsidRPr="003D3106">
        <w:rPr>
          <w:noProof/>
          <w:rPrChange w:id="10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_Toc182385746 \h </w:instrText>
      </w:r>
      <w:r w:rsidRPr="003D3106">
        <w:rPr>
          <w:noProof/>
          <w:rPrChange w:id="101" w:author="Angelo Corsaro" w:date="2012-10-26T15:48:00Z">
            <w:rPr>
              <w:noProof/>
            </w:rPr>
          </w:rPrChange>
        </w:rPr>
      </w:r>
      <w:r w:rsidRPr="003D3106">
        <w:rPr>
          <w:noProof/>
          <w:rPrChange w:id="102" w:author="Angelo Corsaro" w:date="2012-10-26T15:48:00Z">
            <w:rPr>
              <w:noProof/>
            </w:rPr>
          </w:rPrChange>
        </w:rPr>
        <w:fldChar w:fldCharType="separate"/>
      </w:r>
      <w:r w:rsidRPr="003D3106">
        <w:rPr>
          <w:noProof/>
        </w:rPr>
        <w:t>vii</w:t>
      </w:r>
      <w:r w:rsidRPr="003D3106">
        <w:rPr>
          <w:noProof/>
          <w:rPrChange w:id="103" w:author="Angelo Corsaro" w:date="2012-10-26T15:48:00Z">
            <w:rPr>
              <w:noProof/>
            </w:rPr>
          </w:rPrChange>
        </w:rPr>
        <w:fldChar w:fldCharType="end"/>
      </w:r>
    </w:p>
    <w:p w14:paraId="0252915B" w14:textId="77777777" w:rsidR="00516732" w:rsidRPr="003D3106" w:rsidRDefault="00516732">
      <w:pPr>
        <w:pStyle w:val="TM1"/>
        <w:tabs>
          <w:tab w:val="right" w:leader="dot" w:pos="9739"/>
        </w:tabs>
        <w:rPr>
          <w:rFonts w:ascii="Cambria" w:eastAsia="ＭＳ 明朝" w:hAnsi="Cambria" w:cs="Times New Roman"/>
          <w:b w:val="0"/>
          <w:noProof/>
          <w:kern w:val="0"/>
          <w:lang w:eastAsia="ja-JP"/>
        </w:rPr>
      </w:pPr>
      <w:r w:rsidRPr="003D3106">
        <w:rPr>
          <w:noProof/>
        </w:rPr>
        <w:t>OMG Specifications</w:t>
      </w:r>
      <w:r w:rsidRPr="003D3106">
        <w:rPr>
          <w:noProof/>
        </w:rPr>
        <w:tab/>
      </w:r>
      <w:r w:rsidRPr="003D3106">
        <w:rPr>
          <w:noProof/>
          <w:rPrChange w:id="10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_Toc182385747 \h </w:instrText>
      </w:r>
      <w:r w:rsidRPr="003D3106">
        <w:rPr>
          <w:noProof/>
          <w:rPrChange w:id="105" w:author="Angelo Corsaro" w:date="2012-10-26T15:48:00Z">
            <w:rPr>
              <w:noProof/>
            </w:rPr>
          </w:rPrChange>
        </w:rPr>
      </w:r>
      <w:r w:rsidRPr="003D3106">
        <w:rPr>
          <w:noProof/>
          <w:rPrChange w:id="106" w:author="Angelo Corsaro" w:date="2012-10-26T15:48:00Z">
            <w:rPr>
              <w:noProof/>
            </w:rPr>
          </w:rPrChange>
        </w:rPr>
        <w:fldChar w:fldCharType="separate"/>
      </w:r>
      <w:r w:rsidRPr="003D3106">
        <w:rPr>
          <w:noProof/>
        </w:rPr>
        <w:t>vii</w:t>
      </w:r>
      <w:r w:rsidRPr="003D3106">
        <w:rPr>
          <w:noProof/>
          <w:rPrChange w:id="107" w:author="Angelo Corsaro" w:date="2012-10-26T15:48:00Z">
            <w:rPr>
              <w:noProof/>
            </w:rPr>
          </w:rPrChange>
        </w:rPr>
        <w:fldChar w:fldCharType="end"/>
      </w:r>
    </w:p>
    <w:p w14:paraId="349F09C1"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rFonts w:eastAsia="Arial" w:cs="Arial"/>
          <w:noProof/>
        </w:rPr>
        <w:t xml:space="preserve">OMG </w:t>
      </w:r>
      <w:r w:rsidRPr="003D3106">
        <w:rPr>
          <w:noProof/>
        </w:rPr>
        <w:t>Modeling Specifications</w:t>
      </w:r>
      <w:r w:rsidRPr="003D3106">
        <w:rPr>
          <w:noProof/>
        </w:rPr>
        <w:tab/>
      </w:r>
      <w:r w:rsidRPr="003D3106">
        <w:rPr>
          <w:noProof/>
          <w:rPrChange w:id="10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_Toc182385748 \h </w:instrText>
      </w:r>
      <w:r w:rsidRPr="003D3106">
        <w:rPr>
          <w:noProof/>
          <w:rPrChange w:id="109" w:author="Angelo Corsaro" w:date="2012-10-26T15:48:00Z">
            <w:rPr>
              <w:noProof/>
            </w:rPr>
          </w:rPrChange>
        </w:rPr>
      </w:r>
      <w:r w:rsidRPr="003D3106">
        <w:rPr>
          <w:noProof/>
          <w:rPrChange w:id="110" w:author="Angelo Corsaro" w:date="2012-10-26T15:48:00Z">
            <w:rPr>
              <w:noProof/>
            </w:rPr>
          </w:rPrChange>
        </w:rPr>
        <w:fldChar w:fldCharType="separate"/>
      </w:r>
      <w:r w:rsidRPr="003D3106">
        <w:rPr>
          <w:noProof/>
        </w:rPr>
        <w:t>vii</w:t>
      </w:r>
      <w:r w:rsidRPr="003D3106">
        <w:rPr>
          <w:noProof/>
          <w:rPrChange w:id="111" w:author="Angelo Corsaro" w:date="2012-10-26T15:48:00Z">
            <w:rPr>
              <w:noProof/>
            </w:rPr>
          </w:rPrChange>
        </w:rPr>
        <w:fldChar w:fldCharType="end"/>
      </w:r>
    </w:p>
    <w:p w14:paraId="544605B5"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rFonts w:eastAsia="Arial"/>
          <w:noProof/>
        </w:rPr>
        <w:t>OMG Middleware Specifications</w:t>
      </w:r>
      <w:r w:rsidRPr="003D3106">
        <w:rPr>
          <w:noProof/>
        </w:rPr>
        <w:tab/>
      </w:r>
      <w:r w:rsidRPr="003D3106">
        <w:rPr>
          <w:noProof/>
          <w:rPrChange w:id="11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_Toc182385749 \h </w:instrText>
      </w:r>
      <w:r w:rsidRPr="003D3106">
        <w:rPr>
          <w:noProof/>
          <w:rPrChange w:id="113" w:author="Angelo Corsaro" w:date="2012-10-26T15:48:00Z">
            <w:rPr>
              <w:noProof/>
            </w:rPr>
          </w:rPrChange>
        </w:rPr>
      </w:r>
      <w:r w:rsidRPr="003D3106">
        <w:rPr>
          <w:noProof/>
          <w:rPrChange w:id="114" w:author="Angelo Corsaro" w:date="2012-10-26T15:48:00Z">
            <w:rPr>
              <w:noProof/>
            </w:rPr>
          </w:rPrChange>
        </w:rPr>
        <w:fldChar w:fldCharType="separate"/>
      </w:r>
      <w:r w:rsidRPr="003D3106">
        <w:rPr>
          <w:noProof/>
        </w:rPr>
        <w:t>vii</w:t>
      </w:r>
      <w:r w:rsidRPr="003D3106">
        <w:rPr>
          <w:noProof/>
          <w:rPrChange w:id="115" w:author="Angelo Corsaro" w:date="2012-10-26T15:48:00Z">
            <w:rPr>
              <w:noProof/>
            </w:rPr>
          </w:rPrChange>
        </w:rPr>
        <w:fldChar w:fldCharType="end"/>
      </w:r>
    </w:p>
    <w:p w14:paraId="1D55E45F"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rFonts w:eastAsia="Arial"/>
          <w:noProof/>
        </w:rPr>
        <w:t>Platform Specific Model and Interface Specifications</w:t>
      </w:r>
      <w:r w:rsidRPr="003D3106">
        <w:rPr>
          <w:noProof/>
        </w:rPr>
        <w:tab/>
      </w:r>
      <w:r w:rsidRPr="003D3106">
        <w:rPr>
          <w:noProof/>
          <w:rPrChange w:id="11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_Toc182385750 \h </w:instrText>
      </w:r>
      <w:r w:rsidRPr="003D3106">
        <w:rPr>
          <w:noProof/>
          <w:rPrChange w:id="117" w:author="Angelo Corsaro" w:date="2012-10-26T15:48:00Z">
            <w:rPr>
              <w:noProof/>
            </w:rPr>
          </w:rPrChange>
        </w:rPr>
      </w:r>
      <w:r w:rsidRPr="003D3106">
        <w:rPr>
          <w:noProof/>
          <w:rPrChange w:id="118" w:author="Angelo Corsaro" w:date="2012-10-26T15:48:00Z">
            <w:rPr>
              <w:noProof/>
            </w:rPr>
          </w:rPrChange>
        </w:rPr>
        <w:fldChar w:fldCharType="separate"/>
      </w:r>
      <w:r w:rsidRPr="003D3106">
        <w:rPr>
          <w:noProof/>
        </w:rPr>
        <w:t>vii</w:t>
      </w:r>
      <w:r w:rsidRPr="003D3106">
        <w:rPr>
          <w:noProof/>
          <w:rPrChange w:id="119" w:author="Angelo Corsaro" w:date="2012-10-26T15:48:00Z">
            <w:rPr>
              <w:noProof/>
            </w:rPr>
          </w:rPrChange>
        </w:rPr>
        <w:fldChar w:fldCharType="end"/>
      </w:r>
    </w:p>
    <w:p w14:paraId="0326CE68" w14:textId="77777777" w:rsidR="00516732" w:rsidRPr="003D3106" w:rsidRDefault="00516732">
      <w:pPr>
        <w:pStyle w:val="TM1"/>
        <w:tabs>
          <w:tab w:val="right" w:leader="dot" w:pos="9739"/>
        </w:tabs>
        <w:rPr>
          <w:rFonts w:ascii="Cambria" w:eastAsia="ＭＳ 明朝" w:hAnsi="Cambria" w:cs="Times New Roman"/>
          <w:b w:val="0"/>
          <w:noProof/>
          <w:kern w:val="0"/>
          <w:lang w:eastAsia="ja-JP"/>
        </w:rPr>
      </w:pPr>
      <w:r w:rsidRPr="003D3106">
        <w:rPr>
          <w:noProof/>
        </w:rPr>
        <w:t>Typographical Conventions</w:t>
      </w:r>
      <w:r w:rsidRPr="003D3106">
        <w:rPr>
          <w:noProof/>
        </w:rPr>
        <w:tab/>
      </w:r>
      <w:r w:rsidRPr="003D3106">
        <w:rPr>
          <w:noProof/>
          <w:rPrChange w:id="12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_Toc182385751 \h </w:instrText>
      </w:r>
      <w:r w:rsidRPr="003D3106">
        <w:rPr>
          <w:noProof/>
          <w:rPrChange w:id="121" w:author="Angelo Corsaro" w:date="2012-10-26T15:48:00Z">
            <w:rPr>
              <w:noProof/>
            </w:rPr>
          </w:rPrChange>
        </w:rPr>
      </w:r>
      <w:r w:rsidRPr="003D3106">
        <w:rPr>
          <w:noProof/>
          <w:rPrChange w:id="122" w:author="Angelo Corsaro" w:date="2012-10-26T15:48:00Z">
            <w:rPr>
              <w:noProof/>
            </w:rPr>
          </w:rPrChange>
        </w:rPr>
        <w:fldChar w:fldCharType="separate"/>
      </w:r>
      <w:r w:rsidRPr="003D3106">
        <w:rPr>
          <w:noProof/>
        </w:rPr>
        <w:t>viii</w:t>
      </w:r>
      <w:r w:rsidRPr="003D3106">
        <w:rPr>
          <w:noProof/>
          <w:rPrChange w:id="123" w:author="Angelo Corsaro" w:date="2012-10-26T15:48:00Z">
            <w:rPr>
              <w:noProof/>
            </w:rPr>
          </w:rPrChange>
        </w:rPr>
        <w:fldChar w:fldCharType="end"/>
      </w:r>
    </w:p>
    <w:p w14:paraId="02C9209C"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
      </w:pPr>
      <w:r w:rsidRPr="003D3106">
        <w:rPr>
          <w:noProof/>
        </w:rPr>
        <w:t>1</w:t>
      </w:r>
      <w:r w:rsidRPr="003D3106">
        <w:rPr>
          <w:rFonts w:ascii="Cambria" w:eastAsia="ＭＳ 明朝" w:hAnsi="Cambria" w:cs="Times New Roman"/>
          <w:b w:val="0"/>
          <w:noProof/>
          <w:kern w:val="0"/>
          <w:lang w:eastAsia="ja-JP"/>
        </w:rPr>
        <w:tab/>
      </w:r>
      <w:r w:rsidRPr="003D3106">
        <w:rPr>
          <w:noProof/>
        </w:rPr>
        <w:t>Scope</w:t>
      </w:r>
      <w:r w:rsidRPr="003D3106">
        <w:rPr>
          <w:noProof/>
        </w:rPr>
        <w:tab/>
      </w:r>
      <w:r w:rsidRPr="003D3106">
        <w:rPr>
          <w:noProof/>
          <w:rPrChange w:id="12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_Toc182385752 \h </w:instrText>
      </w:r>
      <w:r w:rsidRPr="003D3106">
        <w:rPr>
          <w:noProof/>
          <w:rPrChange w:id="125" w:author="Angelo Corsaro" w:date="2012-10-26T15:48:00Z">
            <w:rPr>
              <w:noProof/>
            </w:rPr>
          </w:rPrChange>
        </w:rPr>
      </w:r>
      <w:r w:rsidRPr="003D3106">
        <w:rPr>
          <w:noProof/>
          <w:rPrChange w:id="126" w:author="Angelo Corsaro" w:date="2012-10-26T15:48:00Z">
            <w:rPr>
              <w:noProof/>
            </w:rPr>
          </w:rPrChange>
        </w:rPr>
        <w:fldChar w:fldCharType="separate"/>
      </w:r>
      <w:r w:rsidRPr="003D3106">
        <w:rPr>
          <w:noProof/>
        </w:rPr>
        <w:t>1</w:t>
      </w:r>
      <w:r w:rsidRPr="003D3106">
        <w:rPr>
          <w:noProof/>
          <w:rPrChange w:id="127" w:author="Angelo Corsaro" w:date="2012-10-26T15:48:00Z">
            <w:rPr>
              <w:noProof/>
            </w:rPr>
          </w:rPrChange>
        </w:rPr>
        <w:fldChar w:fldCharType="end"/>
      </w:r>
    </w:p>
    <w:p w14:paraId="78F4B652"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
      </w:pPr>
      <w:r w:rsidRPr="003D3106">
        <w:rPr>
          <w:noProof/>
        </w:rPr>
        <w:t>2</w:t>
      </w:r>
      <w:r w:rsidRPr="003D3106">
        <w:rPr>
          <w:rFonts w:ascii="Cambria" w:eastAsia="ＭＳ 明朝" w:hAnsi="Cambria" w:cs="Times New Roman"/>
          <w:b w:val="0"/>
          <w:noProof/>
          <w:kern w:val="0"/>
          <w:lang w:eastAsia="ja-JP"/>
        </w:rPr>
        <w:tab/>
      </w:r>
      <w:r w:rsidRPr="003D3106">
        <w:rPr>
          <w:noProof/>
        </w:rPr>
        <w:t>Conformance</w:t>
      </w:r>
      <w:r w:rsidRPr="003D3106">
        <w:rPr>
          <w:noProof/>
        </w:rPr>
        <w:tab/>
      </w:r>
      <w:r w:rsidRPr="003D3106">
        <w:rPr>
          <w:noProof/>
          <w:rPrChange w:id="12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_Toc182385753 \h </w:instrText>
      </w:r>
      <w:r w:rsidRPr="003D3106">
        <w:rPr>
          <w:noProof/>
          <w:rPrChange w:id="129" w:author="Angelo Corsaro" w:date="2012-10-26T15:48:00Z">
            <w:rPr>
              <w:noProof/>
            </w:rPr>
          </w:rPrChange>
        </w:rPr>
      </w:r>
      <w:r w:rsidRPr="003D3106">
        <w:rPr>
          <w:noProof/>
          <w:rPrChange w:id="130" w:author="Angelo Corsaro" w:date="2012-10-26T15:48:00Z">
            <w:rPr>
              <w:noProof/>
            </w:rPr>
          </w:rPrChange>
        </w:rPr>
        <w:fldChar w:fldCharType="separate"/>
      </w:r>
      <w:r w:rsidRPr="003D3106">
        <w:rPr>
          <w:noProof/>
        </w:rPr>
        <w:t>1</w:t>
      </w:r>
      <w:r w:rsidRPr="003D3106">
        <w:rPr>
          <w:noProof/>
          <w:rPrChange w:id="131" w:author="Angelo Corsaro" w:date="2012-10-26T15:48:00Z">
            <w:rPr>
              <w:noProof/>
            </w:rPr>
          </w:rPrChange>
        </w:rPr>
        <w:fldChar w:fldCharType="end"/>
      </w:r>
    </w:p>
    <w:p w14:paraId="5F035AB9"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2.1</w:t>
      </w:r>
      <w:r w:rsidRPr="003D3106">
        <w:rPr>
          <w:rFonts w:ascii="Cambria" w:eastAsia="ＭＳ 明朝" w:hAnsi="Cambria" w:cs="Times New Roman"/>
          <w:b w:val="0"/>
          <w:noProof/>
          <w:kern w:val="0"/>
          <w:sz w:val="24"/>
          <w:szCs w:val="24"/>
          <w:lang w:eastAsia="ja-JP"/>
        </w:rPr>
        <w:tab/>
      </w:r>
      <w:r w:rsidRPr="003D3106">
        <w:rPr>
          <w:noProof/>
        </w:rPr>
        <w:t>Conformance Profiles</w:t>
      </w:r>
      <w:r w:rsidRPr="003D3106">
        <w:rPr>
          <w:noProof/>
        </w:rPr>
        <w:tab/>
      </w:r>
      <w:r w:rsidRPr="003D3106">
        <w:rPr>
          <w:noProof/>
          <w:rPrChange w:id="13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_Toc182385754 \h </w:instrText>
      </w:r>
      <w:r w:rsidRPr="003D3106">
        <w:rPr>
          <w:noProof/>
          <w:rPrChange w:id="133" w:author="Angelo Corsaro" w:date="2012-10-26T15:48:00Z">
            <w:rPr>
              <w:noProof/>
            </w:rPr>
          </w:rPrChange>
        </w:rPr>
      </w:r>
      <w:r w:rsidRPr="003D3106">
        <w:rPr>
          <w:noProof/>
          <w:rPrChange w:id="134" w:author="Angelo Corsaro" w:date="2012-10-26T15:48:00Z">
            <w:rPr>
              <w:noProof/>
            </w:rPr>
          </w:rPrChange>
        </w:rPr>
        <w:fldChar w:fldCharType="separate"/>
      </w:r>
      <w:r w:rsidRPr="003D3106">
        <w:rPr>
          <w:noProof/>
        </w:rPr>
        <w:t>1</w:t>
      </w:r>
      <w:r w:rsidRPr="003D3106">
        <w:rPr>
          <w:noProof/>
          <w:rPrChange w:id="135" w:author="Angelo Corsaro" w:date="2012-10-26T15:48:00Z">
            <w:rPr>
              <w:noProof/>
            </w:rPr>
          </w:rPrChange>
        </w:rPr>
        <w:fldChar w:fldCharType="end"/>
      </w:r>
    </w:p>
    <w:p w14:paraId="1EBC55FB"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2.2</w:t>
      </w:r>
      <w:r w:rsidRPr="003D3106">
        <w:rPr>
          <w:rFonts w:ascii="Cambria" w:eastAsia="ＭＳ 明朝" w:hAnsi="Cambria" w:cs="Times New Roman"/>
          <w:b w:val="0"/>
          <w:noProof/>
          <w:kern w:val="0"/>
          <w:sz w:val="24"/>
          <w:szCs w:val="24"/>
          <w:lang w:eastAsia="ja-JP"/>
        </w:rPr>
        <w:tab/>
      </w:r>
      <w:r w:rsidRPr="003D3106">
        <w:rPr>
          <w:noProof/>
        </w:rPr>
        <w:t>Programming Interfaces</w:t>
      </w:r>
      <w:r w:rsidRPr="003D3106">
        <w:rPr>
          <w:noProof/>
        </w:rPr>
        <w:tab/>
      </w:r>
      <w:r w:rsidRPr="003D3106">
        <w:rPr>
          <w:noProof/>
          <w:rPrChange w:id="13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_Toc182385755 \h </w:instrText>
      </w:r>
      <w:r w:rsidRPr="003D3106">
        <w:rPr>
          <w:noProof/>
          <w:rPrChange w:id="137" w:author="Angelo Corsaro" w:date="2012-10-26T15:48:00Z">
            <w:rPr>
              <w:noProof/>
            </w:rPr>
          </w:rPrChange>
        </w:rPr>
      </w:r>
      <w:r w:rsidRPr="003D3106">
        <w:rPr>
          <w:noProof/>
          <w:rPrChange w:id="138" w:author="Angelo Corsaro" w:date="2012-10-26T15:48:00Z">
            <w:rPr>
              <w:noProof/>
            </w:rPr>
          </w:rPrChange>
        </w:rPr>
        <w:fldChar w:fldCharType="separate"/>
      </w:r>
      <w:r w:rsidRPr="003D3106">
        <w:rPr>
          <w:noProof/>
        </w:rPr>
        <w:t>2</w:t>
      </w:r>
      <w:r w:rsidRPr="003D3106">
        <w:rPr>
          <w:noProof/>
          <w:rPrChange w:id="139" w:author="Angelo Corsaro" w:date="2012-10-26T15:48:00Z">
            <w:rPr>
              <w:noProof/>
            </w:rPr>
          </w:rPrChange>
        </w:rPr>
        <w:fldChar w:fldCharType="end"/>
      </w:r>
    </w:p>
    <w:p w14:paraId="3A3B51CE"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
      </w:pPr>
      <w:r w:rsidRPr="003D3106">
        <w:rPr>
          <w:noProof/>
        </w:rPr>
        <w:t>3</w:t>
      </w:r>
      <w:r w:rsidRPr="003D3106">
        <w:rPr>
          <w:rFonts w:ascii="Cambria" w:eastAsia="ＭＳ 明朝" w:hAnsi="Cambria" w:cs="Times New Roman"/>
          <w:b w:val="0"/>
          <w:noProof/>
          <w:kern w:val="0"/>
          <w:lang w:eastAsia="ja-JP"/>
        </w:rPr>
        <w:tab/>
      </w:r>
      <w:r w:rsidRPr="003D3106">
        <w:rPr>
          <w:noProof/>
        </w:rPr>
        <w:t>References</w:t>
      </w:r>
      <w:r w:rsidRPr="003D3106">
        <w:rPr>
          <w:noProof/>
        </w:rPr>
        <w:tab/>
      </w:r>
      <w:r w:rsidRPr="003D3106">
        <w:rPr>
          <w:noProof/>
          <w:rPrChange w:id="14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_Toc182385756 \h </w:instrText>
      </w:r>
      <w:r w:rsidRPr="003D3106">
        <w:rPr>
          <w:noProof/>
          <w:rPrChange w:id="141" w:author="Angelo Corsaro" w:date="2012-10-26T15:48:00Z">
            <w:rPr>
              <w:noProof/>
            </w:rPr>
          </w:rPrChange>
        </w:rPr>
      </w:r>
      <w:r w:rsidRPr="003D3106">
        <w:rPr>
          <w:noProof/>
          <w:rPrChange w:id="142" w:author="Angelo Corsaro" w:date="2012-10-26T15:48:00Z">
            <w:rPr>
              <w:noProof/>
            </w:rPr>
          </w:rPrChange>
        </w:rPr>
        <w:fldChar w:fldCharType="separate"/>
      </w:r>
      <w:r w:rsidRPr="003D3106">
        <w:rPr>
          <w:noProof/>
        </w:rPr>
        <w:t>2</w:t>
      </w:r>
      <w:r w:rsidRPr="003D3106">
        <w:rPr>
          <w:noProof/>
          <w:rPrChange w:id="143" w:author="Angelo Corsaro" w:date="2012-10-26T15:48:00Z">
            <w:rPr>
              <w:noProof/>
            </w:rPr>
          </w:rPrChange>
        </w:rPr>
        <w:fldChar w:fldCharType="end"/>
      </w:r>
    </w:p>
    <w:p w14:paraId="10BE1A97"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
      </w:pPr>
      <w:r w:rsidRPr="003D3106">
        <w:rPr>
          <w:noProof/>
        </w:rPr>
        <w:t>4</w:t>
      </w:r>
      <w:r w:rsidRPr="003D3106">
        <w:rPr>
          <w:rFonts w:ascii="Cambria" w:eastAsia="ＭＳ 明朝" w:hAnsi="Cambria" w:cs="Times New Roman"/>
          <w:b w:val="0"/>
          <w:noProof/>
          <w:kern w:val="0"/>
          <w:lang w:eastAsia="ja-JP"/>
        </w:rPr>
        <w:tab/>
      </w:r>
      <w:r w:rsidRPr="003D3106">
        <w:rPr>
          <w:noProof/>
        </w:rPr>
        <w:t>Terms and Definitions</w:t>
      </w:r>
      <w:r w:rsidRPr="003D3106">
        <w:rPr>
          <w:noProof/>
        </w:rPr>
        <w:tab/>
      </w:r>
      <w:r w:rsidRPr="003D3106">
        <w:rPr>
          <w:noProof/>
          <w:rPrChange w:id="14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_Toc182385757 \h </w:instrText>
      </w:r>
      <w:r w:rsidRPr="003D3106">
        <w:rPr>
          <w:noProof/>
          <w:rPrChange w:id="145" w:author="Angelo Corsaro" w:date="2012-10-26T15:48:00Z">
            <w:rPr>
              <w:noProof/>
            </w:rPr>
          </w:rPrChange>
        </w:rPr>
      </w:r>
      <w:r w:rsidRPr="003D3106">
        <w:rPr>
          <w:noProof/>
          <w:rPrChange w:id="146" w:author="Angelo Corsaro" w:date="2012-10-26T15:48:00Z">
            <w:rPr>
              <w:noProof/>
            </w:rPr>
          </w:rPrChange>
        </w:rPr>
        <w:fldChar w:fldCharType="separate"/>
      </w:r>
      <w:r w:rsidRPr="003D3106">
        <w:rPr>
          <w:noProof/>
        </w:rPr>
        <w:t>2</w:t>
      </w:r>
      <w:r w:rsidRPr="003D3106">
        <w:rPr>
          <w:noProof/>
          <w:rPrChange w:id="147" w:author="Angelo Corsaro" w:date="2012-10-26T15:48:00Z">
            <w:rPr>
              <w:noProof/>
            </w:rPr>
          </w:rPrChange>
        </w:rPr>
        <w:fldChar w:fldCharType="end"/>
      </w:r>
    </w:p>
    <w:p w14:paraId="680EC2A8"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Data Centric Publish-Subscribe (DCPS)</w:t>
      </w:r>
      <w:r w:rsidRPr="003D3106">
        <w:rPr>
          <w:noProof/>
        </w:rPr>
        <w:tab/>
      </w:r>
      <w:r w:rsidRPr="003D3106">
        <w:rPr>
          <w:noProof/>
          <w:rPrChange w:id="14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_Toc182385758 \h </w:instrText>
      </w:r>
      <w:r w:rsidRPr="003D3106">
        <w:rPr>
          <w:noProof/>
          <w:rPrChange w:id="149" w:author="Angelo Corsaro" w:date="2012-10-26T15:48:00Z">
            <w:rPr>
              <w:noProof/>
            </w:rPr>
          </w:rPrChange>
        </w:rPr>
      </w:r>
      <w:r w:rsidRPr="003D3106">
        <w:rPr>
          <w:noProof/>
          <w:rPrChange w:id="150" w:author="Angelo Corsaro" w:date="2012-10-26T15:48:00Z">
            <w:rPr>
              <w:noProof/>
            </w:rPr>
          </w:rPrChange>
        </w:rPr>
        <w:fldChar w:fldCharType="separate"/>
      </w:r>
      <w:r w:rsidRPr="003D3106">
        <w:rPr>
          <w:noProof/>
        </w:rPr>
        <w:t>2</w:t>
      </w:r>
      <w:r w:rsidRPr="003D3106">
        <w:rPr>
          <w:noProof/>
          <w:rPrChange w:id="151" w:author="Angelo Corsaro" w:date="2012-10-26T15:48:00Z">
            <w:rPr>
              <w:noProof/>
            </w:rPr>
          </w:rPrChange>
        </w:rPr>
        <w:fldChar w:fldCharType="end"/>
      </w:r>
    </w:p>
    <w:p w14:paraId="194EA2E4"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Data Distribution Service for Real-Time Systems (DDS)</w:t>
      </w:r>
      <w:r w:rsidRPr="003D3106">
        <w:rPr>
          <w:noProof/>
        </w:rPr>
        <w:tab/>
      </w:r>
      <w:r w:rsidRPr="003D3106">
        <w:rPr>
          <w:noProof/>
          <w:rPrChange w:id="15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_Toc182385759 \h </w:instrText>
      </w:r>
      <w:r w:rsidRPr="003D3106">
        <w:rPr>
          <w:noProof/>
          <w:rPrChange w:id="153" w:author="Angelo Corsaro" w:date="2012-10-26T15:48:00Z">
            <w:rPr>
              <w:noProof/>
            </w:rPr>
          </w:rPrChange>
        </w:rPr>
      </w:r>
      <w:r w:rsidRPr="003D3106">
        <w:rPr>
          <w:noProof/>
          <w:rPrChange w:id="154" w:author="Angelo Corsaro" w:date="2012-10-26T15:48:00Z">
            <w:rPr>
              <w:noProof/>
            </w:rPr>
          </w:rPrChange>
        </w:rPr>
        <w:fldChar w:fldCharType="separate"/>
      </w:r>
      <w:r w:rsidRPr="003D3106">
        <w:rPr>
          <w:noProof/>
        </w:rPr>
        <w:t>3</w:t>
      </w:r>
      <w:r w:rsidRPr="003D3106">
        <w:rPr>
          <w:noProof/>
          <w:rPrChange w:id="155" w:author="Angelo Corsaro" w:date="2012-10-26T15:48:00Z">
            <w:rPr>
              <w:noProof/>
            </w:rPr>
          </w:rPrChange>
        </w:rPr>
        <w:fldChar w:fldCharType="end"/>
      </w:r>
    </w:p>
    <w:p w14:paraId="78CBC1F7"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Data Local Reconstruction Layer</w:t>
      </w:r>
      <w:r w:rsidRPr="003D3106">
        <w:rPr>
          <w:noProof/>
        </w:rPr>
        <w:tab/>
      </w:r>
      <w:r w:rsidRPr="003D3106">
        <w:rPr>
          <w:noProof/>
          <w:rPrChange w:id="15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_Toc182385760 \h </w:instrText>
      </w:r>
      <w:r w:rsidRPr="003D3106">
        <w:rPr>
          <w:noProof/>
          <w:rPrChange w:id="157" w:author="Angelo Corsaro" w:date="2012-10-26T15:48:00Z">
            <w:rPr>
              <w:noProof/>
            </w:rPr>
          </w:rPrChange>
        </w:rPr>
      </w:r>
      <w:r w:rsidRPr="003D3106">
        <w:rPr>
          <w:noProof/>
          <w:rPrChange w:id="158" w:author="Angelo Corsaro" w:date="2012-10-26T15:48:00Z">
            <w:rPr>
              <w:noProof/>
            </w:rPr>
          </w:rPrChange>
        </w:rPr>
        <w:fldChar w:fldCharType="separate"/>
      </w:r>
      <w:r w:rsidRPr="003D3106">
        <w:rPr>
          <w:noProof/>
        </w:rPr>
        <w:t>3</w:t>
      </w:r>
      <w:r w:rsidRPr="003D3106">
        <w:rPr>
          <w:noProof/>
          <w:rPrChange w:id="159" w:author="Angelo Corsaro" w:date="2012-10-26T15:48:00Z">
            <w:rPr>
              <w:noProof/>
            </w:rPr>
          </w:rPrChange>
        </w:rPr>
        <w:fldChar w:fldCharType="end"/>
      </w:r>
    </w:p>
    <w:p w14:paraId="3BDD2953"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Platform-Independent Model (PIM)</w:t>
      </w:r>
      <w:r w:rsidRPr="003D3106">
        <w:rPr>
          <w:noProof/>
        </w:rPr>
        <w:tab/>
      </w:r>
      <w:r w:rsidRPr="003D3106">
        <w:rPr>
          <w:noProof/>
          <w:rPrChange w:id="16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_Toc182385761 \h </w:instrText>
      </w:r>
      <w:r w:rsidRPr="003D3106">
        <w:rPr>
          <w:noProof/>
          <w:rPrChange w:id="161" w:author="Angelo Corsaro" w:date="2012-10-26T15:48:00Z">
            <w:rPr>
              <w:noProof/>
            </w:rPr>
          </w:rPrChange>
        </w:rPr>
      </w:r>
      <w:r w:rsidRPr="003D3106">
        <w:rPr>
          <w:noProof/>
          <w:rPrChange w:id="162" w:author="Angelo Corsaro" w:date="2012-10-26T15:48:00Z">
            <w:rPr>
              <w:noProof/>
            </w:rPr>
          </w:rPrChange>
        </w:rPr>
        <w:fldChar w:fldCharType="separate"/>
      </w:r>
      <w:r w:rsidRPr="003D3106">
        <w:rPr>
          <w:noProof/>
        </w:rPr>
        <w:t>3</w:t>
      </w:r>
      <w:r w:rsidRPr="003D3106">
        <w:rPr>
          <w:noProof/>
          <w:rPrChange w:id="163" w:author="Angelo Corsaro" w:date="2012-10-26T15:48:00Z">
            <w:rPr>
              <w:noProof/>
            </w:rPr>
          </w:rPrChange>
        </w:rPr>
        <w:fldChar w:fldCharType="end"/>
      </w:r>
    </w:p>
    <w:p w14:paraId="2E873416"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
      </w:pPr>
      <w:r w:rsidRPr="003D3106">
        <w:rPr>
          <w:noProof/>
        </w:rPr>
        <w:t>Platform-Specific Model (PSM)</w:t>
      </w:r>
      <w:r w:rsidRPr="003D3106">
        <w:rPr>
          <w:noProof/>
        </w:rPr>
        <w:tab/>
      </w:r>
      <w:r w:rsidRPr="003D3106">
        <w:rPr>
          <w:noProof/>
          <w:rPrChange w:id="16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_Toc182385762 \h </w:instrText>
      </w:r>
      <w:r w:rsidRPr="003D3106">
        <w:rPr>
          <w:noProof/>
          <w:rPrChange w:id="165" w:author="Angelo Corsaro" w:date="2012-10-26T15:48:00Z">
            <w:rPr>
              <w:noProof/>
            </w:rPr>
          </w:rPrChange>
        </w:rPr>
      </w:r>
      <w:r w:rsidRPr="003D3106">
        <w:rPr>
          <w:noProof/>
          <w:rPrChange w:id="166" w:author="Angelo Corsaro" w:date="2012-10-26T15:48:00Z">
            <w:rPr>
              <w:noProof/>
            </w:rPr>
          </w:rPrChange>
        </w:rPr>
        <w:fldChar w:fldCharType="separate"/>
      </w:r>
      <w:r w:rsidRPr="003D3106">
        <w:rPr>
          <w:noProof/>
        </w:rPr>
        <w:t>3</w:t>
      </w:r>
      <w:r w:rsidRPr="003D3106">
        <w:rPr>
          <w:noProof/>
          <w:rPrChange w:id="167" w:author="Angelo Corsaro" w:date="2012-10-26T15:48:00Z">
            <w:rPr>
              <w:noProof/>
            </w:rPr>
          </w:rPrChange>
        </w:rPr>
        <w:fldChar w:fldCharType="end"/>
      </w:r>
    </w:p>
    <w:p w14:paraId="13E60F27"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
      </w:pPr>
      <w:r w:rsidRPr="003D3106">
        <w:rPr>
          <w:noProof/>
        </w:rPr>
        <w:t>5</w:t>
      </w:r>
      <w:r w:rsidRPr="003D3106">
        <w:rPr>
          <w:rFonts w:ascii="Cambria" w:eastAsia="ＭＳ 明朝" w:hAnsi="Cambria" w:cs="Times New Roman"/>
          <w:b w:val="0"/>
          <w:noProof/>
          <w:kern w:val="0"/>
          <w:lang w:eastAsia="ja-JP"/>
        </w:rPr>
        <w:tab/>
      </w:r>
      <w:r w:rsidRPr="003D3106">
        <w:rPr>
          <w:noProof/>
        </w:rPr>
        <w:t>Symbols</w:t>
      </w:r>
      <w:r w:rsidRPr="003D3106">
        <w:rPr>
          <w:noProof/>
        </w:rPr>
        <w:tab/>
      </w:r>
      <w:r w:rsidRPr="003D3106">
        <w:rPr>
          <w:noProof/>
          <w:rPrChange w:id="16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_Toc182385763 \h </w:instrText>
      </w:r>
      <w:r w:rsidRPr="003D3106">
        <w:rPr>
          <w:noProof/>
          <w:rPrChange w:id="169" w:author="Angelo Corsaro" w:date="2012-10-26T15:48:00Z">
            <w:rPr>
              <w:noProof/>
            </w:rPr>
          </w:rPrChange>
        </w:rPr>
      </w:r>
      <w:r w:rsidRPr="003D3106">
        <w:rPr>
          <w:noProof/>
          <w:rPrChange w:id="170" w:author="Angelo Corsaro" w:date="2012-10-26T15:48:00Z">
            <w:rPr>
              <w:noProof/>
            </w:rPr>
          </w:rPrChange>
        </w:rPr>
        <w:fldChar w:fldCharType="separate"/>
      </w:r>
      <w:r w:rsidRPr="003D3106">
        <w:rPr>
          <w:noProof/>
        </w:rPr>
        <w:t>3</w:t>
      </w:r>
      <w:r w:rsidRPr="003D3106">
        <w:rPr>
          <w:noProof/>
          <w:rPrChange w:id="171" w:author="Angelo Corsaro" w:date="2012-10-26T15:48:00Z">
            <w:rPr>
              <w:noProof/>
            </w:rPr>
          </w:rPrChange>
        </w:rPr>
        <w:fldChar w:fldCharType="end"/>
      </w:r>
    </w:p>
    <w:p w14:paraId="7BE018DE"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
      </w:pPr>
      <w:r w:rsidRPr="003D3106">
        <w:rPr>
          <w:noProof/>
        </w:rPr>
        <w:t>6</w:t>
      </w:r>
      <w:r w:rsidRPr="003D3106">
        <w:rPr>
          <w:rFonts w:ascii="Cambria" w:eastAsia="ＭＳ 明朝" w:hAnsi="Cambria" w:cs="Times New Roman"/>
          <w:b w:val="0"/>
          <w:noProof/>
          <w:kern w:val="0"/>
          <w:lang w:eastAsia="ja-JP"/>
        </w:rPr>
        <w:tab/>
      </w:r>
      <w:r w:rsidRPr="003D3106">
        <w:rPr>
          <w:noProof/>
        </w:rPr>
        <w:t>Additional Information</w:t>
      </w:r>
      <w:r w:rsidRPr="003D3106">
        <w:rPr>
          <w:noProof/>
        </w:rPr>
        <w:tab/>
      </w:r>
      <w:r w:rsidRPr="003D3106">
        <w:rPr>
          <w:noProof/>
          <w:rPrChange w:id="17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_Toc182385764 \h </w:instrText>
      </w:r>
      <w:r w:rsidRPr="003D3106">
        <w:rPr>
          <w:noProof/>
          <w:rPrChange w:id="173" w:author="Angelo Corsaro" w:date="2012-10-26T15:48:00Z">
            <w:rPr>
              <w:noProof/>
            </w:rPr>
          </w:rPrChange>
        </w:rPr>
      </w:r>
      <w:r w:rsidRPr="003D3106">
        <w:rPr>
          <w:noProof/>
          <w:rPrChange w:id="174" w:author="Angelo Corsaro" w:date="2012-10-26T15:48:00Z">
            <w:rPr>
              <w:noProof/>
            </w:rPr>
          </w:rPrChange>
        </w:rPr>
        <w:fldChar w:fldCharType="separate"/>
      </w:r>
      <w:r w:rsidRPr="003D3106">
        <w:rPr>
          <w:noProof/>
        </w:rPr>
        <w:t>4</w:t>
      </w:r>
      <w:r w:rsidRPr="003D3106">
        <w:rPr>
          <w:noProof/>
          <w:rPrChange w:id="175" w:author="Angelo Corsaro" w:date="2012-10-26T15:48:00Z">
            <w:rPr>
              <w:noProof/>
            </w:rPr>
          </w:rPrChange>
        </w:rPr>
        <w:fldChar w:fldCharType="end"/>
      </w:r>
    </w:p>
    <w:p w14:paraId="5F26E459"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6.1</w:t>
      </w:r>
      <w:r w:rsidRPr="003D3106">
        <w:rPr>
          <w:rFonts w:ascii="Cambria" w:eastAsia="ＭＳ 明朝" w:hAnsi="Cambria" w:cs="Times New Roman"/>
          <w:b w:val="0"/>
          <w:noProof/>
          <w:kern w:val="0"/>
          <w:sz w:val="24"/>
          <w:szCs w:val="24"/>
          <w:lang w:eastAsia="ja-JP"/>
        </w:rPr>
        <w:tab/>
      </w:r>
      <w:r w:rsidRPr="003D3106">
        <w:rPr>
          <w:noProof/>
        </w:rPr>
        <w:t>Acknowledgements</w:t>
      </w:r>
      <w:r w:rsidRPr="003D3106">
        <w:rPr>
          <w:noProof/>
        </w:rPr>
        <w:tab/>
      </w:r>
      <w:r w:rsidRPr="003D3106">
        <w:rPr>
          <w:noProof/>
          <w:rPrChange w:id="17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_Toc182385765 \h </w:instrText>
      </w:r>
      <w:r w:rsidRPr="003D3106">
        <w:rPr>
          <w:noProof/>
          <w:rPrChange w:id="177" w:author="Angelo Corsaro" w:date="2012-10-26T15:48:00Z">
            <w:rPr>
              <w:noProof/>
            </w:rPr>
          </w:rPrChange>
        </w:rPr>
      </w:r>
      <w:r w:rsidRPr="003D3106">
        <w:rPr>
          <w:noProof/>
          <w:rPrChange w:id="178" w:author="Angelo Corsaro" w:date="2012-10-26T15:48:00Z">
            <w:rPr>
              <w:noProof/>
            </w:rPr>
          </w:rPrChange>
        </w:rPr>
        <w:fldChar w:fldCharType="separate"/>
      </w:r>
      <w:r w:rsidRPr="003D3106">
        <w:rPr>
          <w:noProof/>
        </w:rPr>
        <w:t>4</w:t>
      </w:r>
      <w:r w:rsidRPr="003D3106">
        <w:rPr>
          <w:noProof/>
          <w:rPrChange w:id="179" w:author="Angelo Corsaro" w:date="2012-10-26T15:48:00Z">
            <w:rPr>
              <w:noProof/>
            </w:rPr>
          </w:rPrChange>
        </w:rPr>
        <w:fldChar w:fldCharType="end"/>
      </w:r>
    </w:p>
    <w:p w14:paraId="72131327"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
      </w:pPr>
      <w:r w:rsidRPr="003D3106">
        <w:rPr>
          <w:noProof/>
        </w:rPr>
        <w:t>7</w:t>
      </w:r>
      <w:r w:rsidRPr="003D3106">
        <w:rPr>
          <w:rFonts w:ascii="Cambria" w:eastAsia="ＭＳ 明朝" w:hAnsi="Cambria" w:cs="Times New Roman"/>
          <w:b w:val="0"/>
          <w:noProof/>
          <w:kern w:val="0"/>
          <w:lang w:eastAsia="ja-JP"/>
        </w:rPr>
        <w:tab/>
      </w:r>
      <w:r w:rsidRPr="003D3106">
        <w:rPr>
          <w:noProof/>
        </w:rPr>
        <w:t>ISO/IEC C++ Language DDS PSM (DDS-PSM-CXX)</w:t>
      </w:r>
      <w:r w:rsidRPr="003D3106">
        <w:rPr>
          <w:noProof/>
        </w:rPr>
        <w:tab/>
      </w:r>
      <w:r w:rsidRPr="003D3106">
        <w:rPr>
          <w:noProof/>
          <w:rPrChange w:id="18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_Toc182385766 \h </w:instrText>
      </w:r>
      <w:r w:rsidRPr="003D3106">
        <w:rPr>
          <w:noProof/>
          <w:rPrChange w:id="181" w:author="Angelo Corsaro" w:date="2012-10-26T15:48:00Z">
            <w:rPr>
              <w:noProof/>
            </w:rPr>
          </w:rPrChange>
        </w:rPr>
      </w:r>
      <w:r w:rsidRPr="003D3106">
        <w:rPr>
          <w:noProof/>
          <w:rPrChange w:id="182" w:author="Angelo Corsaro" w:date="2012-10-26T15:48:00Z">
            <w:rPr>
              <w:noProof/>
            </w:rPr>
          </w:rPrChange>
        </w:rPr>
        <w:fldChar w:fldCharType="separate"/>
      </w:r>
      <w:r w:rsidRPr="003D3106">
        <w:rPr>
          <w:noProof/>
        </w:rPr>
        <w:t>4</w:t>
      </w:r>
      <w:r w:rsidRPr="003D3106">
        <w:rPr>
          <w:noProof/>
          <w:rPrChange w:id="183" w:author="Angelo Corsaro" w:date="2012-10-26T15:48:00Z">
            <w:rPr>
              <w:noProof/>
            </w:rPr>
          </w:rPrChange>
        </w:rPr>
        <w:fldChar w:fldCharType="end"/>
      </w:r>
    </w:p>
    <w:p w14:paraId="60D2C3CA"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7.1</w:t>
      </w:r>
      <w:r w:rsidRPr="003D3106">
        <w:rPr>
          <w:rFonts w:ascii="Cambria" w:eastAsia="ＭＳ 明朝" w:hAnsi="Cambria" w:cs="Times New Roman"/>
          <w:b w:val="0"/>
          <w:noProof/>
          <w:kern w:val="0"/>
          <w:sz w:val="24"/>
          <w:szCs w:val="24"/>
          <w:lang w:eastAsia="ja-JP"/>
        </w:rPr>
        <w:tab/>
      </w:r>
      <w:r w:rsidRPr="003D3106">
        <w:rPr>
          <w:noProof/>
        </w:rPr>
        <w:t>Overview</w:t>
      </w:r>
      <w:r w:rsidRPr="003D3106">
        <w:rPr>
          <w:noProof/>
        </w:rPr>
        <w:tab/>
      </w:r>
      <w:r w:rsidRPr="003D3106">
        <w:rPr>
          <w:noProof/>
          <w:rPrChange w:id="18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_Toc182385767 \h </w:instrText>
      </w:r>
      <w:r w:rsidRPr="003D3106">
        <w:rPr>
          <w:noProof/>
          <w:rPrChange w:id="185" w:author="Angelo Corsaro" w:date="2012-10-26T15:48:00Z">
            <w:rPr>
              <w:noProof/>
            </w:rPr>
          </w:rPrChange>
        </w:rPr>
      </w:r>
      <w:r w:rsidRPr="003D3106">
        <w:rPr>
          <w:noProof/>
          <w:rPrChange w:id="186" w:author="Angelo Corsaro" w:date="2012-10-26T15:48:00Z">
            <w:rPr>
              <w:noProof/>
            </w:rPr>
          </w:rPrChange>
        </w:rPr>
        <w:fldChar w:fldCharType="separate"/>
      </w:r>
      <w:r w:rsidRPr="003D3106">
        <w:rPr>
          <w:noProof/>
        </w:rPr>
        <w:t>4</w:t>
      </w:r>
      <w:r w:rsidRPr="003D3106">
        <w:rPr>
          <w:noProof/>
          <w:rPrChange w:id="187" w:author="Angelo Corsaro" w:date="2012-10-26T15:48:00Z">
            <w:rPr>
              <w:noProof/>
            </w:rPr>
          </w:rPrChange>
        </w:rPr>
        <w:fldChar w:fldCharType="end"/>
      </w:r>
    </w:p>
    <w:p w14:paraId="10AE09B5"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7.2</w:t>
      </w:r>
      <w:r w:rsidRPr="003D3106">
        <w:rPr>
          <w:rFonts w:ascii="Cambria" w:eastAsia="ＭＳ 明朝" w:hAnsi="Cambria" w:cs="Times New Roman"/>
          <w:b w:val="0"/>
          <w:noProof/>
          <w:kern w:val="0"/>
          <w:sz w:val="24"/>
          <w:szCs w:val="24"/>
          <w:lang w:eastAsia="ja-JP"/>
        </w:rPr>
        <w:tab/>
      </w:r>
      <w:r w:rsidRPr="003D3106">
        <w:rPr>
          <w:noProof/>
        </w:rPr>
        <w:t>Specification Organization</w:t>
      </w:r>
      <w:r w:rsidRPr="003D3106">
        <w:rPr>
          <w:noProof/>
        </w:rPr>
        <w:tab/>
      </w:r>
      <w:r w:rsidRPr="003D3106">
        <w:rPr>
          <w:noProof/>
          <w:rPrChange w:id="18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_Toc182385768 \h </w:instrText>
      </w:r>
      <w:r w:rsidRPr="003D3106">
        <w:rPr>
          <w:noProof/>
          <w:rPrChange w:id="189" w:author="Angelo Corsaro" w:date="2012-10-26T15:48:00Z">
            <w:rPr>
              <w:noProof/>
            </w:rPr>
          </w:rPrChange>
        </w:rPr>
      </w:r>
      <w:r w:rsidRPr="003D3106">
        <w:rPr>
          <w:noProof/>
          <w:rPrChange w:id="190" w:author="Angelo Corsaro" w:date="2012-10-26T15:48:00Z">
            <w:rPr>
              <w:noProof/>
            </w:rPr>
          </w:rPrChange>
        </w:rPr>
        <w:fldChar w:fldCharType="separate"/>
      </w:r>
      <w:r w:rsidRPr="003D3106">
        <w:rPr>
          <w:noProof/>
        </w:rPr>
        <w:t>4</w:t>
      </w:r>
      <w:r w:rsidRPr="003D3106">
        <w:rPr>
          <w:noProof/>
          <w:rPrChange w:id="191" w:author="Angelo Corsaro" w:date="2012-10-26T15:48:00Z">
            <w:rPr>
              <w:noProof/>
            </w:rPr>
          </w:rPrChange>
        </w:rPr>
        <w:fldChar w:fldCharType="end"/>
      </w:r>
    </w:p>
    <w:p w14:paraId="7FB718C0"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7.3</w:t>
      </w:r>
      <w:r w:rsidRPr="003D3106">
        <w:rPr>
          <w:rFonts w:ascii="Cambria" w:eastAsia="ＭＳ 明朝" w:hAnsi="Cambria" w:cs="Times New Roman"/>
          <w:b w:val="0"/>
          <w:noProof/>
          <w:kern w:val="0"/>
          <w:sz w:val="24"/>
          <w:szCs w:val="24"/>
          <w:lang w:eastAsia="ja-JP"/>
        </w:rPr>
        <w:tab/>
      </w:r>
      <w:r w:rsidRPr="003D3106">
        <w:rPr>
          <w:noProof/>
        </w:rPr>
        <w:t>ConcurrencyandReentrancy</w:t>
      </w:r>
      <w:r w:rsidRPr="003D3106">
        <w:rPr>
          <w:noProof/>
        </w:rPr>
        <w:tab/>
      </w:r>
      <w:r w:rsidRPr="003D3106">
        <w:rPr>
          <w:noProof/>
          <w:rPrChange w:id="19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_Toc182385769 \h </w:instrText>
      </w:r>
      <w:r w:rsidRPr="003D3106">
        <w:rPr>
          <w:noProof/>
          <w:rPrChange w:id="193" w:author="Angelo Corsaro" w:date="2012-10-26T15:48:00Z">
            <w:rPr>
              <w:noProof/>
            </w:rPr>
          </w:rPrChange>
        </w:rPr>
      </w:r>
      <w:r w:rsidRPr="003D3106">
        <w:rPr>
          <w:noProof/>
          <w:rPrChange w:id="194" w:author="Angelo Corsaro" w:date="2012-10-26T15:48:00Z">
            <w:rPr>
              <w:noProof/>
            </w:rPr>
          </w:rPrChange>
        </w:rPr>
        <w:fldChar w:fldCharType="separate"/>
      </w:r>
      <w:r w:rsidRPr="003D3106">
        <w:rPr>
          <w:noProof/>
        </w:rPr>
        <w:t>7</w:t>
      </w:r>
      <w:r w:rsidRPr="003D3106">
        <w:rPr>
          <w:noProof/>
          <w:rPrChange w:id="195" w:author="Angelo Corsaro" w:date="2012-10-26T15:48:00Z">
            <w:rPr>
              <w:noProof/>
            </w:rPr>
          </w:rPrChange>
        </w:rPr>
        <w:fldChar w:fldCharType="end"/>
      </w:r>
    </w:p>
    <w:p w14:paraId="2E3D8034"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7.4</w:t>
      </w:r>
      <w:r w:rsidRPr="003D3106">
        <w:rPr>
          <w:rFonts w:ascii="Cambria" w:eastAsia="ＭＳ 明朝" w:hAnsi="Cambria" w:cs="Times New Roman"/>
          <w:b w:val="0"/>
          <w:noProof/>
          <w:kern w:val="0"/>
          <w:sz w:val="24"/>
          <w:szCs w:val="24"/>
          <w:lang w:eastAsia="ja-JP"/>
        </w:rPr>
        <w:tab/>
      </w:r>
      <w:r w:rsidRPr="003D3106">
        <w:rPr>
          <w:noProof/>
        </w:rPr>
        <w:t>General Rules for Mapping the DDS PIM to the DDS-PSM-Cxx</w:t>
      </w:r>
      <w:r w:rsidRPr="003D3106">
        <w:rPr>
          <w:noProof/>
        </w:rPr>
        <w:tab/>
      </w:r>
      <w:r w:rsidRPr="003D3106">
        <w:rPr>
          <w:noProof/>
          <w:rPrChange w:id="19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_Toc182385770 \h </w:instrText>
      </w:r>
      <w:r w:rsidRPr="003D3106">
        <w:rPr>
          <w:noProof/>
          <w:rPrChange w:id="197" w:author="Angelo Corsaro" w:date="2012-10-26T15:48:00Z">
            <w:rPr>
              <w:noProof/>
            </w:rPr>
          </w:rPrChange>
        </w:rPr>
      </w:r>
      <w:r w:rsidRPr="003D3106">
        <w:rPr>
          <w:noProof/>
          <w:rPrChange w:id="198" w:author="Angelo Corsaro" w:date="2012-10-26T15:48:00Z">
            <w:rPr>
              <w:noProof/>
            </w:rPr>
          </w:rPrChange>
        </w:rPr>
        <w:fldChar w:fldCharType="separate"/>
      </w:r>
      <w:r w:rsidRPr="003D3106">
        <w:rPr>
          <w:noProof/>
        </w:rPr>
        <w:t>7</w:t>
      </w:r>
      <w:r w:rsidRPr="003D3106">
        <w:rPr>
          <w:noProof/>
          <w:rPrChange w:id="199" w:author="Angelo Corsaro" w:date="2012-10-26T15:48:00Z">
            <w:rPr>
              <w:noProof/>
            </w:rPr>
          </w:rPrChange>
        </w:rPr>
        <w:fldChar w:fldCharType="end"/>
      </w:r>
    </w:p>
    <w:p w14:paraId="086C0783"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7.4.1</w:t>
      </w:r>
      <w:r w:rsidRPr="003D3106">
        <w:rPr>
          <w:rFonts w:ascii="Cambria" w:eastAsia="ＭＳ 明朝" w:hAnsi="Cambria" w:cs="Times New Roman"/>
          <w:noProof/>
          <w:kern w:val="0"/>
          <w:sz w:val="24"/>
          <w:szCs w:val="24"/>
          <w:lang w:eastAsia="ja-JP"/>
        </w:rPr>
        <w:tab/>
      </w:r>
      <w:r w:rsidRPr="003D3106">
        <w:rPr>
          <w:noProof/>
        </w:rPr>
        <w:t>MappingClasses</w:t>
      </w:r>
      <w:r w:rsidRPr="003D3106">
        <w:rPr>
          <w:noProof/>
        </w:rPr>
        <w:tab/>
      </w:r>
      <w:r w:rsidRPr="003D3106">
        <w:rPr>
          <w:noProof/>
          <w:rPrChange w:id="20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_Toc182385771 \h </w:instrText>
      </w:r>
      <w:r w:rsidRPr="003D3106">
        <w:rPr>
          <w:noProof/>
          <w:rPrChange w:id="201" w:author="Angelo Corsaro" w:date="2012-10-26T15:48:00Z">
            <w:rPr>
              <w:noProof/>
            </w:rPr>
          </w:rPrChange>
        </w:rPr>
      </w:r>
      <w:r w:rsidRPr="003D3106">
        <w:rPr>
          <w:noProof/>
          <w:rPrChange w:id="202" w:author="Angelo Corsaro" w:date="2012-10-26T15:48:00Z">
            <w:rPr>
              <w:noProof/>
            </w:rPr>
          </w:rPrChange>
        </w:rPr>
        <w:fldChar w:fldCharType="separate"/>
      </w:r>
      <w:r w:rsidRPr="003D3106">
        <w:rPr>
          <w:noProof/>
        </w:rPr>
        <w:t>7</w:t>
      </w:r>
      <w:r w:rsidRPr="003D3106">
        <w:rPr>
          <w:noProof/>
          <w:rPrChange w:id="203" w:author="Angelo Corsaro" w:date="2012-10-26T15:48:00Z">
            <w:rPr>
              <w:noProof/>
            </w:rPr>
          </w:rPrChange>
        </w:rPr>
        <w:fldChar w:fldCharType="end"/>
      </w:r>
    </w:p>
    <w:p w14:paraId="3368DE0B"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7.4.2</w:t>
      </w:r>
      <w:r w:rsidRPr="003D3106">
        <w:rPr>
          <w:rFonts w:ascii="Cambria" w:eastAsia="ＭＳ 明朝" w:hAnsi="Cambria" w:cs="Times New Roman"/>
          <w:noProof/>
          <w:kern w:val="0"/>
          <w:sz w:val="24"/>
          <w:szCs w:val="24"/>
          <w:lang w:eastAsia="ja-JP"/>
        </w:rPr>
        <w:tab/>
      </w:r>
      <w:r w:rsidRPr="003D3106">
        <w:rPr>
          <w:noProof/>
        </w:rPr>
        <w:t>MappingPrimitiveandContainerTypes</w:t>
      </w:r>
      <w:r w:rsidRPr="003D3106">
        <w:rPr>
          <w:noProof/>
        </w:rPr>
        <w:tab/>
      </w:r>
      <w:r w:rsidRPr="003D3106">
        <w:rPr>
          <w:noProof/>
          <w:rPrChange w:id="20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_Toc182385772 \h </w:instrText>
      </w:r>
      <w:r w:rsidRPr="003D3106">
        <w:rPr>
          <w:noProof/>
          <w:rPrChange w:id="205" w:author="Angelo Corsaro" w:date="2012-10-26T15:48:00Z">
            <w:rPr>
              <w:noProof/>
            </w:rPr>
          </w:rPrChange>
        </w:rPr>
      </w:r>
      <w:r w:rsidRPr="003D3106">
        <w:rPr>
          <w:noProof/>
          <w:rPrChange w:id="206" w:author="Angelo Corsaro" w:date="2012-10-26T15:48:00Z">
            <w:rPr>
              <w:noProof/>
            </w:rPr>
          </w:rPrChange>
        </w:rPr>
        <w:fldChar w:fldCharType="separate"/>
      </w:r>
      <w:r w:rsidRPr="003D3106">
        <w:rPr>
          <w:noProof/>
        </w:rPr>
        <w:t>7</w:t>
      </w:r>
      <w:r w:rsidRPr="003D3106">
        <w:rPr>
          <w:noProof/>
          <w:rPrChange w:id="207" w:author="Angelo Corsaro" w:date="2012-10-26T15:48:00Z">
            <w:rPr>
              <w:noProof/>
            </w:rPr>
          </w:rPrChange>
        </w:rPr>
        <w:fldChar w:fldCharType="end"/>
      </w:r>
    </w:p>
    <w:p w14:paraId="591B2157"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7.4.3</w:t>
      </w:r>
      <w:r w:rsidRPr="003D3106">
        <w:rPr>
          <w:rFonts w:ascii="Cambria" w:eastAsia="ＭＳ 明朝" w:hAnsi="Cambria" w:cs="Times New Roman"/>
          <w:noProof/>
          <w:kern w:val="0"/>
          <w:sz w:val="24"/>
          <w:szCs w:val="24"/>
          <w:lang w:eastAsia="ja-JP"/>
        </w:rPr>
        <w:tab/>
      </w:r>
      <w:r w:rsidRPr="003D3106">
        <w:rPr>
          <w:noProof/>
        </w:rPr>
        <w:t>Mapping Parameters Passing and Parameters Return Rules</w:t>
      </w:r>
      <w:r w:rsidRPr="003D3106">
        <w:rPr>
          <w:noProof/>
        </w:rPr>
        <w:tab/>
      </w:r>
      <w:r w:rsidRPr="003D3106">
        <w:rPr>
          <w:noProof/>
          <w:rPrChange w:id="20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_Toc182385773 \h </w:instrText>
      </w:r>
      <w:r w:rsidRPr="003D3106">
        <w:rPr>
          <w:noProof/>
          <w:rPrChange w:id="209" w:author="Angelo Corsaro" w:date="2012-10-26T15:48:00Z">
            <w:rPr>
              <w:noProof/>
            </w:rPr>
          </w:rPrChange>
        </w:rPr>
      </w:r>
      <w:r w:rsidRPr="003D3106">
        <w:rPr>
          <w:noProof/>
          <w:rPrChange w:id="210" w:author="Angelo Corsaro" w:date="2012-10-26T15:48:00Z">
            <w:rPr>
              <w:noProof/>
            </w:rPr>
          </w:rPrChange>
        </w:rPr>
        <w:fldChar w:fldCharType="separate"/>
      </w:r>
      <w:r w:rsidRPr="003D3106">
        <w:rPr>
          <w:noProof/>
        </w:rPr>
        <w:t>8</w:t>
      </w:r>
      <w:r w:rsidRPr="003D3106">
        <w:rPr>
          <w:noProof/>
          <w:rPrChange w:id="211" w:author="Angelo Corsaro" w:date="2012-10-26T15:48:00Z">
            <w:rPr>
              <w:noProof/>
            </w:rPr>
          </w:rPrChange>
        </w:rPr>
        <w:fldChar w:fldCharType="end"/>
      </w:r>
    </w:p>
    <w:p w14:paraId="00DADC2E"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7.4.4</w:t>
      </w:r>
      <w:r w:rsidRPr="003D3106">
        <w:rPr>
          <w:rFonts w:ascii="Cambria" w:eastAsia="ＭＳ 明朝" w:hAnsi="Cambria" w:cs="Times New Roman"/>
          <w:noProof/>
          <w:kern w:val="0"/>
          <w:sz w:val="24"/>
          <w:szCs w:val="24"/>
          <w:lang w:eastAsia="ja-JP"/>
        </w:rPr>
        <w:tab/>
      </w:r>
      <w:r w:rsidRPr="003D3106">
        <w:rPr>
          <w:noProof/>
        </w:rPr>
        <w:t>MappingAttributes</w:t>
      </w:r>
      <w:r w:rsidRPr="003D3106">
        <w:rPr>
          <w:noProof/>
        </w:rPr>
        <w:tab/>
      </w:r>
      <w:r w:rsidRPr="003D3106">
        <w:rPr>
          <w:noProof/>
          <w:rPrChange w:id="21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_Toc182385774 \h </w:instrText>
      </w:r>
      <w:r w:rsidRPr="003D3106">
        <w:rPr>
          <w:noProof/>
          <w:rPrChange w:id="213" w:author="Angelo Corsaro" w:date="2012-10-26T15:48:00Z">
            <w:rPr>
              <w:noProof/>
            </w:rPr>
          </w:rPrChange>
        </w:rPr>
      </w:r>
      <w:r w:rsidRPr="003D3106">
        <w:rPr>
          <w:noProof/>
          <w:rPrChange w:id="214" w:author="Angelo Corsaro" w:date="2012-10-26T15:48:00Z">
            <w:rPr>
              <w:noProof/>
            </w:rPr>
          </w:rPrChange>
        </w:rPr>
        <w:fldChar w:fldCharType="separate"/>
      </w:r>
      <w:r w:rsidRPr="003D3106">
        <w:rPr>
          <w:noProof/>
        </w:rPr>
        <w:t>9</w:t>
      </w:r>
      <w:r w:rsidRPr="003D3106">
        <w:rPr>
          <w:noProof/>
          <w:rPrChange w:id="215" w:author="Angelo Corsaro" w:date="2012-10-26T15:48:00Z">
            <w:rPr>
              <w:noProof/>
            </w:rPr>
          </w:rPrChange>
        </w:rPr>
        <w:fldChar w:fldCharType="end"/>
      </w:r>
    </w:p>
    <w:p w14:paraId="673D6E75"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7.5</w:t>
      </w:r>
      <w:r w:rsidRPr="003D3106">
        <w:rPr>
          <w:rFonts w:ascii="Cambria" w:eastAsia="ＭＳ 明朝" w:hAnsi="Cambria" w:cs="Times New Roman"/>
          <w:b w:val="0"/>
          <w:noProof/>
          <w:kern w:val="0"/>
          <w:sz w:val="24"/>
          <w:szCs w:val="24"/>
          <w:lang w:eastAsia="ja-JP"/>
        </w:rPr>
        <w:tab/>
      </w:r>
      <w:r w:rsidRPr="003D3106">
        <w:rPr>
          <w:noProof/>
        </w:rPr>
        <w:t>CorePackage</w:t>
      </w:r>
      <w:r w:rsidRPr="003D3106">
        <w:rPr>
          <w:noProof/>
        </w:rPr>
        <w:tab/>
      </w:r>
      <w:r w:rsidRPr="003D3106">
        <w:rPr>
          <w:noProof/>
          <w:rPrChange w:id="21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_Toc182385775 \h </w:instrText>
      </w:r>
      <w:r w:rsidRPr="003D3106">
        <w:rPr>
          <w:noProof/>
          <w:rPrChange w:id="217" w:author="Angelo Corsaro" w:date="2012-10-26T15:48:00Z">
            <w:rPr>
              <w:noProof/>
            </w:rPr>
          </w:rPrChange>
        </w:rPr>
      </w:r>
      <w:r w:rsidRPr="003D3106">
        <w:rPr>
          <w:noProof/>
          <w:rPrChange w:id="218" w:author="Angelo Corsaro" w:date="2012-10-26T15:48:00Z">
            <w:rPr>
              <w:noProof/>
            </w:rPr>
          </w:rPrChange>
        </w:rPr>
        <w:fldChar w:fldCharType="separate"/>
      </w:r>
      <w:r w:rsidRPr="003D3106">
        <w:rPr>
          <w:noProof/>
        </w:rPr>
        <w:t>10</w:t>
      </w:r>
      <w:r w:rsidRPr="003D3106">
        <w:rPr>
          <w:noProof/>
          <w:rPrChange w:id="219" w:author="Angelo Corsaro" w:date="2012-10-26T15:48:00Z">
            <w:rPr>
              <w:noProof/>
            </w:rPr>
          </w:rPrChange>
        </w:rPr>
        <w:fldChar w:fldCharType="end"/>
      </w:r>
    </w:p>
    <w:p w14:paraId="3AC35C9E"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7.5.1</w:t>
      </w:r>
      <w:r w:rsidRPr="003D3106">
        <w:rPr>
          <w:rFonts w:ascii="Cambria" w:eastAsia="ＭＳ 明朝" w:hAnsi="Cambria" w:cs="Times New Roman"/>
          <w:noProof/>
          <w:kern w:val="0"/>
          <w:sz w:val="24"/>
          <w:szCs w:val="24"/>
          <w:lang w:eastAsia="ja-JP"/>
        </w:rPr>
        <w:tab/>
      </w:r>
      <w:r w:rsidRPr="003D3106">
        <w:rPr>
          <w:noProof/>
        </w:rPr>
        <w:t>ObjectModel</w:t>
      </w:r>
      <w:r w:rsidRPr="003D3106">
        <w:rPr>
          <w:noProof/>
        </w:rPr>
        <w:tab/>
      </w:r>
      <w:r w:rsidRPr="003D3106">
        <w:rPr>
          <w:noProof/>
          <w:rPrChange w:id="22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_Toc182385776 \h </w:instrText>
      </w:r>
      <w:r w:rsidRPr="003D3106">
        <w:rPr>
          <w:noProof/>
          <w:rPrChange w:id="221" w:author="Angelo Corsaro" w:date="2012-10-26T15:48:00Z">
            <w:rPr>
              <w:noProof/>
            </w:rPr>
          </w:rPrChange>
        </w:rPr>
      </w:r>
      <w:r w:rsidRPr="003D3106">
        <w:rPr>
          <w:noProof/>
          <w:rPrChange w:id="222" w:author="Angelo Corsaro" w:date="2012-10-26T15:48:00Z">
            <w:rPr>
              <w:noProof/>
            </w:rPr>
          </w:rPrChange>
        </w:rPr>
        <w:fldChar w:fldCharType="separate"/>
      </w:r>
      <w:r w:rsidRPr="003D3106">
        <w:rPr>
          <w:noProof/>
        </w:rPr>
        <w:t>10</w:t>
      </w:r>
      <w:r w:rsidRPr="003D3106">
        <w:rPr>
          <w:noProof/>
          <w:rPrChange w:id="223" w:author="Angelo Corsaro" w:date="2012-10-26T15:48:00Z">
            <w:rPr>
              <w:noProof/>
            </w:rPr>
          </w:rPrChange>
        </w:rPr>
        <w:fldChar w:fldCharType="end"/>
      </w:r>
    </w:p>
    <w:p w14:paraId="73C4DDBB"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7.5.2</w:t>
      </w:r>
      <w:r w:rsidRPr="003D3106">
        <w:rPr>
          <w:rFonts w:ascii="Cambria" w:eastAsia="ＭＳ 明朝" w:hAnsi="Cambria" w:cs="Times New Roman"/>
          <w:noProof/>
          <w:kern w:val="0"/>
          <w:sz w:val="24"/>
          <w:szCs w:val="24"/>
          <w:lang w:eastAsia="ja-JP"/>
        </w:rPr>
        <w:tab/>
      </w:r>
      <w:r w:rsidRPr="003D3106">
        <w:rPr>
          <w:noProof/>
        </w:rPr>
        <w:t>ValueTypes</w:t>
      </w:r>
      <w:r w:rsidRPr="003D3106">
        <w:rPr>
          <w:noProof/>
        </w:rPr>
        <w:tab/>
      </w:r>
      <w:r w:rsidRPr="003D3106">
        <w:rPr>
          <w:noProof/>
          <w:rPrChange w:id="22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_Toc182385777 \h </w:instrText>
      </w:r>
      <w:r w:rsidRPr="003D3106">
        <w:rPr>
          <w:noProof/>
          <w:rPrChange w:id="225" w:author="Angelo Corsaro" w:date="2012-10-26T15:48:00Z">
            <w:rPr>
              <w:noProof/>
            </w:rPr>
          </w:rPrChange>
        </w:rPr>
      </w:r>
      <w:r w:rsidRPr="003D3106">
        <w:rPr>
          <w:noProof/>
          <w:rPrChange w:id="226" w:author="Angelo Corsaro" w:date="2012-10-26T15:48:00Z">
            <w:rPr>
              <w:noProof/>
            </w:rPr>
          </w:rPrChange>
        </w:rPr>
        <w:fldChar w:fldCharType="separate"/>
      </w:r>
      <w:r w:rsidRPr="003D3106">
        <w:rPr>
          <w:noProof/>
        </w:rPr>
        <w:t>11</w:t>
      </w:r>
      <w:r w:rsidRPr="003D3106">
        <w:rPr>
          <w:noProof/>
          <w:rPrChange w:id="227" w:author="Angelo Corsaro" w:date="2012-10-26T15:48:00Z">
            <w:rPr>
              <w:noProof/>
            </w:rPr>
          </w:rPrChange>
        </w:rPr>
        <w:fldChar w:fldCharType="end"/>
      </w:r>
    </w:p>
    <w:p w14:paraId="627B41F2"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7.5.3</w:t>
      </w:r>
      <w:r w:rsidRPr="003D3106">
        <w:rPr>
          <w:rFonts w:ascii="Cambria" w:eastAsia="ＭＳ 明朝" w:hAnsi="Cambria" w:cs="Times New Roman"/>
          <w:noProof/>
          <w:kern w:val="0"/>
          <w:sz w:val="24"/>
          <w:szCs w:val="24"/>
          <w:lang w:eastAsia="ja-JP"/>
        </w:rPr>
        <w:tab/>
      </w:r>
      <w:r w:rsidRPr="003D3106">
        <w:rPr>
          <w:noProof/>
        </w:rPr>
        <w:t>AnyTypes</w:t>
      </w:r>
      <w:r w:rsidRPr="003D3106">
        <w:rPr>
          <w:noProof/>
        </w:rPr>
        <w:tab/>
      </w:r>
      <w:r w:rsidRPr="003D3106">
        <w:rPr>
          <w:noProof/>
          <w:rPrChange w:id="22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_Toc182385778 \h </w:instrText>
      </w:r>
      <w:r w:rsidRPr="003D3106">
        <w:rPr>
          <w:noProof/>
          <w:rPrChange w:id="229" w:author="Angelo Corsaro" w:date="2012-10-26T15:48:00Z">
            <w:rPr>
              <w:noProof/>
            </w:rPr>
          </w:rPrChange>
        </w:rPr>
      </w:r>
      <w:r w:rsidRPr="003D3106">
        <w:rPr>
          <w:noProof/>
          <w:rPrChange w:id="230" w:author="Angelo Corsaro" w:date="2012-10-26T15:48:00Z">
            <w:rPr>
              <w:noProof/>
            </w:rPr>
          </w:rPrChange>
        </w:rPr>
        <w:fldChar w:fldCharType="separate"/>
      </w:r>
      <w:r w:rsidRPr="003D3106">
        <w:rPr>
          <w:noProof/>
        </w:rPr>
        <w:t>12</w:t>
      </w:r>
      <w:r w:rsidRPr="003D3106">
        <w:rPr>
          <w:noProof/>
          <w:rPrChange w:id="231" w:author="Angelo Corsaro" w:date="2012-10-26T15:48:00Z">
            <w:rPr>
              <w:noProof/>
            </w:rPr>
          </w:rPrChange>
        </w:rPr>
        <w:fldChar w:fldCharType="end"/>
      </w:r>
    </w:p>
    <w:p w14:paraId="2D9DDA39"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7.5.4</w:t>
      </w:r>
      <w:r w:rsidRPr="003D3106">
        <w:rPr>
          <w:rFonts w:ascii="Cambria" w:eastAsia="ＭＳ 明朝" w:hAnsi="Cambria" w:cs="Times New Roman"/>
          <w:noProof/>
          <w:kern w:val="0"/>
          <w:sz w:val="24"/>
          <w:szCs w:val="24"/>
          <w:lang w:eastAsia="ja-JP"/>
        </w:rPr>
        <w:tab/>
      </w:r>
      <w:r w:rsidRPr="003D3106">
        <w:rPr>
          <w:noProof/>
        </w:rPr>
        <w:t>StatusClasses</w:t>
      </w:r>
      <w:r w:rsidRPr="003D3106">
        <w:rPr>
          <w:noProof/>
        </w:rPr>
        <w:tab/>
      </w:r>
      <w:r w:rsidRPr="003D3106">
        <w:rPr>
          <w:noProof/>
          <w:rPrChange w:id="23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_Toc182385779 \h </w:instrText>
      </w:r>
      <w:r w:rsidRPr="003D3106">
        <w:rPr>
          <w:noProof/>
          <w:rPrChange w:id="233" w:author="Angelo Corsaro" w:date="2012-10-26T15:48:00Z">
            <w:rPr>
              <w:noProof/>
            </w:rPr>
          </w:rPrChange>
        </w:rPr>
      </w:r>
      <w:r w:rsidRPr="003D3106">
        <w:rPr>
          <w:noProof/>
          <w:rPrChange w:id="234" w:author="Angelo Corsaro" w:date="2012-10-26T15:48:00Z">
            <w:rPr>
              <w:noProof/>
            </w:rPr>
          </w:rPrChange>
        </w:rPr>
        <w:fldChar w:fldCharType="separate"/>
      </w:r>
      <w:r w:rsidRPr="003D3106">
        <w:rPr>
          <w:noProof/>
        </w:rPr>
        <w:t>12</w:t>
      </w:r>
      <w:r w:rsidRPr="003D3106">
        <w:rPr>
          <w:noProof/>
          <w:rPrChange w:id="235" w:author="Angelo Corsaro" w:date="2012-10-26T15:48:00Z">
            <w:rPr>
              <w:noProof/>
            </w:rPr>
          </w:rPrChange>
        </w:rPr>
        <w:fldChar w:fldCharType="end"/>
      </w:r>
    </w:p>
    <w:p w14:paraId="1BC99979"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7.5.5</w:t>
      </w:r>
      <w:r w:rsidRPr="003D3106">
        <w:rPr>
          <w:rFonts w:ascii="Cambria" w:eastAsia="ＭＳ 明朝" w:hAnsi="Cambria" w:cs="Times New Roman"/>
          <w:noProof/>
          <w:kern w:val="0"/>
          <w:sz w:val="24"/>
          <w:szCs w:val="24"/>
          <w:lang w:eastAsia="ja-JP"/>
        </w:rPr>
        <w:tab/>
      </w:r>
      <w:r w:rsidRPr="003D3106">
        <w:rPr>
          <w:noProof/>
        </w:rPr>
        <w:t>Error Codes</w:t>
      </w:r>
      <w:r w:rsidRPr="003D3106">
        <w:rPr>
          <w:noProof/>
        </w:rPr>
        <w:tab/>
      </w:r>
      <w:r w:rsidRPr="003D3106">
        <w:rPr>
          <w:noProof/>
          <w:rPrChange w:id="23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_Toc182385780 \h </w:instrText>
      </w:r>
      <w:r w:rsidRPr="003D3106">
        <w:rPr>
          <w:noProof/>
          <w:rPrChange w:id="237" w:author="Angelo Corsaro" w:date="2012-10-26T15:48:00Z">
            <w:rPr>
              <w:noProof/>
            </w:rPr>
          </w:rPrChange>
        </w:rPr>
      </w:r>
      <w:r w:rsidRPr="003D3106">
        <w:rPr>
          <w:noProof/>
          <w:rPrChange w:id="238" w:author="Angelo Corsaro" w:date="2012-10-26T15:48:00Z">
            <w:rPr>
              <w:noProof/>
            </w:rPr>
          </w:rPrChange>
        </w:rPr>
        <w:fldChar w:fldCharType="separate"/>
      </w:r>
      <w:r w:rsidRPr="003D3106">
        <w:rPr>
          <w:noProof/>
        </w:rPr>
        <w:t>13</w:t>
      </w:r>
      <w:r w:rsidRPr="003D3106">
        <w:rPr>
          <w:noProof/>
          <w:rPrChange w:id="239" w:author="Angelo Corsaro" w:date="2012-10-26T15:48:00Z">
            <w:rPr>
              <w:noProof/>
            </w:rPr>
          </w:rPrChange>
        </w:rPr>
        <w:fldChar w:fldCharType="end"/>
      </w:r>
    </w:p>
    <w:p w14:paraId="2011657D"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7.5.6</w:t>
      </w:r>
      <w:r w:rsidRPr="003D3106">
        <w:rPr>
          <w:rFonts w:ascii="Cambria" w:eastAsia="ＭＳ 明朝" w:hAnsi="Cambria" w:cs="Times New Roman"/>
          <w:noProof/>
          <w:kern w:val="0"/>
          <w:sz w:val="24"/>
          <w:szCs w:val="24"/>
          <w:lang w:eastAsia="ja-JP"/>
        </w:rPr>
        <w:tab/>
      </w:r>
      <w:r w:rsidRPr="003D3106">
        <w:rPr>
          <w:noProof/>
        </w:rPr>
        <w:t>TimeandDuration</w:t>
      </w:r>
      <w:r w:rsidRPr="003D3106">
        <w:rPr>
          <w:noProof/>
        </w:rPr>
        <w:tab/>
      </w:r>
      <w:r w:rsidRPr="003D3106">
        <w:rPr>
          <w:noProof/>
          <w:rPrChange w:id="24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_Toc182385781 \h </w:instrText>
      </w:r>
      <w:r w:rsidRPr="003D3106">
        <w:rPr>
          <w:noProof/>
          <w:rPrChange w:id="241" w:author="Angelo Corsaro" w:date="2012-10-26T15:48:00Z">
            <w:rPr>
              <w:noProof/>
            </w:rPr>
          </w:rPrChange>
        </w:rPr>
      </w:r>
      <w:r w:rsidRPr="003D3106">
        <w:rPr>
          <w:noProof/>
          <w:rPrChange w:id="242" w:author="Angelo Corsaro" w:date="2012-10-26T15:48:00Z">
            <w:rPr>
              <w:noProof/>
            </w:rPr>
          </w:rPrChange>
        </w:rPr>
        <w:fldChar w:fldCharType="separate"/>
      </w:r>
      <w:r w:rsidRPr="003D3106">
        <w:rPr>
          <w:noProof/>
        </w:rPr>
        <w:t>14</w:t>
      </w:r>
      <w:r w:rsidRPr="003D3106">
        <w:rPr>
          <w:noProof/>
          <w:rPrChange w:id="243" w:author="Angelo Corsaro" w:date="2012-10-26T15:48:00Z">
            <w:rPr>
              <w:noProof/>
            </w:rPr>
          </w:rPrChange>
        </w:rPr>
        <w:fldChar w:fldCharType="end"/>
      </w:r>
    </w:p>
    <w:p w14:paraId="566F3E88"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7.6</w:t>
      </w:r>
      <w:r w:rsidRPr="003D3106">
        <w:rPr>
          <w:rFonts w:ascii="Cambria" w:eastAsia="ＭＳ 明朝" w:hAnsi="Cambria" w:cs="Times New Roman"/>
          <w:b w:val="0"/>
          <w:noProof/>
          <w:kern w:val="0"/>
          <w:sz w:val="24"/>
          <w:szCs w:val="24"/>
          <w:lang w:eastAsia="ja-JP"/>
        </w:rPr>
        <w:tab/>
      </w:r>
      <w:r w:rsidRPr="003D3106">
        <w:rPr>
          <w:noProof/>
        </w:rPr>
        <w:t>QoS Packages</w:t>
      </w:r>
      <w:r w:rsidRPr="003D3106">
        <w:rPr>
          <w:noProof/>
        </w:rPr>
        <w:tab/>
      </w:r>
      <w:r w:rsidRPr="003D3106">
        <w:rPr>
          <w:noProof/>
          <w:rPrChange w:id="24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_Toc182385782 \h </w:instrText>
      </w:r>
      <w:r w:rsidRPr="003D3106">
        <w:rPr>
          <w:noProof/>
          <w:rPrChange w:id="245" w:author="Angelo Corsaro" w:date="2012-10-26T15:48:00Z">
            <w:rPr>
              <w:noProof/>
            </w:rPr>
          </w:rPrChange>
        </w:rPr>
      </w:r>
      <w:r w:rsidRPr="003D3106">
        <w:rPr>
          <w:noProof/>
          <w:rPrChange w:id="246" w:author="Angelo Corsaro" w:date="2012-10-26T15:48:00Z">
            <w:rPr>
              <w:noProof/>
            </w:rPr>
          </w:rPrChange>
        </w:rPr>
        <w:fldChar w:fldCharType="separate"/>
      </w:r>
      <w:r w:rsidRPr="003D3106">
        <w:rPr>
          <w:noProof/>
        </w:rPr>
        <w:t>14</w:t>
      </w:r>
      <w:r w:rsidRPr="003D3106">
        <w:rPr>
          <w:noProof/>
          <w:rPrChange w:id="247" w:author="Angelo Corsaro" w:date="2012-10-26T15:48:00Z">
            <w:rPr>
              <w:noProof/>
            </w:rPr>
          </w:rPrChange>
        </w:rPr>
        <w:fldChar w:fldCharType="end"/>
      </w:r>
    </w:p>
    <w:p w14:paraId="04BEC43F"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7.6.1</w:t>
      </w:r>
      <w:r w:rsidRPr="003D3106">
        <w:rPr>
          <w:rFonts w:ascii="Cambria" w:eastAsia="ＭＳ 明朝" w:hAnsi="Cambria" w:cs="Times New Roman"/>
          <w:noProof/>
          <w:kern w:val="0"/>
          <w:sz w:val="24"/>
          <w:szCs w:val="24"/>
          <w:lang w:eastAsia="ja-JP"/>
        </w:rPr>
        <w:tab/>
      </w:r>
      <w:r w:rsidRPr="003D3106">
        <w:rPr>
          <w:noProof/>
        </w:rPr>
        <w:t>PolicyClasses</w:t>
      </w:r>
      <w:r w:rsidRPr="003D3106">
        <w:rPr>
          <w:noProof/>
        </w:rPr>
        <w:tab/>
      </w:r>
      <w:r w:rsidRPr="003D3106">
        <w:rPr>
          <w:noProof/>
          <w:rPrChange w:id="24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_Toc182385783 \h </w:instrText>
      </w:r>
      <w:r w:rsidRPr="003D3106">
        <w:rPr>
          <w:noProof/>
          <w:rPrChange w:id="249" w:author="Angelo Corsaro" w:date="2012-10-26T15:48:00Z">
            <w:rPr>
              <w:noProof/>
            </w:rPr>
          </w:rPrChange>
        </w:rPr>
      </w:r>
      <w:r w:rsidRPr="003D3106">
        <w:rPr>
          <w:noProof/>
          <w:rPrChange w:id="250" w:author="Angelo Corsaro" w:date="2012-10-26T15:48:00Z">
            <w:rPr>
              <w:noProof/>
            </w:rPr>
          </w:rPrChange>
        </w:rPr>
        <w:fldChar w:fldCharType="separate"/>
      </w:r>
      <w:r w:rsidRPr="003D3106">
        <w:rPr>
          <w:noProof/>
        </w:rPr>
        <w:t>14</w:t>
      </w:r>
      <w:r w:rsidRPr="003D3106">
        <w:rPr>
          <w:noProof/>
          <w:rPrChange w:id="251" w:author="Angelo Corsaro" w:date="2012-10-26T15:48:00Z">
            <w:rPr>
              <w:noProof/>
            </w:rPr>
          </w:rPrChange>
        </w:rPr>
        <w:fldChar w:fldCharType="end"/>
      </w:r>
    </w:p>
    <w:p w14:paraId="257B5A63"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7.6.2</w:t>
      </w:r>
      <w:r w:rsidRPr="003D3106">
        <w:rPr>
          <w:rFonts w:ascii="Cambria" w:eastAsia="ＭＳ 明朝" w:hAnsi="Cambria" w:cs="Times New Roman"/>
          <w:noProof/>
          <w:kern w:val="0"/>
          <w:sz w:val="24"/>
          <w:szCs w:val="24"/>
          <w:lang w:eastAsia="ja-JP"/>
        </w:rPr>
        <w:tab/>
      </w:r>
      <w:r w:rsidRPr="003D3106">
        <w:rPr>
          <w:noProof/>
        </w:rPr>
        <w:t>EntityClass</w:t>
      </w:r>
      <w:r w:rsidRPr="003D3106">
        <w:rPr>
          <w:noProof/>
        </w:rPr>
        <w:tab/>
      </w:r>
      <w:r w:rsidRPr="003D3106">
        <w:rPr>
          <w:noProof/>
          <w:rPrChange w:id="25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_Toc182385784 \h </w:instrText>
      </w:r>
      <w:r w:rsidRPr="003D3106">
        <w:rPr>
          <w:noProof/>
          <w:rPrChange w:id="253" w:author="Angelo Corsaro" w:date="2012-10-26T15:48:00Z">
            <w:rPr>
              <w:noProof/>
            </w:rPr>
          </w:rPrChange>
        </w:rPr>
      </w:r>
      <w:r w:rsidRPr="003D3106">
        <w:rPr>
          <w:noProof/>
          <w:rPrChange w:id="254" w:author="Angelo Corsaro" w:date="2012-10-26T15:48:00Z">
            <w:rPr>
              <w:noProof/>
            </w:rPr>
          </w:rPrChange>
        </w:rPr>
        <w:fldChar w:fldCharType="separate"/>
      </w:r>
      <w:r w:rsidRPr="003D3106">
        <w:rPr>
          <w:noProof/>
        </w:rPr>
        <w:t>16</w:t>
      </w:r>
      <w:r w:rsidRPr="003D3106">
        <w:rPr>
          <w:noProof/>
          <w:rPrChange w:id="255" w:author="Angelo Corsaro" w:date="2012-10-26T15:48:00Z">
            <w:rPr>
              <w:noProof/>
            </w:rPr>
          </w:rPrChange>
        </w:rPr>
        <w:fldChar w:fldCharType="end"/>
      </w:r>
    </w:p>
    <w:p w14:paraId="084755F8"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7.7</w:t>
      </w:r>
      <w:r w:rsidRPr="003D3106">
        <w:rPr>
          <w:rFonts w:ascii="Cambria" w:eastAsia="ＭＳ 明朝" w:hAnsi="Cambria" w:cs="Times New Roman"/>
          <w:b w:val="0"/>
          <w:noProof/>
          <w:kern w:val="0"/>
          <w:sz w:val="24"/>
          <w:szCs w:val="24"/>
          <w:lang w:eastAsia="ja-JP"/>
        </w:rPr>
        <w:tab/>
      </w:r>
      <w:r w:rsidRPr="003D3106">
        <w:rPr>
          <w:noProof/>
        </w:rPr>
        <w:t>Domain Package</w:t>
      </w:r>
      <w:r w:rsidRPr="003D3106">
        <w:rPr>
          <w:noProof/>
        </w:rPr>
        <w:tab/>
      </w:r>
      <w:r w:rsidRPr="003D3106">
        <w:rPr>
          <w:noProof/>
          <w:rPrChange w:id="25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_Toc182385785 \h </w:instrText>
      </w:r>
      <w:r w:rsidRPr="003D3106">
        <w:rPr>
          <w:noProof/>
          <w:rPrChange w:id="257" w:author="Angelo Corsaro" w:date="2012-10-26T15:48:00Z">
            <w:rPr>
              <w:noProof/>
            </w:rPr>
          </w:rPrChange>
        </w:rPr>
      </w:r>
      <w:r w:rsidRPr="003D3106">
        <w:rPr>
          <w:noProof/>
          <w:rPrChange w:id="258" w:author="Angelo Corsaro" w:date="2012-10-26T15:48:00Z">
            <w:rPr>
              <w:noProof/>
            </w:rPr>
          </w:rPrChange>
        </w:rPr>
        <w:fldChar w:fldCharType="separate"/>
      </w:r>
      <w:r w:rsidRPr="003D3106">
        <w:rPr>
          <w:noProof/>
        </w:rPr>
        <w:t>16</w:t>
      </w:r>
      <w:r w:rsidRPr="003D3106">
        <w:rPr>
          <w:noProof/>
          <w:rPrChange w:id="259" w:author="Angelo Corsaro" w:date="2012-10-26T15:48:00Z">
            <w:rPr>
              <w:noProof/>
            </w:rPr>
          </w:rPrChange>
        </w:rPr>
        <w:fldChar w:fldCharType="end"/>
      </w:r>
    </w:p>
    <w:p w14:paraId="33B9C1F1"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7.8</w:t>
      </w:r>
      <w:r w:rsidRPr="003D3106">
        <w:rPr>
          <w:rFonts w:ascii="Cambria" w:eastAsia="ＭＳ 明朝" w:hAnsi="Cambria" w:cs="Times New Roman"/>
          <w:b w:val="0"/>
          <w:noProof/>
          <w:kern w:val="0"/>
          <w:sz w:val="24"/>
          <w:szCs w:val="24"/>
          <w:lang w:eastAsia="ja-JP"/>
        </w:rPr>
        <w:tab/>
      </w:r>
      <w:r w:rsidRPr="003D3106">
        <w:rPr>
          <w:noProof/>
        </w:rPr>
        <w:t>Topic Package</w:t>
      </w:r>
      <w:r w:rsidRPr="003D3106">
        <w:rPr>
          <w:noProof/>
        </w:rPr>
        <w:tab/>
      </w:r>
      <w:r w:rsidRPr="003D3106">
        <w:rPr>
          <w:noProof/>
          <w:rPrChange w:id="26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_Toc182385786 \h </w:instrText>
      </w:r>
      <w:r w:rsidRPr="003D3106">
        <w:rPr>
          <w:noProof/>
          <w:rPrChange w:id="261" w:author="Angelo Corsaro" w:date="2012-10-26T15:48:00Z">
            <w:rPr>
              <w:noProof/>
            </w:rPr>
          </w:rPrChange>
        </w:rPr>
      </w:r>
      <w:r w:rsidRPr="003D3106">
        <w:rPr>
          <w:noProof/>
          <w:rPrChange w:id="262" w:author="Angelo Corsaro" w:date="2012-10-26T15:48:00Z">
            <w:rPr>
              <w:noProof/>
            </w:rPr>
          </w:rPrChange>
        </w:rPr>
        <w:fldChar w:fldCharType="separate"/>
      </w:r>
      <w:r w:rsidRPr="003D3106">
        <w:rPr>
          <w:noProof/>
        </w:rPr>
        <w:t>16</w:t>
      </w:r>
      <w:r w:rsidRPr="003D3106">
        <w:rPr>
          <w:noProof/>
          <w:rPrChange w:id="263" w:author="Angelo Corsaro" w:date="2012-10-26T15:48:00Z">
            <w:rPr>
              <w:noProof/>
            </w:rPr>
          </w:rPrChange>
        </w:rPr>
        <w:fldChar w:fldCharType="end"/>
      </w:r>
    </w:p>
    <w:p w14:paraId="785212E3"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7.9</w:t>
      </w:r>
      <w:r w:rsidRPr="003D3106">
        <w:rPr>
          <w:rFonts w:ascii="Cambria" w:eastAsia="ＭＳ 明朝" w:hAnsi="Cambria" w:cs="Times New Roman"/>
          <w:b w:val="0"/>
          <w:noProof/>
          <w:kern w:val="0"/>
          <w:sz w:val="24"/>
          <w:szCs w:val="24"/>
          <w:lang w:eastAsia="ja-JP"/>
        </w:rPr>
        <w:tab/>
      </w:r>
      <w:r w:rsidRPr="003D3106">
        <w:rPr>
          <w:noProof/>
        </w:rPr>
        <w:t>Pub Package</w:t>
      </w:r>
      <w:r w:rsidRPr="003D3106">
        <w:rPr>
          <w:noProof/>
        </w:rPr>
        <w:tab/>
      </w:r>
      <w:r w:rsidRPr="003D3106">
        <w:rPr>
          <w:noProof/>
          <w:rPrChange w:id="26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_Toc182385787 \h </w:instrText>
      </w:r>
      <w:r w:rsidRPr="003D3106">
        <w:rPr>
          <w:noProof/>
          <w:rPrChange w:id="265" w:author="Angelo Corsaro" w:date="2012-10-26T15:48:00Z">
            <w:rPr>
              <w:noProof/>
            </w:rPr>
          </w:rPrChange>
        </w:rPr>
      </w:r>
      <w:r w:rsidRPr="003D3106">
        <w:rPr>
          <w:noProof/>
          <w:rPrChange w:id="266" w:author="Angelo Corsaro" w:date="2012-10-26T15:48:00Z">
            <w:rPr>
              <w:noProof/>
            </w:rPr>
          </w:rPrChange>
        </w:rPr>
        <w:fldChar w:fldCharType="separate"/>
      </w:r>
      <w:r w:rsidRPr="003D3106">
        <w:rPr>
          <w:noProof/>
        </w:rPr>
        <w:t>17</w:t>
      </w:r>
      <w:r w:rsidRPr="003D3106">
        <w:rPr>
          <w:noProof/>
          <w:rPrChange w:id="267" w:author="Angelo Corsaro" w:date="2012-10-26T15:48:00Z">
            <w:rPr>
              <w:noProof/>
            </w:rPr>
          </w:rPrChange>
        </w:rPr>
        <w:fldChar w:fldCharType="end"/>
      </w:r>
    </w:p>
    <w:p w14:paraId="7FAB9495"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7.9.1</w:t>
      </w:r>
      <w:r w:rsidRPr="003D3106">
        <w:rPr>
          <w:rFonts w:ascii="Cambria" w:eastAsia="ＭＳ 明朝" w:hAnsi="Cambria" w:cs="Times New Roman"/>
          <w:noProof/>
          <w:kern w:val="0"/>
          <w:sz w:val="24"/>
          <w:szCs w:val="24"/>
          <w:lang w:eastAsia="ja-JP"/>
        </w:rPr>
        <w:tab/>
      </w:r>
      <w:r w:rsidRPr="003D3106">
        <w:rPr>
          <w:noProof/>
        </w:rPr>
        <w:t>DataWriterClass</w:t>
      </w:r>
      <w:r w:rsidRPr="003D3106">
        <w:rPr>
          <w:noProof/>
        </w:rPr>
        <w:tab/>
      </w:r>
      <w:r w:rsidRPr="003D3106">
        <w:rPr>
          <w:noProof/>
          <w:rPrChange w:id="26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_Toc182385788 \h </w:instrText>
      </w:r>
      <w:r w:rsidRPr="003D3106">
        <w:rPr>
          <w:noProof/>
          <w:rPrChange w:id="269" w:author="Angelo Corsaro" w:date="2012-10-26T15:48:00Z">
            <w:rPr>
              <w:noProof/>
            </w:rPr>
          </w:rPrChange>
        </w:rPr>
      </w:r>
      <w:r w:rsidRPr="003D3106">
        <w:rPr>
          <w:noProof/>
          <w:rPrChange w:id="270" w:author="Angelo Corsaro" w:date="2012-10-26T15:48:00Z">
            <w:rPr>
              <w:noProof/>
            </w:rPr>
          </w:rPrChange>
        </w:rPr>
        <w:fldChar w:fldCharType="separate"/>
      </w:r>
      <w:r w:rsidRPr="003D3106">
        <w:rPr>
          <w:noProof/>
        </w:rPr>
        <w:t>17</w:t>
      </w:r>
      <w:r w:rsidRPr="003D3106">
        <w:rPr>
          <w:noProof/>
          <w:rPrChange w:id="271" w:author="Angelo Corsaro" w:date="2012-10-26T15:48:00Z">
            <w:rPr>
              <w:noProof/>
            </w:rPr>
          </w:rPrChange>
        </w:rPr>
        <w:fldChar w:fldCharType="end"/>
      </w:r>
    </w:p>
    <w:p w14:paraId="74701DB9" w14:textId="77777777" w:rsidR="00516732" w:rsidRPr="003D3106"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3D3106">
        <w:rPr>
          <w:noProof/>
        </w:rPr>
        <w:t>7.10</w:t>
      </w:r>
      <w:r w:rsidRPr="003D3106">
        <w:rPr>
          <w:rFonts w:ascii="Cambria" w:eastAsia="ＭＳ 明朝" w:hAnsi="Cambria" w:cs="Times New Roman"/>
          <w:b w:val="0"/>
          <w:noProof/>
          <w:kern w:val="0"/>
          <w:sz w:val="24"/>
          <w:szCs w:val="24"/>
          <w:lang w:eastAsia="ja-JP"/>
        </w:rPr>
        <w:tab/>
      </w:r>
      <w:r w:rsidRPr="003D3106">
        <w:rPr>
          <w:noProof/>
        </w:rPr>
        <w:t>Sub Package</w:t>
      </w:r>
      <w:r w:rsidRPr="003D3106">
        <w:rPr>
          <w:noProof/>
        </w:rPr>
        <w:tab/>
      </w:r>
      <w:r w:rsidRPr="003D3106">
        <w:rPr>
          <w:noProof/>
          <w:rPrChange w:id="27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_Toc182385789 \h </w:instrText>
      </w:r>
      <w:r w:rsidRPr="003D3106">
        <w:rPr>
          <w:noProof/>
          <w:rPrChange w:id="273" w:author="Angelo Corsaro" w:date="2012-10-26T15:48:00Z">
            <w:rPr>
              <w:noProof/>
            </w:rPr>
          </w:rPrChange>
        </w:rPr>
      </w:r>
      <w:r w:rsidRPr="003D3106">
        <w:rPr>
          <w:noProof/>
          <w:rPrChange w:id="274" w:author="Angelo Corsaro" w:date="2012-10-26T15:48:00Z">
            <w:rPr>
              <w:noProof/>
            </w:rPr>
          </w:rPrChange>
        </w:rPr>
        <w:fldChar w:fldCharType="separate"/>
      </w:r>
      <w:r w:rsidRPr="003D3106">
        <w:rPr>
          <w:noProof/>
        </w:rPr>
        <w:t>17</w:t>
      </w:r>
      <w:r w:rsidRPr="003D3106">
        <w:rPr>
          <w:noProof/>
          <w:rPrChange w:id="275" w:author="Angelo Corsaro" w:date="2012-10-26T15:48:00Z">
            <w:rPr>
              <w:noProof/>
            </w:rPr>
          </w:rPrChange>
        </w:rPr>
        <w:fldChar w:fldCharType="end"/>
      </w:r>
    </w:p>
    <w:p w14:paraId="0C313D51" w14:textId="77777777" w:rsidR="00516732" w:rsidRPr="003D3106"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3D3106">
        <w:rPr>
          <w:noProof/>
        </w:rPr>
        <w:t>7.11</w:t>
      </w:r>
      <w:r w:rsidRPr="003D3106">
        <w:rPr>
          <w:rFonts w:ascii="Cambria" w:eastAsia="ＭＳ 明朝" w:hAnsi="Cambria" w:cs="Times New Roman"/>
          <w:b w:val="0"/>
          <w:noProof/>
          <w:kern w:val="0"/>
          <w:sz w:val="24"/>
          <w:szCs w:val="24"/>
          <w:lang w:eastAsia="ja-JP"/>
        </w:rPr>
        <w:tab/>
      </w:r>
      <w:r w:rsidRPr="003D3106">
        <w:rPr>
          <w:noProof/>
        </w:rPr>
        <w:t>Extensible and Dynamic Type Support Package</w:t>
      </w:r>
      <w:r w:rsidRPr="003D3106">
        <w:rPr>
          <w:noProof/>
        </w:rPr>
        <w:tab/>
      </w:r>
      <w:r w:rsidRPr="003D3106">
        <w:rPr>
          <w:noProof/>
          <w:rPrChange w:id="27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_Toc182385790 \h </w:instrText>
      </w:r>
      <w:r w:rsidRPr="003D3106">
        <w:rPr>
          <w:noProof/>
          <w:rPrChange w:id="277" w:author="Angelo Corsaro" w:date="2012-10-26T15:48:00Z">
            <w:rPr>
              <w:noProof/>
            </w:rPr>
          </w:rPrChange>
        </w:rPr>
      </w:r>
      <w:r w:rsidRPr="003D3106">
        <w:rPr>
          <w:noProof/>
          <w:rPrChange w:id="278" w:author="Angelo Corsaro" w:date="2012-10-26T15:48:00Z">
            <w:rPr>
              <w:noProof/>
            </w:rPr>
          </w:rPrChange>
        </w:rPr>
        <w:fldChar w:fldCharType="separate"/>
      </w:r>
      <w:r w:rsidRPr="003D3106">
        <w:rPr>
          <w:noProof/>
        </w:rPr>
        <w:t>17</w:t>
      </w:r>
      <w:r w:rsidRPr="003D3106">
        <w:rPr>
          <w:noProof/>
          <w:rPrChange w:id="279" w:author="Angelo Corsaro" w:date="2012-10-26T15:48:00Z">
            <w:rPr>
              <w:noProof/>
            </w:rPr>
          </w:rPrChange>
        </w:rPr>
        <w:fldChar w:fldCharType="end"/>
      </w:r>
    </w:p>
    <w:p w14:paraId="580A10AF" w14:textId="77777777" w:rsidR="00516732" w:rsidRPr="003D3106" w:rsidRDefault="00516732">
      <w:pPr>
        <w:pStyle w:val="TM2"/>
        <w:tabs>
          <w:tab w:val="left" w:pos="873"/>
          <w:tab w:val="right" w:leader="dot" w:pos="9739"/>
        </w:tabs>
        <w:rPr>
          <w:rFonts w:ascii="Cambria" w:eastAsia="ＭＳ 明朝" w:hAnsi="Cambria" w:cs="Times New Roman"/>
          <w:b w:val="0"/>
          <w:noProof/>
          <w:kern w:val="0"/>
          <w:sz w:val="24"/>
          <w:szCs w:val="24"/>
          <w:lang w:eastAsia="ja-JP"/>
        </w:rPr>
      </w:pPr>
      <w:r w:rsidRPr="003D3106">
        <w:rPr>
          <w:noProof/>
        </w:rPr>
        <w:t>7.12</w:t>
      </w:r>
      <w:r w:rsidRPr="003D3106">
        <w:rPr>
          <w:rFonts w:ascii="Cambria" w:eastAsia="ＭＳ 明朝" w:hAnsi="Cambria" w:cs="Times New Roman"/>
          <w:b w:val="0"/>
          <w:noProof/>
          <w:kern w:val="0"/>
          <w:sz w:val="24"/>
          <w:szCs w:val="24"/>
          <w:lang w:eastAsia="ja-JP"/>
        </w:rPr>
        <w:tab/>
      </w:r>
      <w:r w:rsidRPr="003D3106">
        <w:rPr>
          <w:noProof/>
        </w:rPr>
        <w:t>Example</w:t>
      </w:r>
      <w:r w:rsidRPr="003D3106">
        <w:rPr>
          <w:noProof/>
        </w:rPr>
        <w:tab/>
      </w:r>
      <w:r w:rsidRPr="003D3106">
        <w:rPr>
          <w:noProof/>
          <w:rPrChange w:id="28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_Toc182385791 \h </w:instrText>
      </w:r>
      <w:r w:rsidRPr="003D3106">
        <w:rPr>
          <w:noProof/>
          <w:rPrChange w:id="281" w:author="Angelo Corsaro" w:date="2012-10-26T15:48:00Z">
            <w:rPr>
              <w:noProof/>
            </w:rPr>
          </w:rPrChange>
        </w:rPr>
      </w:r>
      <w:r w:rsidRPr="003D3106">
        <w:rPr>
          <w:noProof/>
          <w:rPrChange w:id="282" w:author="Angelo Corsaro" w:date="2012-10-26T15:48:00Z">
            <w:rPr>
              <w:noProof/>
            </w:rPr>
          </w:rPrChange>
        </w:rPr>
        <w:fldChar w:fldCharType="separate"/>
      </w:r>
      <w:r w:rsidRPr="003D3106">
        <w:rPr>
          <w:noProof/>
        </w:rPr>
        <w:t>17</w:t>
      </w:r>
      <w:r w:rsidRPr="003D3106">
        <w:rPr>
          <w:noProof/>
          <w:rPrChange w:id="283" w:author="Angelo Corsaro" w:date="2012-10-26T15:48:00Z">
            <w:rPr>
              <w:noProof/>
            </w:rPr>
          </w:rPrChange>
        </w:rPr>
        <w:fldChar w:fldCharType="end"/>
      </w:r>
    </w:p>
    <w:p w14:paraId="152EF5A0"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
      </w:pPr>
      <w:r w:rsidRPr="003D3106">
        <w:rPr>
          <w:noProof/>
        </w:rPr>
        <w:t>8</w:t>
      </w:r>
      <w:r w:rsidRPr="003D3106">
        <w:rPr>
          <w:rFonts w:ascii="Cambria" w:eastAsia="ＭＳ 明朝" w:hAnsi="Cambria" w:cs="Times New Roman"/>
          <w:b w:val="0"/>
          <w:noProof/>
          <w:kern w:val="0"/>
          <w:lang w:eastAsia="ja-JP"/>
        </w:rPr>
        <w:tab/>
      </w:r>
      <w:r w:rsidRPr="003D3106">
        <w:rPr>
          <w:noProof/>
        </w:rPr>
        <w:t>Improved Plain Language Binding for C++</w:t>
      </w:r>
      <w:r w:rsidRPr="003D3106">
        <w:rPr>
          <w:noProof/>
        </w:rPr>
        <w:tab/>
      </w:r>
      <w:r w:rsidRPr="003D3106">
        <w:rPr>
          <w:noProof/>
          <w:rPrChange w:id="28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_Toc182385792 \h </w:instrText>
      </w:r>
      <w:r w:rsidRPr="003D3106">
        <w:rPr>
          <w:noProof/>
          <w:rPrChange w:id="285" w:author="Angelo Corsaro" w:date="2012-10-26T15:48:00Z">
            <w:rPr>
              <w:noProof/>
            </w:rPr>
          </w:rPrChange>
        </w:rPr>
      </w:r>
      <w:r w:rsidRPr="003D3106">
        <w:rPr>
          <w:noProof/>
          <w:rPrChange w:id="286" w:author="Angelo Corsaro" w:date="2012-10-26T15:48:00Z">
            <w:rPr>
              <w:noProof/>
            </w:rPr>
          </w:rPrChange>
        </w:rPr>
        <w:fldChar w:fldCharType="separate"/>
      </w:r>
      <w:r w:rsidRPr="003D3106">
        <w:rPr>
          <w:noProof/>
        </w:rPr>
        <w:t>19</w:t>
      </w:r>
      <w:r w:rsidRPr="003D3106">
        <w:rPr>
          <w:noProof/>
          <w:rPrChange w:id="287" w:author="Angelo Corsaro" w:date="2012-10-26T15:48:00Z">
            <w:rPr>
              <w:noProof/>
            </w:rPr>
          </w:rPrChange>
        </w:rPr>
        <w:fldChar w:fldCharType="end"/>
      </w:r>
    </w:p>
    <w:p w14:paraId="4591ABC1"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8.1</w:t>
      </w:r>
      <w:r w:rsidRPr="003D3106">
        <w:rPr>
          <w:rFonts w:ascii="Cambria" w:eastAsia="ＭＳ 明朝" w:hAnsi="Cambria" w:cs="Times New Roman"/>
          <w:b w:val="0"/>
          <w:noProof/>
          <w:kern w:val="0"/>
          <w:sz w:val="24"/>
          <w:szCs w:val="24"/>
          <w:lang w:eastAsia="ja-JP"/>
        </w:rPr>
        <w:tab/>
      </w:r>
      <w:r w:rsidRPr="003D3106">
        <w:rPr>
          <w:noProof/>
        </w:rPr>
        <w:t>TypeMapping</w:t>
      </w:r>
      <w:r w:rsidRPr="003D3106">
        <w:rPr>
          <w:noProof/>
        </w:rPr>
        <w:tab/>
      </w:r>
      <w:r w:rsidRPr="003D3106">
        <w:rPr>
          <w:noProof/>
          <w:rPrChange w:id="28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_Toc182385793 \h </w:instrText>
      </w:r>
      <w:r w:rsidRPr="003D3106">
        <w:rPr>
          <w:noProof/>
          <w:rPrChange w:id="289" w:author="Angelo Corsaro" w:date="2012-10-26T15:48:00Z">
            <w:rPr>
              <w:noProof/>
            </w:rPr>
          </w:rPrChange>
        </w:rPr>
      </w:r>
      <w:r w:rsidRPr="003D3106">
        <w:rPr>
          <w:noProof/>
          <w:rPrChange w:id="290" w:author="Angelo Corsaro" w:date="2012-10-26T15:48:00Z">
            <w:rPr>
              <w:noProof/>
            </w:rPr>
          </w:rPrChange>
        </w:rPr>
        <w:fldChar w:fldCharType="separate"/>
      </w:r>
      <w:r w:rsidRPr="003D3106">
        <w:rPr>
          <w:noProof/>
        </w:rPr>
        <w:t>19</w:t>
      </w:r>
      <w:r w:rsidRPr="003D3106">
        <w:rPr>
          <w:noProof/>
          <w:rPrChange w:id="291" w:author="Angelo Corsaro" w:date="2012-10-26T15:48:00Z">
            <w:rPr>
              <w:noProof/>
            </w:rPr>
          </w:rPrChange>
        </w:rPr>
        <w:fldChar w:fldCharType="end"/>
      </w:r>
    </w:p>
    <w:p w14:paraId="0076E089"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8.1.1</w:t>
      </w:r>
      <w:r w:rsidRPr="003D3106">
        <w:rPr>
          <w:rFonts w:ascii="Cambria" w:eastAsia="ＭＳ 明朝" w:hAnsi="Cambria" w:cs="Times New Roman"/>
          <w:noProof/>
          <w:kern w:val="0"/>
          <w:sz w:val="24"/>
          <w:szCs w:val="24"/>
          <w:lang w:eastAsia="ja-JP"/>
        </w:rPr>
        <w:tab/>
      </w:r>
      <w:r w:rsidRPr="003D3106">
        <w:rPr>
          <w:noProof/>
        </w:rPr>
        <w:t>Mapping Aggregation Types</w:t>
      </w:r>
      <w:r w:rsidRPr="003D3106">
        <w:rPr>
          <w:noProof/>
        </w:rPr>
        <w:tab/>
      </w:r>
      <w:r w:rsidRPr="003D3106">
        <w:rPr>
          <w:noProof/>
          <w:rPrChange w:id="29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_Toc182385794 \h </w:instrText>
      </w:r>
      <w:r w:rsidRPr="003D3106">
        <w:rPr>
          <w:noProof/>
          <w:rPrChange w:id="293" w:author="Angelo Corsaro" w:date="2012-10-26T15:48:00Z">
            <w:rPr>
              <w:noProof/>
            </w:rPr>
          </w:rPrChange>
        </w:rPr>
      </w:r>
      <w:r w:rsidRPr="003D3106">
        <w:rPr>
          <w:noProof/>
          <w:rPrChange w:id="294" w:author="Angelo Corsaro" w:date="2012-10-26T15:48:00Z">
            <w:rPr>
              <w:noProof/>
            </w:rPr>
          </w:rPrChange>
        </w:rPr>
        <w:fldChar w:fldCharType="separate"/>
      </w:r>
      <w:r w:rsidRPr="003D3106">
        <w:rPr>
          <w:noProof/>
        </w:rPr>
        <w:t>19</w:t>
      </w:r>
      <w:r w:rsidRPr="003D3106">
        <w:rPr>
          <w:noProof/>
          <w:rPrChange w:id="295" w:author="Angelo Corsaro" w:date="2012-10-26T15:48:00Z">
            <w:rPr>
              <w:noProof/>
            </w:rPr>
          </w:rPrChange>
        </w:rPr>
        <w:fldChar w:fldCharType="end"/>
      </w:r>
    </w:p>
    <w:p w14:paraId="6B909DF1"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8.1.2</w:t>
      </w:r>
      <w:r w:rsidRPr="003D3106">
        <w:rPr>
          <w:rFonts w:ascii="Cambria" w:eastAsia="ＭＳ 明朝" w:hAnsi="Cambria" w:cs="Times New Roman"/>
          <w:noProof/>
          <w:kern w:val="0"/>
          <w:sz w:val="24"/>
          <w:szCs w:val="24"/>
          <w:lang w:eastAsia="ja-JP"/>
        </w:rPr>
        <w:tab/>
      </w:r>
      <w:r w:rsidRPr="003D3106">
        <w:rPr>
          <w:noProof/>
        </w:rPr>
        <w:t>Mapping Primitive and Collection Types</w:t>
      </w:r>
      <w:r w:rsidRPr="003D3106">
        <w:rPr>
          <w:noProof/>
        </w:rPr>
        <w:tab/>
      </w:r>
      <w:r w:rsidRPr="003D3106">
        <w:rPr>
          <w:noProof/>
          <w:rPrChange w:id="296"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_Toc182385795 \h </w:instrText>
      </w:r>
      <w:r w:rsidRPr="003D3106">
        <w:rPr>
          <w:noProof/>
          <w:rPrChange w:id="297" w:author="Angelo Corsaro" w:date="2012-10-26T15:48:00Z">
            <w:rPr>
              <w:noProof/>
            </w:rPr>
          </w:rPrChange>
        </w:rPr>
      </w:r>
      <w:r w:rsidRPr="003D3106">
        <w:rPr>
          <w:noProof/>
          <w:rPrChange w:id="298" w:author="Angelo Corsaro" w:date="2012-10-26T15:48:00Z">
            <w:rPr>
              <w:noProof/>
            </w:rPr>
          </w:rPrChange>
        </w:rPr>
        <w:fldChar w:fldCharType="separate"/>
      </w:r>
      <w:r w:rsidRPr="003D3106">
        <w:rPr>
          <w:noProof/>
        </w:rPr>
        <w:t>19</w:t>
      </w:r>
      <w:r w:rsidRPr="003D3106">
        <w:rPr>
          <w:noProof/>
          <w:rPrChange w:id="299" w:author="Angelo Corsaro" w:date="2012-10-26T15:48:00Z">
            <w:rPr>
              <w:noProof/>
            </w:rPr>
          </w:rPrChange>
        </w:rPr>
        <w:fldChar w:fldCharType="end"/>
      </w:r>
    </w:p>
    <w:p w14:paraId="26080CE8"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8.1.3</w:t>
      </w:r>
      <w:r w:rsidRPr="003D3106">
        <w:rPr>
          <w:rFonts w:ascii="Cambria" w:eastAsia="ＭＳ 明朝" w:hAnsi="Cambria" w:cs="Times New Roman"/>
          <w:noProof/>
          <w:kern w:val="0"/>
          <w:sz w:val="24"/>
          <w:szCs w:val="24"/>
          <w:lang w:eastAsia="ja-JP"/>
        </w:rPr>
        <w:tab/>
      </w:r>
      <w:r w:rsidRPr="003D3106">
        <w:rPr>
          <w:noProof/>
        </w:rPr>
        <w:t>Mapping Enumerations</w:t>
      </w:r>
      <w:r w:rsidRPr="003D3106">
        <w:rPr>
          <w:noProof/>
        </w:rPr>
        <w:tab/>
      </w:r>
      <w:r w:rsidRPr="003D3106">
        <w:rPr>
          <w:noProof/>
          <w:rPrChange w:id="300"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_Toc182385796 \h </w:instrText>
      </w:r>
      <w:r w:rsidRPr="003D3106">
        <w:rPr>
          <w:noProof/>
          <w:rPrChange w:id="301" w:author="Angelo Corsaro" w:date="2012-10-26T15:48:00Z">
            <w:rPr>
              <w:noProof/>
            </w:rPr>
          </w:rPrChange>
        </w:rPr>
      </w:r>
      <w:r w:rsidRPr="003D3106">
        <w:rPr>
          <w:noProof/>
          <w:rPrChange w:id="302" w:author="Angelo Corsaro" w:date="2012-10-26T15:48:00Z">
            <w:rPr>
              <w:noProof/>
            </w:rPr>
          </w:rPrChange>
        </w:rPr>
        <w:fldChar w:fldCharType="separate"/>
      </w:r>
      <w:r w:rsidRPr="003D3106">
        <w:rPr>
          <w:noProof/>
        </w:rPr>
        <w:t>19</w:t>
      </w:r>
      <w:r w:rsidRPr="003D3106">
        <w:rPr>
          <w:noProof/>
          <w:rPrChange w:id="303" w:author="Angelo Corsaro" w:date="2012-10-26T15:48:00Z">
            <w:rPr>
              <w:noProof/>
            </w:rPr>
          </w:rPrChange>
        </w:rPr>
        <w:fldChar w:fldCharType="end"/>
      </w:r>
    </w:p>
    <w:p w14:paraId="1DE3E3F2"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8.1.4</w:t>
      </w:r>
      <w:r w:rsidRPr="003D3106">
        <w:rPr>
          <w:rFonts w:ascii="Cambria" w:eastAsia="ＭＳ 明朝" w:hAnsi="Cambria" w:cs="Times New Roman"/>
          <w:noProof/>
          <w:kern w:val="0"/>
          <w:sz w:val="24"/>
          <w:szCs w:val="24"/>
          <w:lang w:eastAsia="ja-JP"/>
        </w:rPr>
        <w:tab/>
      </w:r>
      <w:r w:rsidRPr="003D3106">
        <w:rPr>
          <w:noProof/>
        </w:rPr>
        <w:t>Mapping Optional Attributes</w:t>
      </w:r>
      <w:r w:rsidRPr="003D3106">
        <w:rPr>
          <w:noProof/>
        </w:rPr>
        <w:tab/>
      </w:r>
      <w:r w:rsidRPr="003D3106">
        <w:rPr>
          <w:noProof/>
          <w:rPrChange w:id="304"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_Toc182385797 \h </w:instrText>
      </w:r>
      <w:r w:rsidRPr="003D3106">
        <w:rPr>
          <w:noProof/>
          <w:rPrChange w:id="305" w:author="Angelo Corsaro" w:date="2012-10-26T15:48:00Z">
            <w:rPr>
              <w:noProof/>
            </w:rPr>
          </w:rPrChange>
        </w:rPr>
      </w:r>
      <w:r w:rsidRPr="003D3106">
        <w:rPr>
          <w:noProof/>
          <w:rPrChange w:id="306" w:author="Angelo Corsaro" w:date="2012-10-26T15:48:00Z">
            <w:rPr>
              <w:noProof/>
            </w:rPr>
          </w:rPrChange>
        </w:rPr>
        <w:fldChar w:fldCharType="separate"/>
      </w:r>
      <w:r w:rsidRPr="003D3106">
        <w:rPr>
          <w:noProof/>
        </w:rPr>
        <w:t>19</w:t>
      </w:r>
      <w:r w:rsidRPr="003D3106">
        <w:rPr>
          <w:noProof/>
          <w:rPrChange w:id="307" w:author="Angelo Corsaro" w:date="2012-10-26T15:48:00Z">
            <w:rPr>
              <w:noProof/>
            </w:rPr>
          </w:rPrChange>
        </w:rPr>
        <w:fldChar w:fldCharType="end"/>
      </w:r>
    </w:p>
    <w:p w14:paraId="4AAC6F37"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
      </w:pPr>
      <w:r w:rsidRPr="003D3106">
        <w:rPr>
          <w:noProof/>
        </w:rPr>
        <w:t>8.1.5</w:t>
      </w:r>
      <w:r w:rsidRPr="003D3106">
        <w:rPr>
          <w:rFonts w:ascii="Cambria" w:eastAsia="ＭＳ 明朝" w:hAnsi="Cambria" w:cs="Times New Roman"/>
          <w:noProof/>
          <w:kern w:val="0"/>
          <w:sz w:val="24"/>
          <w:szCs w:val="24"/>
          <w:lang w:eastAsia="ja-JP"/>
        </w:rPr>
        <w:tab/>
      </w:r>
      <w:r w:rsidRPr="003D3106">
        <w:rPr>
          <w:noProof/>
        </w:rPr>
        <w:t>Mapping Shared Attributes</w:t>
      </w:r>
      <w:r w:rsidRPr="003D3106">
        <w:rPr>
          <w:noProof/>
        </w:rPr>
        <w:tab/>
      </w:r>
      <w:r w:rsidRPr="003D3106">
        <w:rPr>
          <w:noProof/>
          <w:rPrChange w:id="308"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_Toc182385798 \h </w:instrText>
      </w:r>
      <w:r w:rsidRPr="003D3106">
        <w:rPr>
          <w:noProof/>
          <w:rPrChange w:id="309" w:author="Angelo Corsaro" w:date="2012-10-26T15:48:00Z">
            <w:rPr>
              <w:noProof/>
            </w:rPr>
          </w:rPrChange>
        </w:rPr>
      </w:r>
      <w:r w:rsidRPr="003D3106">
        <w:rPr>
          <w:noProof/>
          <w:rPrChange w:id="310" w:author="Angelo Corsaro" w:date="2012-10-26T15:48:00Z">
            <w:rPr>
              <w:noProof/>
            </w:rPr>
          </w:rPrChange>
        </w:rPr>
        <w:fldChar w:fldCharType="separate"/>
      </w:r>
      <w:r w:rsidRPr="003D3106">
        <w:rPr>
          <w:noProof/>
        </w:rPr>
        <w:t>19</w:t>
      </w:r>
      <w:r w:rsidRPr="003D3106">
        <w:rPr>
          <w:noProof/>
          <w:rPrChange w:id="311" w:author="Angelo Corsaro" w:date="2012-10-26T15:48:00Z">
            <w:rPr>
              <w:noProof/>
            </w:rPr>
          </w:rPrChange>
        </w:rPr>
        <w:fldChar w:fldCharType="end"/>
      </w:r>
    </w:p>
    <w:p w14:paraId="54336294"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
      </w:pPr>
      <w:r w:rsidRPr="003D3106">
        <w:rPr>
          <w:noProof/>
        </w:rPr>
        <w:t>8.2</w:t>
      </w:r>
      <w:r w:rsidRPr="003D3106">
        <w:rPr>
          <w:rFonts w:ascii="Cambria" w:eastAsia="ＭＳ 明朝" w:hAnsi="Cambria" w:cs="Times New Roman"/>
          <w:b w:val="0"/>
          <w:noProof/>
          <w:kern w:val="0"/>
          <w:sz w:val="24"/>
          <w:szCs w:val="24"/>
          <w:lang w:eastAsia="ja-JP"/>
        </w:rPr>
        <w:tab/>
      </w:r>
      <w:r w:rsidRPr="003D3106">
        <w:rPr>
          <w:noProof/>
        </w:rPr>
        <w:t>Example</w:t>
      </w:r>
      <w:r w:rsidRPr="003D3106">
        <w:rPr>
          <w:noProof/>
        </w:rPr>
        <w:tab/>
      </w:r>
      <w:r w:rsidRPr="003D3106">
        <w:rPr>
          <w:noProof/>
          <w:rPrChange w:id="312" w:author="Angelo Corsaro" w:date="2012-10-26T15:48:00Z">
            <w:rPr>
              <w:noProof/>
            </w:rPr>
          </w:rPrChange>
        </w:rPr>
        <w:fldChar w:fldCharType="begin"/>
      </w:r>
      <w:r w:rsidRPr="003D3106">
        <w:rPr>
          <w:noProof/>
        </w:rPr>
        <w:instrText xml:space="preserve"> </w:instrText>
      </w:r>
      <w:r w:rsidR="00E915ED" w:rsidRPr="003D3106">
        <w:rPr>
          <w:noProof/>
        </w:rPr>
        <w:instrText>PAGEREF</w:instrText>
      </w:r>
      <w:r w:rsidRPr="003D3106">
        <w:rPr>
          <w:noProof/>
        </w:rPr>
        <w:instrText xml:space="preserve"> _Toc182385799 \h </w:instrText>
      </w:r>
      <w:r w:rsidRPr="003D3106">
        <w:rPr>
          <w:noProof/>
          <w:rPrChange w:id="313" w:author="Angelo Corsaro" w:date="2012-10-26T15:48:00Z">
            <w:rPr>
              <w:noProof/>
            </w:rPr>
          </w:rPrChange>
        </w:rPr>
      </w:r>
      <w:r w:rsidRPr="003D3106">
        <w:rPr>
          <w:noProof/>
          <w:rPrChange w:id="314" w:author="Angelo Corsaro" w:date="2012-10-26T15:48:00Z">
            <w:rPr>
              <w:noProof/>
            </w:rPr>
          </w:rPrChange>
        </w:rPr>
        <w:fldChar w:fldCharType="separate"/>
      </w:r>
      <w:r w:rsidRPr="003D3106">
        <w:rPr>
          <w:noProof/>
        </w:rPr>
        <w:t>20</w:t>
      </w:r>
      <w:r w:rsidRPr="003D3106">
        <w:rPr>
          <w:noProof/>
          <w:rPrChange w:id="315" w:author="Angelo Corsaro" w:date="2012-10-26T15:48:00Z">
            <w:rPr>
              <w:noProof/>
            </w:rPr>
          </w:rPrChange>
        </w:rPr>
        <w:fldChar w:fldCharType="end"/>
      </w:r>
    </w:p>
    <w:p w14:paraId="52599A30" w14:textId="77777777" w:rsidR="00331471" w:rsidRPr="00ED6E9F" w:rsidRDefault="00331471" w:rsidP="00331471">
      <w:r w:rsidRPr="003D3106">
        <w:rPr>
          <w:rPrChange w:id="316" w:author="Angelo Corsaro" w:date="2012-10-26T15:48:00Z">
            <w:rPr/>
          </w:rPrChange>
        </w:rPr>
        <w:fldChar w:fldCharType="end"/>
      </w:r>
    </w:p>
    <w:p w14:paraId="527CF5C8" w14:textId="77777777" w:rsidR="00F632D2" w:rsidRPr="00B70058" w:rsidRDefault="00F632D2">
      <w:pPr>
        <w:rPr>
          <w:rFonts w:ascii="Times" w:eastAsia="ＭＳ 明朝" w:hAnsi="Times" w:cs="Times"/>
          <w:color w:val="000000"/>
          <w:sz w:val="32"/>
          <w:szCs w:val="32"/>
          <w:lang w:eastAsia="ja-JP"/>
        </w:rPr>
      </w:pPr>
      <w:r w:rsidRPr="00153C33">
        <w:rPr>
          <w:rFonts w:ascii="Times" w:hAnsi="Times" w:cs="Times"/>
        </w:rPr>
        <w:br w:type="page"/>
      </w:r>
    </w:p>
    <w:p w14:paraId="1EEDEB66" w14:textId="77777777" w:rsidR="00F632D2" w:rsidRPr="00B70058" w:rsidRDefault="00F632D2" w:rsidP="00F632D2">
      <w:pPr>
        <w:pStyle w:val="PrefaceHeading1"/>
      </w:pPr>
      <w:bookmarkStart w:id="317" w:name="_Toc182385746"/>
      <w:r w:rsidRPr="00B70058">
        <w:t>Preface</w:t>
      </w:r>
      <w:bookmarkEnd w:id="317"/>
    </w:p>
    <w:p w14:paraId="286C778E" w14:textId="77777777" w:rsidR="00F632D2" w:rsidRPr="001F5C42" w:rsidRDefault="00F632D2">
      <w:pPr>
        <w:pStyle w:val="Standard"/>
        <w:tabs>
          <w:tab w:val="left" w:pos="-620"/>
          <w:tab w:val="left" w:pos="0"/>
        </w:tabs>
        <w:autoSpaceDE w:val="0"/>
        <w:spacing w:before="360" w:line="300" w:lineRule="atLeast"/>
      </w:pPr>
      <w:r w:rsidRPr="001F5C42">
        <w:t>OMG</w:t>
      </w:r>
    </w:p>
    <w:p w14:paraId="643351B5" w14:textId="77777777" w:rsidR="00F632D2" w:rsidRPr="003D3106" w:rsidRDefault="00F632D2">
      <w:pPr>
        <w:pStyle w:val="Body"/>
      </w:pPr>
      <w:r w:rsidRPr="003D3106">
        <w:rPr>
          <w:rFonts w:eastAsia="Times" w:cs="Times"/>
        </w:rPr>
        <w:t xml:space="preserve">Founded in 1989, the </w:t>
      </w:r>
      <w:r w:rsidRPr="00F321C8">
        <w:fldChar w:fldCharType="begin"/>
      </w:r>
      <w:r w:rsidRPr="003D3106">
        <w:instrText>XE "Object Management Group, Inc. (OMG)"</w:instrText>
      </w:r>
      <w:r w:rsidRPr="00F321C8">
        <w:fldChar w:fldCharType="end"/>
      </w:r>
      <w:r w:rsidRPr="003D3106">
        <w:t xml:space="preserve">Object Management Group, Inc. (OMG) is an open membership, not-for-profit computer industry standards </w:t>
      </w:r>
      <w:r w:rsidRPr="003D3106">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14:paraId="1FD285C4" w14:textId="77777777" w:rsidR="00F632D2" w:rsidRPr="003D3106" w:rsidRDefault="00F632D2">
      <w:pPr>
        <w:pStyle w:val="Body"/>
      </w:pPr>
      <w:r w:rsidRPr="003D3106">
        <w:rPr>
          <w:szCs w:val="20"/>
        </w:rPr>
        <w:t>OMG member companies write, adopt, and maintain its s</w:t>
      </w:r>
      <w:r w:rsidRPr="003D3106">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14:paraId="6A627117" w14:textId="77777777" w:rsidR="00F632D2" w:rsidRPr="003D3106" w:rsidRDefault="00F632D2">
      <w:pPr>
        <w:pStyle w:val="Body"/>
      </w:pPr>
      <w:r w:rsidRPr="003D3106">
        <w:rPr>
          <w:rFonts w:eastAsia="Times" w:cs="Times"/>
          <w:szCs w:val="20"/>
        </w:rPr>
        <w:t>More information on the OMG is available at</w:t>
      </w:r>
      <w:r w:rsidRPr="003D3106">
        <w:t xml:space="preserve"> http://www.omg.org/.</w:t>
      </w:r>
    </w:p>
    <w:p w14:paraId="5D9964BB" w14:textId="77777777" w:rsidR="00F632D2" w:rsidRPr="003D3106" w:rsidRDefault="00F632D2" w:rsidP="00F632D2">
      <w:pPr>
        <w:pStyle w:val="PrefaceHeading1"/>
      </w:pPr>
      <w:bookmarkStart w:id="318" w:name="_Toc182385747"/>
      <w:r w:rsidRPr="003D3106">
        <w:t>OMG Specifications</w:t>
      </w:r>
      <w:bookmarkEnd w:id="318"/>
    </w:p>
    <w:p w14:paraId="60BA50EB" w14:textId="77777777" w:rsidR="00F632D2" w:rsidRPr="003D3106" w:rsidRDefault="00F632D2">
      <w:pPr>
        <w:pStyle w:val="Body"/>
      </w:pPr>
      <w:r w:rsidRPr="003D3106">
        <w:t xml:space="preserve">As noted, </w:t>
      </w:r>
      <w:r w:rsidRPr="00F321C8">
        <w:fldChar w:fldCharType="begin"/>
      </w:r>
      <w:r w:rsidRPr="003D3106">
        <w:instrText>XE "OMG specifications"</w:instrText>
      </w:r>
      <w:r w:rsidRPr="00F321C8">
        <w:fldChar w:fldCharType="end"/>
      </w:r>
      <w:r w:rsidRPr="003D3106">
        <w:t>OMG specifications address middleware, modeling and vertical domain frameworks. A Specifications Catalog is available from the OMG website at:</w:t>
      </w:r>
    </w:p>
    <w:p w14:paraId="66BF324B" w14:textId="77777777" w:rsidR="00F632D2" w:rsidRPr="003D3106" w:rsidRDefault="00F632D2">
      <w:pPr>
        <w:pStyle w:val="Standard"/>
        <w:autoSpaceDE w:val="0"/>
        <w:spacing w:line="280" w:lineRule="atLeast"/>
        <w:rPr>
          <w:i/>
          <w:iCs/>
          <w:color w:val="0000FF"/>
          <w:szCs w:val="20"/>
          <w:u w:val="single"/>
        </w:rPr>
      </w:pPr>
      <w:r w:rsidRPr="003D3106">
        <w:rPr>
          <w:i/>
          <w:iCs/>
          <w:color w:val="0000FF"/>
          <w:szCs w:val="20"/>
          <w:u w:val="single"/>
        </w:rPr>
        <w:t>http://www.omg.org/technology/documents/spec_catalog.htm</w:t>
      </w:r>
    </w:p>
    <w:p w14:paraId="4FF948CD" w14:textId="77777777" w:rsidR="00F632D2" w:rsidRPr="003D3106" w:rsidRDefault="00F632D2">
      <w:pPr>
        <w:pStyle w:val="Body"/>
      </w:pPr>
      <w:r w:rsidRPr="003D3106">
        <w:t>Specifications within the Catalog are organized by the following categories:</w:t>
      </w:r>
    </w:p>
    <w:p w14:paraId="296ACD58" w14:textId="77777777" w:rsidR="00F632D2" w:rsidRPr="003D3106" w:rsidRDefault="00F632D2" w:rsidP="00F632D2">
      <w:pPr>
        <w:pStyle w:val="PrefaceHeading2"/>
      </w:pPr>
      <w:bookmarkStart w:id="319" w:name="_Toc182385748"/>
      <w:r w:rsidRPr="003D3106">
        <w:rPr>
          <w:rFonts w:eastAsia="Arial" w:cs="Arial"/>
        </w:rPr>
        <w:t xml:space="preserve">OMG </w:t>
      </w:r>
      <w:r w:rsidRPr="003D3106">
        <w:t>Modeling Specifications</w:t>
      </w:r>
      <w:bookmarkEnd w:id="319"/>
    </w:p>
    <w:p w14:paraId="01547FE4" w14:textId="77777777" w:rsidR="00F632D2" w:rsidRPr="003D3106" w:rsidRDefault="00F632D2" w:rsidP="00F632D2">
      <w:pPr>
        <w:pStyle w:val="Bullet1"/>
      </w:pPr>
      <w:r w:rsidRPr="003D3106">
        <w:t>UML</w:t>
      </w:r>
    </w:p>
    <w:p w14:paraId="21BAF5EB" w14:textId="77777777" w:rsidR="00F632D2" w:rsidRPr="003D3106" w:rsidRDefault="00F632D2" w:rsidP="00F632D2">
      <w:pPr>
        <w:pStyle w:val="Bullet1"/>
      </w:pPr>
      <w:r w:rsidRPr="003D3106">
        <w:t>MOF</w:t>
      </w:r>
    </w:p>
    <w:p w14:paraId="1C78F2AB" w14:textId="77777777" w:rsidR="00F632D2" w:rsidRPr="003D3106" w:rsidRDefault="00F632D2" w:rsidP="00F632D2">
      <w:pPr>
        <w:pStyle w:val="Bullet1"/>
      </w:pPr>
      <w:r w:rsidRPr="003D3106">
        <w:t>XMI</w:t>
      </w:r>
    </w:p>
    <w:p w14:paraId="6702553C" w14:textId="77777777" w:rsidR="00F632D2" w:rsidRPr="003D3106" w:rsidRDefault="00F632D2" w:rsidP="00F632D2">
      <w:pPr>
        <w:pStyle w:val="Bullet1"/>
      </w:pPr>
      <w:r w:rsidRPr="003D3106">
        <w:t>CWM</w:t>
      </w:r>
    </w:p>
    <w:p w14:paraId="5F8CCF73" w14:textId="77777777" w:rsidR="00F632D2" w:rsidRPr="003D3106" w:rsidRDefault="00F632D2" w:rsidP="00F632D2">
      <w:pPr>
        <w:pStyle w:val="Bullet1"/>
      </w:pPr>
      <w:r w:rsidRPr="003D3106">
        <w:t>Profile specifications</w:t>
      </w:r>
    </w:p>
    <w:p w14:paraId="37FF5F78" w14:textId="77777777" w:rsidR="00F632D2" w:rsidRPr="003D3106" w:rsidRDefault="00F632D2" w:rsidP="00F632D2">
      <w:pPr>
        <w:pStyle w:val="PrefaceHeading2"/>
        <w:rPr>
          <w:rFonts w:eastAsia="Arial"/>
        </w:rPr>
      </w:pPr>
      <w:bookmarkStart w:id="320" w:name="_Toc182385749"/>
      <w:r w:rsidRPr="003D3106">
        <w:rPr>
          <w:rFonts w:eastAsia="Arial"/>
        </w:rPr>
        <w:t>OMG Middleware Specifications</w:t>
      </w:r>
      <w:bookmarkEnd w:id="320"/>
    </w:p>
    <w:p w14:paraId="5AFE5FA0" w14:textId="77777777" w:rsidR="00F632D2" w:rsidRPr="003D3106" w:rsidRDefault="00F632D2" w:rsidP="00F632D2">
      <w:pPr>
        <w:pStyle w:val="Bullet1"/>
      </w:pPr>
      <w:r w:rsidRPr="003D3106">
        <w:t>CORBA/IIOP</w:t>
      </w:r>
    </w:p>
    <w:p w14:paraId="6BA75F94" w14:textId="77777777" w:rsidR="00F632D2" w:rsidRPr="003D3106" w:rsidRDefault="00F632D2" w:rsidP="00F632D2">
      <w:pPr>
        <w:pStyle w:val="Bullet1"/>
      </w:pPr>
      <w:r w:rsidRPr="003D3106">
        <w:t>IDL/Language Mappings</w:t>
      </w:r>
    </w:p>
    <w:p w14:paraId="0F0AA488" w14:textId="77777777" w:rsidR="00F632D2" w:rsidRPr="003D3106" w:rsidRDefault="00F632D2" w:rsidP="00F632D2">
      <w:pPr>
        <w:pStyle w:val="Bullet1"/>
      </w:pPr>
      <w:r w:rsidRPr="003D3106">
        <w:t>Specialized CORBA specifications</w:t>
      </w:r>
    </w:p>
    <w:p w14:paraId="2656C14F" w14:textId="77777777" w:rsidR="00F632D2" w:rsidRPr="003D3106" w:rsidRDefault="00F632D2" w:rsidP="00F632D2">
      <w:pPr>
        <w:pStyle w:val="Bullet1"/>
      </w:pPr>
      <w:r w:rsidRPr="003D3106">
        <w:t>CORBA Component Model (CCM)</w:t>
      </w:r>
    </w:p>
    <w:p w14:paraId="6942CD9C" w14:textId="77777777" w:rsidR="00F632D2" w:rsidRPr="003D3106" w:rsidRDefault="00F632D2" w:rsidP="00F632D2">
      <w:pPr>
        <w:pStyle w:val="PrefaceHeading2"/>
        <w:rPr>
          <w:rFonts w:eastAsia="Arial"/>
        </w:rPr>
      </w:pPr>
      <w:bookmarkStart w:id="321" w:name="DDE_LINK1"/>
      <w:bookmarkStart w:id="322" w:name="_Toc182385750"/>
      <w:r w:rsidRPr="003D3106">
        <w:rPr>
          <w:rFonts w:eastAsia="Arial"/>
        </w:rPr>
        <w:t>Platf</w:t>
      </w:r>
      <w:bookmarkEnd w:id="321"/>
      <w:r w:rsidRPr="003D3106">
        <w:rPr>
          <w:rFonts w:eastAsia="Arial"/>
        </w:rPr>
        <w:t>orm Specific Model and Interface Specifications</w:t>
      </w:r>
      <w:bookmarkEnd w:id="322"/>
    </w:p>
    <w:p w14:paraId="42D6D8AD" w14:textId="77777777" w:rsidR="00F632D2" w:rsidRPr="003D3106" w:rsidRDefault="00F632D2" w:rsidP="00F632D2">
      <w:pPr>
        <w:pStyle w:val="Bullet1"/>
      </w:pPr>
      <w:r w:rsidRPr="003D3106">
        <w:t>CORBAservices</w:t>
      </w:r>
    </w:p>
    <w:p w14:paraId="47433A1E" w14:textId="77777777" w:rsidR="00F632D2" w:rsidRPr="003D3106" w:rsidRDefault="00F632D2" w:rsidP="00F632D2">
      <w:pPr>
        <w:pStyle w:val="Bullet1"/>
      </w:pPr>
      <w:r w:rsidRPr="003D3106">
        <w:t>CORBAfacilities</w:t>
      </w:r>
    </w:p>
    <w:p w14:paraId="79195F7F" w14:textId="77777777" w:rsidR="00F632D2" w:rsidRPr="003D3106" w:rsidRDefault="00F632D2" w:rsidP="00F632D2">
      <w:pPr>
        <w:pStyle w:val="Bullet1"/>
      </w:pPr>
      <w:r w:rsidRPr="003D3106">
        <w:t>OMG Domain specifications</w:t>
      </w:r>
    </w:p>
    <w:p w14:paraId="5D7179BB" w14:textId="77777777" w:rsidR="00F632D2" w:rsidRPr="003D3106" w:rsidRDefault="00F632D2" w:rsidP="00F632D2">
      <w:pPr>
        <w:pStyle w:val="Bullet1"/>
      </w:pPr>
      <w:r w:rsidRPr="003D3106">
        <w:t>OMG Embedded Intelligence specifications</w:t>
      </w:r>
    </w:p>
    <w:p w14:paraId="6557D8AB" w14:textId="77777777" w:rsidR="00F632D2" w:rsidRPr="003D3106" w:rsidRDefault="00F632D2" w:rsidP="00F632D2">
      <w:pPr>
        <w:pStyle w:val="Bullet1"/>
      </w:pPr>
      <w:r w:rsidRPr="003D3106">
        <w:t>OMG Security specifications</w:t>
      </w:r>
    </w:p>
    <w:p w14:paraId="761FFAE0" w14:textId="77777777" w:rsidR="00F632D2" w:rsidRPr="003D3106" w:rsidRDefault="00F632D2">
      <w:pPr>
        <w:pStyle w:val="Body"/>
      </w:pPr>
      <w:r w:rsidRPr="003D3106">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14:paraId="43E84CA6" w14:textId="77777777" w:rsidR="00F632D2" w:rsidRPr="003D3106"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14:paraId="41D15E16" w14:textId="77777777" w:rsidR="00F632D2" w:rsidRPr="003D3106"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3D3106">
        <w:rPr>
          <w:rFonts w:ascii="Times" w:eastAsia="Times" w:hAnsi="Times" w:cs="Times"/>
          <w:color w:val="000000"/>
          <w:szCs w:val="20"/>
        </w:rPr>
        <w:t>OMG Headquarters</w:t>
      </w:r>
      <w:r w:rsidRPr="003D3106">
        <w:rPr>
          <w:rFonts w:ascii="Times" w:eastAsia="Times" w:hAnsi="Times" w:cs="Times"/>
          <w:color w:val="000000"/>
          <w:szCs w:val="20"/>
        </w:rPr>
        <w:br/>
        <w:t>140 Kendrick Street</w:t>
      </w:r>
      <w:r w:rsidRPr="003D3106">
        <w:rPr>
          <w:rFonts w:ascii="Times" w:eastAsia="Times" w:hAnsi="Times" w:cs="Times"/>
          <w:color w:val="000000"/>
          <w:szCs w:val="20"/>
        </w:rPr>
        <w:br/>
        <w:t>Building A, Suite 300</w:t>
      </w:r>
      <w:r w:rsidRPr="003D3106">
        <w:rPr>
          <w:rFonts w:ascii="Times" w:eastAsia="Times" w:hAnsi="Times" w:cs="Times"/>
          <w:color w:val="000000"/>
          <w:szCs w:val="20"/>
        </w:rPr>
        <w:br/>
        <w:t>Needham, MA 02494</w:t>
      </w:r>
      <w:r w:rsidRPr="003D3106">
        <w:rPr>
          <w:rFonts w:ascii="Times" w:eastAsia="Times" w:hAnsi="Times" w:cs="Times"/>
          <w:color w:val="000000"/>
          <w:szCs w:val="20"/>
        </w:rPr>
        <w:br/>
        <w:t>USA</w:t>
      </w:r>
      <w:r w:rsidRPr="003D3106">
        <w:rPr>
          <w:rFonts w:ascii="Times" w:eastAsia="Times" w:hAnsi="Times" w:cs="Times"/>
          <w:color w:val="000000"/>
          <w:szCs w:val="20"/>
        </w:rPr>
        <w:br/>
        <w:t>Tel: +1-781-444-0404</w:t>
      </w:r>
      <w:r w:rsidRPr="003D3106">
        <w:rPr>
          <w:rFonts w:ascii="Times" w:eastAsia="Times" w:hAnsi="Times" w:cs="Times"/>
          <w:color w:val="000000"/>
          <w:szCs w:val="20"/>
        </w:rPr>
        <w:br/>
        <w:t>Fax: +1-781-444-0320</w:t>
      </w:r>
      <w:r w:rsidRPr="003D3106">
        <w:rPr>
          <w:rFonts w:ascii="Times" w:eastAsia="Times" w:hAnsi="Times" w:cs="Times"/>
          <w:color w:val="000000"/>
          <w:szCs w:val="20"/>
        </w:rPr>
        <w:br/>
        <w:t>Email:</w:t>
      </w:r>
      <w:r w:rsidRPr="003D3106">
        <w:rPr>
          <w:rFonts w:ascii="Times" w:eastAsia="Times" w:hAnsi="Times" w:cs="Times"/>
          <w:i/>
          <w:iCs/>
          <w:color w:val="000000"/>
          <w:szCs w:val="20"/>
        </w:rPr>
        <w:t xml:space="preserve"> </w:t>
      </w:r>
      <w:r w:rsidRPr="003D3106">
        <w:rPr>
          <w:rFonts w:ascii="Times" w:eastAsia="Times" w:hAnsi="Times" w:cs="Times"/>
          <w:i/>
          <w:iCs/>
          <w:color w:val="0000FF"/>
          <w:szCs w:val="20"/>
          <w:u w:val="single"/>
        </w:rPr>
        <w:t>pubs@omg.org</w:t>
      </w:r>
    </w:p>
    <w:p w14:paraId="18134D68" w14:textId="77777777" w:rsidR="00F632D2" w:rsidRPr="003D3106" w:rsidRDefault="00F632D2">
      <w:pPr>
        <w:pStyle w:val="Body"/>
        <w:rPr>
          <w:sz w:val="22"/>
          <w:szCs w:val="22"/>
        </w:rPr>
      </w:pPr>
      <w:r w:rsidRPr="003D3106">
        <w:rPr>
          <w:rFonts w:eastAsia="Times" w:cs="Times"/>
          <w:color w:val="000000"/>
          <w:szCs w:val="20"/>
        </w:rPr>
        <w:t xml:space="preserve">Certain OMG specifications are also available as ISO standards. Please consult </w:t>
      </w:r>
      <w:r w:rsidR="00B85755" w:rsidRPr="003D3106">
        <w:rPr>
          <w:rPrChange w:id="323" w:author="Angelo Corsaro" w:date="2012-10-26T15:48:00Z">
            <w:rPr>
              <w:rFonts w:eastAsia="Times" w:cs="Times"/>
              <w:i/>
              <w:iCs/>
              <w:color w:val="0000FF"/>
              <w:szCs w:val="20"/>
              <w:u w:val="single"/>
            </w:rPr>
          </w:rPrChange>
        </w:rPr>
        <w:fldChar w:fldCharType="begin"/>
      </w:r>
      <w:r w:rsidR="00B85755" w:rsidRPr="003D3106">
        <w:instrText xml:space="preserve"> HYPERLINK "http://www.iso.org/" </w:instrText>
      </w:r>
      <w:r w:rsidR="00B85755" w:rsidRPr="003D3106">
        <w:rPr>
          <w:rPrChange w:id="324" w:author="Angelo Corsaro" w:date="2012-10-26T15:48:00Z">
            <w:rPr>
              <w:rFonts w:eastAsia="Times" w:cs="Times"/>
              <w:i/>
              <w:iCs/>
              <w:color w:val="0000FF"/>
              <w:szCs w:val="20"/>
              <w:u w:val="single"/>
            </w:rPr>
          </w:rPrChange>
        </w:rPr>
        <w:fldChar w:fldCharType="separate"/>
      </w:r>
      <w:r w:rsidRPr="003D3106">
        <w:rPr>
          <w:rFonts w:eastAsia="Times" w:cs="Times"/>
          <w:i/>
          <w:iCs/>
          <w:color w:val="0000FF"/>
          <w:szCs w:val="20"/>
          <w:u w:val="single"/>
        </w:rPr>
        <w:t>http://www.iso.org</w:t>
      </w:r>
      <w:r w:rsidR="00B85755" w:rsidRPr="003D3106">
        <w:rPr>
          <w:rFonts w:eastAsia="Times" w:cs="Times"/>
          <w:i/>
          <w:iCs/>
          <w:color w:val="0000FF"/>
          <w:szCs w:val="20"/>
          <w:u w:val="single"/>
          <w:rPrChange w:id="325" w:author="Angelo Corsaro" w:date="2012-10-26T15:48:00Z">
            <w:rPr>
              <w:rFonts w:eastAsia="Times" w:cs="Times"/>
              <w:i/>
              <w:iCs/>
              <w:color w:val="0000FF"/>
              <w:szCs w:val="20"/>
              <w:u w:val="single"/>
            </w:rPr>
          </w:rPrChange>
        </w:rPr>
        <w:fldChar w:fldCharType="end"/>
      </w:r>
      <w:r w:rsidRPr="003D3106">
        <w:t>.</w:t>
      </w:r>
      <w:r w:rsidRPr="003D3106">
        <w:rPr>
          <w:sz w:val="22"/>
          <w:szCs w:val="22"/>
        </w:rPr>
        <w:t xml:space="preserve"> </w:t>
      </w:r>
    </w:p>
    <w:p w14:paraId="378D5956" w14:textId="77777777" w:rsidR="00F632D2" w:rsidRPr="003D3106" w:rsidRDefault="00F632D2" w:rsidP="00F632D2">
      <w:pPr>
        <w:pStyle w:val="PrefaceHeading1"/>
      </w:pPr>
      <w:bookmarkStart w:id="326" w:name="_Toc182385751"/>
      <w:r w:rsidRPr="003D3106">
        <w:t>Typographical Conventions</w:t>
      </w:r>
      <w:bookmarkEnd w:id="326"/>
    </w:p>
    <w:p w14:paraId="44A907D1" w14:textId="77777777" w:rsidR="00F632D2" w:rsidRPr="003D3106" w:rsidRDefault="00F632D2">
      <w:pPr>
        <w:pStyle w:val="Body"/>
        <w:rPr>
          <w:szCs w:val="20"/>
        </w:rPr>
      </w:pPr>
      <w:r w:rsidRPr="003D3106">
        <w:rPr>
          <w:rFonts w:eastAsia="Times" w:cs="Times"/>
          <w:color w:val="000000"/>
          <w:szCs w:val="20"/>
        </w:rPr>
        <w:t xml:space="preserve">The type styles shown below are used in this document to distinguish programming statements from ordinary English. However, these </w:t>
      </w:r>
      <w:r w:rsidRPr="00F321C8">
        <w:rPr>
          <w:szCs w:val="20"/>
        </w:rPr>
        <w:fldChar w:fldCharType="begin"/>
      </w:r>
      <w:r w:rsidRPr="003D3106">
        <w:rPr>
          <w:szCs w:val="20"/>
        </w:rPr>
        <w:instrText>XE "typographical conventions"</w:instrText>
      </w:r>
      <w:r w:rsidRPr="00F321C8">
        <w:rPr>
          <w:szCs w:val="20"/>
        </w:rPr>
        <w:fldChar w:fldCharType="end"/>
      </w:r>
      <w:r w:rsidRPr="003D3106">
        <w:rPr>
          <w:rFonts w:eastAsia="Times" w:cs="Times"/>
          <w:color w:val="000000"/>
          <w:szCs w:val="20"/>
        </w:rPr>
        <w:t>conventions are not used in tables or section headings where no distinction is necessary.</w:t>
      </w:r>
    </w:p>
    <w:p w14:paraId="239DB305" w14:textId="77777777" w:rsidR="00F632D2" w:rsidRPr="003D3106" w:rsidRDefault="00F632D2">
      <w:pPr>
        <w:pStyle w:val="Standard"/>
        <w:autoSpaceDE w:val="0"/>
        <w:spacing w:before="160"/>
        <w:rPr>
          <w:rFonts w:ascii="Times" w:eastAsia="Times" w:hAnsi="Times" w:cs="Times"/>
          <w:color w:val="000000"/>
          <w:szCs w:val="20"/>
        </w:rPr>
      </w:pPr>
      <w:r w:rsidRPr="003D3106">
        <w:rPr>
          <w:rFonts w:ascii="Times" w:eastAsia="Times" w:hAnsi="Times" w:cs="Times"/>
          <w:color w:val="000000"/>
          <w:szCs w:val="20"/>
        </w:rPr>
        <w:t>Times/Times New Roman - 10 pt.:  Standard body text</w:t>
      </w:r>
    </w:p>
    <w:p w14:paraId="73E99557" w14:textId="77777777" w:rsidR="00F632D2" w:rsidRPr="003D3106" w:rsidRDefault="00F632D2">
      <w:pPr>
        <w:pStyle w:val="Standard"/>
        <w:autoSpaceDE w:val="0"/>
        <w:spacing w:before="160"/>
      </w:pPr>
      <w:r w:rsidRPr="003D3106">
        <w:rPr>
          <w:rFonts w:ascii="Arial" w:eastAsia="Arial" w:hAnsi="Arial" w:cs="Arial"/>
          <w:b/>
          <w:bCs/>
          <w:color w:val="000000"/>
          <w:szCs w:val="20"/>
        </w:rPr>
        <w:t>Helvetica/Arial - 10 pt. Bold:</w:t>
      </w:r>
      <w:r w:rsidRPr="003D3106">
        <w:rPr>
          <w:rFonts w:ascii="Times" w:eastAsia="Times" w:hAnsi="Times" w:cs="Times"/>
          <w:color w:val="000000"/>
          <w:szCs w:val="20"/>
        </w:rPr>
        <w:t xml:space="preserve"> OMG Interface Definition Language (OMG IDL) and syntax elements.</w:t>
      </w:r>
    </w:p>
    <w:p w14:paraId="6313123B" w14:textId="77777777" w:rsidR="00F632D2" w:rsidRPr="003D3106" w:rsidRDefault="00F632D2">
      <w:pPr>
        <w:pStyle w:val="Standard"/>
        <w:autoSpaceDE w:val="0"/>
        <w:spacing w:before="160"/>
      </w:pPr>
      <w:r w:rsidRPr="003D3106">
        <w:rPr>
          <w:rFonts w:ascii="Courier" w:eastAsia="Courier" w:hAnsi="Courier" w:cs="Courier"/>
          <w:b/>
          <w:bCs/>
          <w:color w:val="000000"/>
          <w:szCs w:val="20"/>
        </w:rPr>
        <w:t>Courier - 10 pt. Bold:</w:t>
      </w:r>
      <w:r w:rsidRPr="003D3106">
        <w:rPr>
          <w:rFonts w:ascii="Times" w:eastAsia="Times" w:hAnsi="Times" w:cs="Times"/>
          <w:color w:val="000000"/>
          <w:szCs w:val="20"/>
        </w:rPr>
        <w:t xml:space="preserve">  Programming language elements.</w:t>
      </w:r>
    </w:p>
    <w:p w14:paraId="6DAF435D" w14:textId="77777777" w:rsidR="00F632D2" w:rsidRPr="003D3106" w:rsidRDefault="00F632D2">
      <w:pPr>
        <w:pStyle w:val="Standard"/>
        <w:autoSpaceDE w:val="0"/>
        <w:spacing w:before="160"/>
      </w:pPr>
      <w:r w:rsidRPr="003D3106">
        <w:rPr>
          <w:rFonts w:ascii="Arial" w:eastAsia="Arial" w:hAnsi="Arial" w:cs="Arial"/>
          <w:color w:val="000000"/>
          <w:szCs w:val="20"/>
        </w:rPr>
        <w:t>Helvetica/Arial - 10 pt</w:t>
      </w:r>
      <w:r w:rsidRPr="003D3106">
        <w:rPr>
          <w:rFonts w:ascii="Times" w:eastAsia="Times" w:hAnsi="Times" w:cs="Times"/>
          <w:color w:val="000000"/>
          <w:szCs w:val="20"/>
        </w:rPr>
        <w:t>: Exceptions</w:t>
      </w:r>
    </w:p>
    <w:p w14:paraId="77B83022" w14:textId="77777777" w:rsidR="00F632D2" w:rsidRPr="003D3106" w:rsidRDefault="00F632D2">
      <w:pPr>
        <w:pStyle w:val="Body"/>
        <w:tabs>
          <w:tab w:val="right" w:leader="dot" w:pos="8258"/>
        </w:tabs>
      </w:pPr>
      <w:r w:rsidRPr="003D3106">
        <w:rPr>
          <w:rFonts w:ascii="Times" w:eastAsia="Times" w:hAnsi="Times" w:cs="Times"/>
          <w:color w:val="000000"/>
          <w:szCs w:val="20"/>
        </w:rPr>
        <w:t xml:space="preserve">NOTE:   </w:t>
      </w:r>
      <w:r w:rsidRPr="003D3106">
        <w:t>Terms that appear in italics are defined in the glossary. Italic text also represents the name of a document, specification, or other publication.</w:t>
      </w:r>
    </w:p>
    <w:p w14:paraId="701B712C" w14:textId="77777777" w:rsidR="00F632D2" w:rsidRPr="003D3106" w:rsidRDefault="00F632D2">
      <w:pPr>
        <w:pStyle w:val="Standard"/>
        <w:sectPr w:rsidR="00F632D2" w:rsidRPr="003D3106" w:rsidSect="00F632D2">
          <w:footerReference w:type="even" r:id="rId8"/>
          <w:footerReference w:type="default" r:id="rId9"/>
          <w:pgSz w:w="11909" w:h="15840"/>
          <w:pgMar w:top="1080" w:right="720" w:bottom="1656" w:left="1440" w:header="720" w:footer="1080" w:gutter="0"/>
          <w:pgNumType w:fmt="lowerRoman" w:start="1"/>
          <w:cols w:space="720"/>
        </w:sectPr>
      </w:pPr>
    </w:p>
    <w:p w14:paraId="67D1A9AE" w14:textId="77777777" w:rsidR="00F632D2" w:rsidRPr="003D3106" w:rsidRDefault="00F777E6" w:rsidP="00F777E6">
      <w:pPr>
        <w:pStyle w:val="Titre1"/>
      </w:pPr>
      <w:bookmarkStart w:id="334" w:name="_Toc182385752"/>
      <w:r w:rsidRPr="003D3106">
        <w:t>Scope</w:t>
      </w:r>
      <w:bookmarkEnd w:id="334"/>
    </w:p>
    <w:p w14:paraId="71676C6C" w14:textId="77777777" w:rsidR="003217B9" w:rsidRPr="003D3106" w:rsidRDefault="003217B9" w:rsidP="003217B9">
      <w:pPr>
        <w:rPr>
          <w:lang w:eastAsia="fr-FR"/>
        </w:rPr>
      </w:pPr>
      <w:r w:rsidRPr="003D3106">
        <w:rPr>
          <w:lang w:eastAsia="fr-FR"/>
        </w:rPr>
        <w:t>The purpose of this document is to specify the ISO/IEC C++ PSM for DDS. This new PSM provides a new C++ API for programming DDS which is clear, simple, expressive, safe, efficient, extensible and portable. The ISO/IEC-C++ PSM does not impact on-the-wire interoperability with other language mappings. The PSM API is defined by means of a set of C++ header files.</w:t>
      </w:r>
    </w:p>
    <w:p w14:paraId="27B760E0" w14:textId="77777777" w:rsidR="003217B9" w:rsidRPr="003D3106" w:rsidRDefault="003217B9" w:rsidP="003217B9">
      <w:pPr>
        <w:rPr>
          <w:lang w:eastAsia="fr-FR"/>
        </w:rPr>
      </w:pPr>
    </w:p>
    <w:p w14:paraId="410C2BBF" w14:textId="77777777" w:rsidR="003217B9" w:rsidRPr="003D3106" w:rsidRDefault="003217B9" w:rsidP="003217B9">
      <w:pPr>
        <w:rPr>
          <w:lang w:eastAsia="fr-FR"/>
        </w:rPr>
      </w:pPr>
      <w:r w:rsidRPr="003D3106">
        <w:rPr>
          <w:lang w:eastAsia="fr-FR"/>
        </w:rPr>
        <w:t>This PSM includes all DCPS conformance profiles defined in the DDS specification. In addition, it includes platform-specific mappings for:</w:t>
      </w:r>
    </w:p>
    <w:p w14:paraId="0AF704F9" w14:textId="77777777" w:rsidR="003217B9" w:rsidRPr="003D3106" w:rsidRDefault="003217B9" w:rsidP="0081122B">
      <w:pPr>
        <w:numPr>
          <w:ilvl w:val="0"/>
          <w:numId w:val="10"/>
        </w:numPr>
        <w:spacing w:before="120" w:line="276" w:lineRule="auto"/>
        <w:ind w:left="714" w:hanging="357"/>
        <w:rPr>
          <w:lang w:eastAsia="fr-FR"/>
        </w:rPr>
      </w:pPr>
      <w:r w:rsidRPr="003D3106">
        <w:rPr>
          <w:lang w:eastAsia="fr-FR"/>
        </w:rPr>
        <w:t xml:space="preserve">The programming interface specified by [DDS-XTypes] </w:t>
      </w:r>
    </w:p>
    <w:p w14:paraId="41867BFB" w14:textId="77777777" w:rsidR="003217B9" w:rsidRPr="003D3106" w:rsidRDefault="003217B9" w:rsidP="0081122B">
      <w:pPr>
        <w:numPr>
          <w:ilvl w:val="0"/>
          <w:numId w:val="10"/>
        </w:numPr>
        <w:spacing w:line="276" w:lineRule="auto"/>
        <w:rPr>
          <w:lang w:eastAsia="fr-FR"/>
        </w:rPr>
      </w:pPr>
      <w:r w:rsidRPr="003D3106">
        <w:rPr>
          <w:lang w:eastAsia="fr-FR"/>
        </w:rPr>
        <w:t>Accessing QoS profiles such as are specified in [DDS-CCM]  </w:t>
      </w:r>
    </w:p>
    <w:p w14:paraId="5F4F1683" w14:textId="77777777" w:rsidR="003217B9" w:rsidRPr="003D3106" w:rsidRDefault="003217B9" w:rsidP="003217B9">
      <w:pPr>
        <w:rPr>
          <w:lang w:eastAsia="fr-FR"/>
        </w:rPr>
      </w:pPr>
    </w:p>
    <w:p w14:paraId="781F809E" w14:textId="77777777" w:rsidR="003217B9" w:rsidRPr="003D3106" w:rsidRDefault="003217B9" w:rsidP="003217B9">
      <w:pPr>
        <w:rPr>
          <w:lang w:eastAsia="fr-FR"/>
        </w:rPr>
      </w:pPr>
      <w:r w:rsidRPr="003D3106">
        <w:rPr>
          <w:lang w:eastAsia="fr-FR"/>
        </w:rPr>
        <w:t xml:space="preserve">This specification only addresses the DCPS layer of the DDS specification. The optional DLRL layer may be addressed separately in a future specification.This specificatio also introduces a new C++ mapping for the DDS type system as specified in the Extensible and Dynamic Topic Types Specification [REF]. </w:t>
      </w:r>
    </w:p>
    <w:p w14:paraId="6B963637" w14:textId="77777777" w:rsidR="00726C82" w:rsidRPr="003D3106" w:rsidRDefault="00726C82" w:rsidP="003217B9"/>
    <w:p w14:paraId="7CAACFE4" w14:textId="77777777" w:rsidR="000B26BD" w:rsidRPr="003D3106" w:rsidRDefault="000B26BD" w:rsidP="000B26BD">
      <w:pPr>
        <w:pStyle w:val="Titre1"/>
      </w:pPr>
      <w:bookmarkStart w:id="335" w:name="_Toc182385753"/>
      <w:r w:rsidRPr="003D3106">
        <w:t>Conformance</w:t>
      </w:r>
      <w:bookmarkEnd w:id="335"/>
    </w:p>
    <w:p w14:paraId="3FF65E08" w14:textId="77777777" w:rsidR="000B26BD" w:rsidRPr="003D3106" w:rsidRDefault="000B26BD" w:rsidP="000B26BD">
      <w:r w:rsidRPr="003D3106">
        <w:t>This specification consists of this document as well as a set of C++ header files, references on the cover page. Both are normative. In the event of a conflict between them, the latter shall prevail.</w:t>
      </w:r>
    </w:p>
    <w:p w14:paraId="69822AA7" w14:textId="77777777" w:rsidR="000B26BD" w:rsidRPr="003D3106" w:rsidRDefault="000B26BD" w:rsidP="000B26BD">
      <w:pPr>
        <w:pStyle w:val="Titre2"/>
      </w:pPr>
      <w:bookmarkStart w:id="336" w:name="_Toc182385754"/>
      <w:r w:rsidRPr="003D3106">
        <w:t>Conformance Profiles</w:t>
      </w:r>
      <w:bookmarkEnd w:id="336"/>
    </w:p>
    <w:p w14:paraId="41AB2907" w14:textId="77777777" w:rsidR="000B26BD" w:rsidRPr="003D3106" w:rsidRDefault="000B26BD" w:rsidP="000B26BD">
      <w:r w:rsidRPr="003D3106">
        <w:t>Conformance to this specification parallels conformance to the DDS specification itself and consists of the same conformance levels.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defines the Data Local Reconstruction Layer (DLRL); DLRL is outside of the scope of this PSM.</w:t>
      </w:r>
    </w:p>
    <w:p w14:paraId="5E51BBA5" w14:textId="77777777" w:rsidR="000B26BD" w:rsidRPr="003D3106" w:rsidRDefault="000B26BD" w:rsidP="000B26BD">
      <w:r w:rsidRPr="003D3106">
        <w:t>In addition to the conformance level defined in the DDS specification itself, this PSM recognizes and implements the Extensible and Dynamic Types conformance level for DDS defined by the Extensible and Dynamic Topic Types for DDS specification.</w:t>
      </w:r>
    </w:p>
    <w:p w14:paraId="00989B70" w14:textId="77777777" w:rsidR="000B26BD" w:rsidRPr="003D3106" w:rsidRDefault="000B26BD" w:rsidP="000B26BD">
      <w:r w:rsidRPr="003D3106">
        <w:t>This PSM furthermore defines methods to create Entities and to set their QoS based on the XML QoS libraries and profiles defined by the DDS for Lightweight CCM specification. Implementations that support these XML QoS profiles shall implement these operations fully; other implementations shall indicate failure with the DDS-standard UNSUPPORTED error. The Plain Language Binding for C++ defined in this specification represents an optional conformance point. Implementers may support either this Language Binding or the previously defined Plain Language Binding for C++ defined in [DDS-XTypes].</w:t>
      </w:r>
    </w:p>
    <w:p w14:paraId="798FB9C7" w14:textId="77777777" w:rsidR="000B26BD" w:rsidRPr="003D3106" w:rsidRDefault="000B26BD" w:rsidP="000B26BD">
      <w:r w:rsidRPr="003D3106">
        <w:t>ISO/IEC C++ DDS PSM, Beta 1 1</w:t>
      </w:r>
    </w:p>
    <w:p w14:paraId="19D6F9F0" w14:textId="77777777" w:rsidR="000B26BD" w:rsidRPr="003D3106" w:rsidRDefault="000B26BD" w:rsidP="000B26BD">
      <w:pPr>
        <w:pStyle w:val="Titre2"/>
      </w:pPr>
      <w:bookmarkStart w:id="337" w:name="_Toc182385755"/>
      <w:r w:rsidRPr="003D3106">
        <w:t>Programming Interfaces</w:t>
      </w:r>
      <w:bookmarkEnd w:id="337"/>
    </w:p>
    <w:p w14:paraId="673F27C1" w14:textId="77777777" w:rsidR="000B26BD" w:rsidRPr="003D3106" w:rsidRDefault="000B26BD" w:rsidP="000B26BD">
      <w:r w:rsidRPr="003D3106">
        <w:t>Conformance to the C++ programming interfaces consists of the following conditions:</w:t>
      </w:r>
    </w:p>
    <w:p w14:paraId="7CE50076" w14:textId="77777777" w:rsidR="000B26BD" w:rsidRPr="003D3106" w:rsidRDefault="000B26BD" w:rsidP="0081122B">
      <w:pPr>
        <w:numPr>
          <w:ilvl w:val="0"/>
          <w:numId w:val="11"/>
        </w:numPr>
        <w:spacing w:before="120"/>
        <w:ind w:left="714" w:hanging="357"/>
      </w:pPr>
      <w:r w:rsidRPr="003D3106">
        <w:t>The file names and relative locations of all C++ headers within the “dds” directory are normative. Those headers within “detail” subdirectories are excepted; they are not normative.</w:t>
      </w:r>
    </w:p>
    <w:p w14:paraId="784F978A" w14:textId="77777777" w:rsidR="000B26BD" w:rsidRPr="003D3106" w:rsidRDefault="000B26BD" w:rsidP="0081122B">
      <w:pPr>
        <w:numPr>
          <w:ilvl w:val="0"/>
          <w:numId w:val="11"/>
        </w:numPr>
        <w:spacing w:before="120"/>
        <w:ind w:left="714" w:hanging="357"/>
      </w:pPr>
      <w:r w:rsidRPr="003D3106">
        <w:t>All public symbol names within the ::dds:: namespace and its contained namespaces, including those names introduced into those namespaces by means of typedef declarations, are normative. Those names within “detail” namespaces are excepted; they are not normative.</w:t>
      </w:r>
    </w:p>
    <w:p w14:paraId="20757FE5" w14:textId="77777777" w:rsidR="000B26BD" w:rsidRPr="003D3106" w:rsidRDefault="000B26BD" w:rsidP="0081122B">
      <w:pPr>
        <w:numPr>
          <w:ilvl w:val="0"/>
          <w:numId w:val="11"/>
        </w:numPr>
        <w:spacing w:before="120"/>
        <w:ind w:left="714" w:hanging="357"/>
      </w:pPr>
      <w:r w:rsidRPr="003D3106">
        <w:t>The distribution of the normative symbol names among the normative headers is itself normative, such that a source file that includes the header in which a given name is declared will continue to compile when that header is replaced with the corresponding header from a different DDS implementation.</w:t>
      </w:r>
    </w:p>
    <w:p w14:paraId="56B84A48" w14:textId="77777777" w:rsidR="000B26BD" w:rsidRPr="003D3106" w:rsidRDefault="000B26BD" w:rsidP="000B26BD"/>
    <w:p w14:paraId="7706A10B" w14:textId="77777777" w:rsidR="000B26BD" w:rsidRPr="003D3106" w:rsidRDefault="000B26BD" w:rsidP="000B26BD">
      <w:r w:rsidRPr="003D3106">
        <w:t>The remainder of the files, declarations, and definitions contained within this specification's C++ programming interfaces constitute a reference implementation and a set of examples. They are not normative.</w:t>
      </w:r>
    </w:p>
    <w:p w14:paraId="545D0A9F" w14:textId="77777777" w:rsidR="000B26BD" w:rsidRPr="003D3106" w:rsidRDefault="000B26BD" w:rsidP="000B26BD">
      <w:r w:rsidRPr="003D3106">
        <w:t>Conforming implementations shall not define implementation-specific extension programming interfaces within normative namespaces. They may, however, specialize normative templates defined by this specification.</w:t>
      </w:r>
    </w:p>
    <w:p w14:paraId="106D57B2" w14:textId="77777777" w:rsidR="000B26BD" w:rsidRPr="003D3106" w:rsidRDefault="000B26BD" w:rsidP="000B26BD"/>
    <w:p w14:paraId="4DCA0AA6" w14:textId="77777777" w:rsidR="000B26BD" w:rsidRPr="003D3106" w:rsidRDefault="000B26BD" w:rsidP="000B26BD">
      <w:pPr>
        <w:pStyle w:val="Titre1"/>
      </w:pPr>
      <w:bookmarkStart w:id="338" w:name="_Toc182385756"/>
      <w:r w:rsidRPr="003D3106">
        <w:t>References</w:t>
      </w:r>
      <w:bookmarkEnd w:id="338"/>
    </w:p>
    <w:p w14:paraId="5B076AFA" w14:textId="77777777" w:rsidR="000B26BD" w:rsidRPr="003D3106" w:rsidRDefault="000B26BD" w:rsidP="000B26BD">
      <w:r w:rsidRPr="003D3106">
        <w:t>The following normative documents contain provisions that, through reference in this text, constitute provisions of this specification. For dated references, subsequent amendments to, or revisions of, any of these publications do not apply.</w:t>
      </w:r>
    </w:p>
    <w:p w14:paraId="469FEF82" w14:textId="77777777" w:rsidR="000B26BD" w:rsidRPr="003D3106" w:rsidRDefault="000B26BD" w:rsidP="0081122B">
      <w:pPr>
        <w:numPr>
          <w:ilvl w:val="0"/>
          <w:numId w:val="12"/>
        </w:numPr>
        <w:spacing w:before="120"/>
        <w:ind w:left="714" w:hanging="357"/>
      </w:pPr>
      <w:r w:rsidRPr="003D3106">
        <w:rPr>
          <w:b/>
        </w:rPr>
        <w:t>[C99]</w:t>
      </w:r>
      <w:r w:rsidRPr="003D3106">
        <w:t xml:space="preserve"> C Programming Language (ISO/IEC 9899:1999) </w:t>
      </w:r>
    </w:p>
    <w:p w14:paraId="00B41D48" w14:textId="77777777" w:rsidR="000B26BD" w:rsidRPr="003D3106" w:rsidRDefault="000B26BD" w:rsidP="0081122B">
      <w:pPr>
        <w:numPr>
          <w:ilvl w:val="0"/>
          <w:numId w:val="12"/>
        </w:numPr>
        <w:spacing w:before="120"/>
        <w:ind w:left="714" w:hanging="357"/>
      </w:pPr>
      <w:r w:rsidRPr="003D3106">
        <w:rPr>
          <w:b/>
        </w:rPr>
        <w:t xml:space="preserve">[C++] </w:t>
      </w:r>
      <w:r w:rsidRPr="003D3106">
        <w:t>C++ Programming Language (ISO/IEC 14882:2003)</w:t>
      </w:r>
    </w:p>
    <w:p w14:paraId="18D3F879" w14:textId="77777777" w:rsidR="000B26BD" w:rsidRPr="003D3106" w:rsidRDefault="000B26BD" w:rsidP="0081122B">
      <w:pPr>
        <w:numPr>
          <w:ilvl w:val="0"/>
          <w:numId w:val="12"/>
        </w:numPr>
        <w:spacing w:before="120"/>
        <w:ind w:left="714" w:hanging="357"/>
      </w:pPr>
      <w:r w:rsidRPr="003D3106">
        <w:rPr>
          <w:b/>
        </w:rPr>
        <w:t>[DDS]</w:t>
      </w:r>
      <w:r w:rsidRPr="003D3106">
        <w:t xml:space="preserve"> Data Distribution Service for Real-Time Systems Specification, version 1.2 (OMG document formal/2007-01-01)</w:t>
      </w:r>
    </w:p>
    <w:p w14:paraId="16EFFEF8" w14:textId="77777777" w:rsidR="000B26BD" w:rsidRPr="003D3106" w:rsidRDefault="000B26BD" w:rsidP="0081122B">
      <w:pPr>
        <w:numPr>
          <w:ilvl w:val="0"/>
          <w:numId w:val="12"/>
        </w:numPr>
        <w:spacing w:before="120"/>
        <w:ind w:left="714" w:hanging="357"/>
      </w:pPr>
      <w:r w:rsidRPr="003D3106">
        <w:rPr>
          <w:b/>
        </w:rPr>
        <w:t>[DDS-XTypes]</w:t>
      </w:r>
      <w:r w:rsidRPr="003D3106">
        <w:t xml:space="preserve"> Extensible and Dynamic Topic Types, version 1.0 Beta 1 (OMG docu- ment ptc/2010-05-12)</w:t>
      </w:r>
    </w:p>
    <w:p w14:paraId="10153A3D" w14:textId="77777777" w:rsidR="000B26BD" w:rsidRPr="003D3106" w:rsidRDefault="000B26BD" w:rsidP="0081122B">
      <w:pPr>
        <w:numPr>
          <w:ilvl w:val="0"/>
          <w:numId w:val="12"/>
        </w:numPr>
        <w:spacing w:before="120"/>
        <w:ind w:left="714" w:hanging="357"/>
      </w:pPr>
      <w:r w:rsidRPr="003D3106">
        <w:rPr>
          <w:b/>
        </w:rPr>
        <w:t>[DDS-CCM]</w:t>
      </w:r>
      <w:r w:rsidRPr="003D3106">
        <w:t xml:space="preserve"> DDS for Lightweight CCM, version 1.0 Beta 1 (OMG document ptc/2009- 02-02).</w:t>
      </w:r>
    </w:p>
    <w:p w14:paraId="1967F298" w14:textId="77777777" w:rsidR="000B26BD" w:rsidRPr="003D3106" w:rsidRDefault="000B26BD" w:rsidP="000B26BD"/>
    <w:p w14:paraId="43D2646F" w14:textId="77777777" w:rsidR="000B26BD" w:rsidRPr="003D3106" w:rsidRDefault="000B26BD" w:rsidP="00750440">
      <w:pPr>
        <w:pStyle w:val="Titre1"/>
      </w:pPr>
      <w:bookmarkStart w:id="339" w:name="_Toc182385757"/>
      <w:r w:rsidRPr="003D3106">
        <w:t>Terms and Definitions</w:t>
      </w:r>
      <w:bookmarkEnd w:id="339"/>
    </w:p>
    <w:p w14:paraId="7963C2C9" w14:textId="77777777" w:rsidR="000B26BD" w:rsidRPr="003D3106" w:rsidRDefault="000B26BD" w:rsidP="000B26BD">
      <w:r w:rsidRPr="003D3106">
        <w:t>For the purposes of this specification, the following terms and definitions apply.</w:t>
      </w:r>
    </w:p>
    <w:p w14:paraId="0334940E" w14:textId="77777777" w:rsidR="000B26BD" w:rsidRPr="003D3106" w:rsidRDefault="000B26BD" w:rsidP="00750440">
      <w:pPr>
        <w:pStyle w:val="PrefaceHeading2"/>
      </w:pPr>
      <w:bookmarkStart w:id="340" w:name="_Toc182385758"/>
      <w:r w:rsidRPr="003D3106">
        <w:t>Data Centric Publish-Subscribe (DCPS)</w:t>
      </w:r>
      <w:bookmarkEnd w:id="340"/>
    </w:p>
    <w:p w14:paraId="13209A75" w14:textId="77777777" w:rsidR="000B26BD" w:rsidRPr="003D3106" w:rsidRDefault="000B26BD" w:rsidP="000B26BD">
      <w:r w:rsidRPr="003D3106">
        <w:t>The mandatory portion of the DDS specification used to provide the functionality required for an application to publish and subscribe to the values of data objects.</w:t>
      </w:r>
    </w:p>
    <w:p w14:paraId="64D224EA" w14:textId="77777777" w:rsidR="000B26BD" w:rsidRPr="003D3106" w:rsidRDefault="000B26BD" w:rsidP="00750440">
      <w:pPr>
        <w:pStyle w:val="PrefaceHeading2"/>
      </w:pPr>
      <w:bookmarkStart w:id="341" w:name="_Toc182385759"/>
      <w:r w:rsidRPr="003D3106">
        <w:t>Data Distribution Service for Real-Time Systems (DDS)</w:t>
      </w:r>
      <w:bookmarkEnd w:id="341"/>
    </w:p>
    <w:p w14:paraId="6CDF0E81" w14:textId="77777777" w:rsidR="000B26BD" w:rsidRPr="003D3106" w:rsidRDefault="000B26BD" w:rsidP="000B26BD">
      <w:r w:rsidRPr="003D3106">
        <w:t>An OMG distributed data communications specification that allows Quality of Service policies to be specified for data timeliness and reliability. It is independent of implementation languages.</w:t>
      </w:r>
    </w:p>
    <w:p w14:paraId="443C617A" w14:textId="77777777" w:rsidR="000B26BD" w:rsidRPr="003D3106" w:rsidRDefault="000B26BD" w:rsidP="00750440">
      <w:pPr>
        <w:pStyle w:val="PrefaceHeading2"/>
      </w:pPr>
      <w:bookmarkStart w:id="342" w:name="_Toc182385760"/>
      <w:r w:rsidRPr="003D3106">
        <w:t>Data Local Reconstruction Layer</w:t>
      </w:r>
      <w:bookmarkEnd w:id="342"/>
    </w:p>
    <w:p w14:paraId="5B744D7A" w14:textId="77777777" w:rsidR="000B26BD" w:rsidRPr="003D3106" w:rsidRDefault="000B26BD" w:rsidP="000B26BD">
      <w:r w:rsidRPr="003D3106">
        <w:t>The optional portion of the DDS specification used to provide the functionality required for an application for direct access to data exchanged at the DCPS layer. This later builds upon the DCPS layer.</w:t>
      </w:r>
    </w:p>
    <w:p w14:paraId="17CD1817" w14:textId="77777777" w:rsidR="000B26BD" w:rsidRPr="003D3106" w:rsidRDefault="000B26BD" w:rsidP="00750440">
      <w:pPr>
        <w:pStyle w:val="PrefaceHeading2"/>
      </w:pPr>
      <w:bookmarkStart w:id="343" w:name="_Toc182385761"/>
      <w:r w:rsidRPr="003D3106">
        <w:t>Platform-Independent Model (PIM)</w:t>
      </w:r>
      <w:bookmarkEnd w:id="343"/>
    </w:p>
    <w:p w14:paraId="3221EADF" w14:textId="77777777" w:rsidR="000B26BD" w:rsidRPr="003D3106" w:rsidRDefault="000B26BD" w:rsidP="000B26BD">
      <w:r w:rsidRPr="003D3106">
        <w:t>An abstract definition of a facility, often expressed with the aid of formal or semi-formal modeling languages such as OMG UML that does not depend on any particular implementation technology.</w:t>
      </w:r>
    </w:p>
    <w:p w14:paraId="5A3C2F8C" w14:textId="77777777" w:rsidR="000B26BD" w:rsidRPr="003D3106" w:rsidRDefault="000B26BD" w:rsidP="00750440">
      <w:pPr>
        <w:pStyle w:val="PrefaceHeading2"/>
      </w:pPr>
      <w:bookmarkStart w:id="344" w:name="_Toc182385762"/>
      <w:r w:rsidRPr="003D3106">
        <w:t>Platform-Specific Model (PSM)</w:t>
      </w:r>
      <w:bookmarkEnd w:id="344"/>
    </w:p>
    <w:p w14:paraId="51F8F316" w14:textId="77777777" w:rsidR="000B26BD" w:rsidRPr="003D3106" w:rsidDel="00C579ED" w:rsidRDefault="000B26BD" w:rsidP="000B26BD">
      <w:pPr>
        <w:rPr>
          <w:del w:id="345" w:author="Angelo Corsaro" w:date="2012-11-02T23:20:00Z"/>
        </w:rPr>
      </w:pPr>
      <w:r w:rsidRPr="003D3106">
        <w:t>A concrete definition of a facility, typically based on a corresponding PIM, in which all implementation-specific dependencies have been resolved.</w:t>
      </w:r>
    </w:p>
    <w:p w14:paraId="56927C0A" w14:textId="77777777" w:rsidR="00750440" w:rsidRPr="003D3106" w:rsidRDefault="00750440" w:rsidP="000B26BD"/>
    <w:p w14:paraId="4CAD7ECC" w14:textId="77777777" w:rsidR="00750440" w:rsidRPr="003D3106" w:rsidRDefault="00750440" w:rsidP="00750440">
      <w:pPr>
        <w:pStyle w:val="Titre1"/>
      </w:pPr>
      <w:bookmarkStart w:id="346" w:name="_Toc182385763"/>
      <w:r w:rsidRPr="003D3106">
        <w:t>Symbols</w:t>
      </w:r>
      <w:bookmarkEnd w:id="346"/>
    </w:p>
    <w:p w14:paraId="36E638EB" w14:textId="77777777" w:rsidR="00EF547A" w:rsidRPr="003D3106" w:rsidRDefault="008F5179" w:rsidP="008F5179">
      <w:r w:rsidRPr="003D3106">
        <w:t>This specification leverages some symbols of common usage whose meaning is reported in the table below:</w:t>
      </w:r>
    </w:p>
    <w:p w14:paraId="39225CEC" w14:textId="77777777" w:rsidR="008F5179" w:rsidRPr="003D3106" w:rsidDel="00C579ED" w:rsidRDefault="008F5179" w:rsidP="008F5179">
      <w:pPr>
        <w:rPr>
          <w:del w:id="347" w:author="Angelo Corsaro" w:date="2012-11-02T23:20:00Z"/>
        </w:rPr>
      </w:pPr>
    </w:p>
    <w:p w14:paraId="7653A37F" w14:textId="77777777" w:rsidR="008F5179" w:rsidRPr="003D3106" w:rsidDel="00C579ED" w:rsidRDefault="008F5179" w:rsidP="008F5179">
      <w:pPr>
        <w:rPr>
          <w:del w:id="348" w:author="Angelo Corsaro" w:date="2012-11-02T23:20:00Z"/>
        </w:rPr>
      </w:pPr>
    </w:p>
    <w:p w14:paraId="01B43035" w14:textId="77777777" w:rsidR="008F5179" w:rsidRPr="003D3106" w:rsidRDefault="008F5179" w:rsidP="008F5179"/>
    <w:tbl>
      <w:tblPr>
        <w:tblW w:w="0" w:type="auto"/>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57"/>
        <w:gridCol w:w="6521"/>
      </w:tblGrid>
      <w:tr w:rsidR="008F5179" w:rsidRPr="003D3106" w14:paraId="4CF2A84F" w14:textId="77777777" w:rsidTr="00755F3A">
        <w:tc>
          <w:tcPr>
            <w:tcW w:w="1559" w:type="dxa"/>
            <w:shd w:val="solid" w:color="000000" w:fill="FFFFFF"/>
          </w:tcPr>
          <w:p w14:paraId="78AA1879" w14:textId="77777777" w:rsidR="008F5179" w:rsidRPr="003D3106" w:rsidRDefault="008F5179" w:rsidP="00755F3A">
            <w:pPr>
              <w:jc w:val="center"/>
              <w:rPr>
                <w:b/>
                <w:bCs/>
              </w:rPr>
            </w:pPr>
            <w:r w:rsidRPr="003D3106">
              <w:rPr>
                <w:b/>
                <w:bCs/>
              </w:rPr>
              <w:t>Symbol</w:t>
            </w:r>
          </w:p>
        </w:tc>
        <w:tc>
          <w:tcPr>
            <w:tcW w:w="6521" w:type="dxa"/>
            <w:shd w:val="solid" w:color="000000" w:fill="FFFFFF"/>
          </w:tcPr>
          <w:p w14:paraId="3079D525" w14:textId="77777777" w:rsidR="008F5179" w:rsidRPr="003D3106" w:rsidRDefault="008F5179" w:rsidP="00755F3A">
            <w:pPr>
              <w:jc w:val="center"/>
              <w:rPr>
                <w:b/>
                <w:bCs/>
              </w:rPr>
            </w:pPr>
            <w:r w:rsidRPr="003D3106">
              <w:rPr>
                <w:b/>
                <w:bCs/>
              </w:rPr>
              <w:t>Meaning</w:t>
            </w:r>
          </w:p>
        </w:tc>
      </w:tr>
      <w:tr w:rsidR="008F5179" w:rsidRPr="003D3106" w14:paraId="27EE09E7" w14:textId="77777777" w:rsidTr="00755F3A">
        <w:tc>
          <w:tcPr>
            <w:tcW w:w="1559" w:type="dxa"/>
            <w:shd w:val="clear" w:color="auto" w:fill="auto"/>
          </w:tcPr>
          <w:p w14:paraId="142FBD90" w14:textId="77777777" w:rsidR="008F5179" w:rsidRPr="003D3106" w:rsidRDefault="008F5179" w:rsidP="00755F3A">
            <w:pPr>
              <w:jc w:val="center"/>
              <w:rPr>
                <w:b/>
              </w:rPr>
            </w:pPr>
            <w:r w:rsidRPr="003D3106">
              <w:rPr>
                <w:b/>
              </w:rPr>
              <w:t>&lt;:</w:t>
            </w:r>
          </w:p>
        </w:tc>
        <w:tc>
          <w:tcPr>
            <w:tcW w:w="6521" w:type="dxa"/>
            <w:shd w:val="clear" w:color="auto" w:fill="auto"/>
          </w:tcPr>
          <w:p w14:paraId="0687EF25" w14:textId="77777777" w:rsidR="008F5179" w:rsidRPr="003D3106" w:rsidRDefault="008F5179" w:rsidP="008F5179">
            <w:pPr>
              <w:spacing w:after="200" w:line="276" w:lineRule="auto"/>
              <w:ind w:left="720"/>
              <w:contextualSpacing/>
              <w:rPr>
                <w:rPrChange w:id="349" w:author="Angelo Corsaro" w:date="2012-10-26T15:48:00Z">
                  <w:rPr>
                    <w:rFonts w:ascii="Calibri" w:eastAsia="Calibri" w:hAnsi="Calibri" w:cs="Times New Roman"/>
                  </w:rPr>
                </w:rPrChange>
              </w:rPr>
            </w:pPr>
            <w:r w:rsidRPr="003D3106">
              <w:t>The symbol “&lt;:” is the commonly used symbol to denote subtyping. Given two programming language type T and Q, we can say that Q &lt;: T if any occurrence of T can be replaced by Q.</w:t>
            </w:r>
          </w:p>
        </w:tc>
      </w:tr>
      <w:tr w:rsidR="008F5179" w:rsidRPr="003D3106" w14:paraId="789237CF" w14:textId="77777777" w:rsidTr="00755F3A">
        <w:tc>
          <w:tcPr>
            <w:tcW w:w="1559" w:type="dxa"/>
            <w:shd w:val="clear" w:color="auto" w:fill="auto"/>
          </w:tcPr>
          <w:p w14:paraId="71FEA3E1" w14:textId="77777777" w:rsidR="008F5179" w:rsidRPr="003D3106" w:rsidRDefault="008F5179" w:rsidP="00755F3A">
            <w:pPr>
              <w:jc w:val="center"/>
              <w:rPr>
                <w:b/>
              </w:rPr>
            </w:pPr>
            <w:r w:rsidRPr="003D3106">
              <w:rPr>
                <w:b/>
              </w:rPr>
              <w:t>Foo&lt;+T&gt;</w:t>
            </w:r>
          </w:p>
        </w:tc>
        <w:tc>
          <w:tcPr>
            <w:tcW w:w="6521" w:type="dxa"/>
            <w:shd w:val="clear" w:color="auto" w:fill="auto"/>
          </w:tcPr>
          <w:p w14:paraId="50E1DB15" w14:textId="77777777" w:rsidR="008F5179" w:rsidRPr="003D3106" w:rsidRDefault="008F5179" w:rsidP="008F5179">
            <w:pPr>
              <w:spacing w:after="200" w:line="276" w:lineRule="auto"/>
              <w:ind w:left="720"/>
              <w:contextualSpacing/>
              <w:rPr>
                <w:rPrChange w:id="350" w:author="Angelo Corsaro" w:date="2012-10-26T15:48:00Z">
                  <w:rPr>
                    <w:rFonts w:ascii="Calibri" w:eastAsia="Calibri" w:hAnsi="Calibri" w:cs="Times New Roman"/>
                  </w:rPr>
                </w:rPrChange>
              </w:rPr>
            </w:pPr>
            <w:r w:rsidRPr="003D3106">
              <w:t>When Foo is a class parameterized on the type T, we use the notation Foo&lt;+T&gt; to indicate that Foo is covariant in T.</w:t>
            </w:r>
          </w:p>
          <w:p w14:paraId="039EA7A6" w14:textId="77777777" w:rsidR="008F5179" w:rsidRPr="003D3106" w:rsidRDefault="008F5179" w:rsidP="008F5179">
            <w:pPr>
              <w:spacing w:after="200" w:line="276" w:lineRule="auto"/>
              <w:ind w:left="720"/>
              <w:contextualSpacing/>
              <w:rPr>
                <w:rPrChange w:id="351" w:author="Angelo Corsaro" w:date="2012-10-26T15:48:00Z">
                  <w:rPr>
                    <w:rFonts w:ascii="Calibri" w:eastAsia="Calibri" w:hAnsi="Calibri" w:cs="Times New Roman"/>
                  </w:rPr>
                </w:rPrChange>
              </w:rPr>
            </w:pPr>
            <w:r w:rsidRPr="003D3106">
              <w:t>This means that given Q &lt;: T then Foo&lt;Q&gt; &lt;: Foo&lt;T&gt; When no annotation is provided then the class is supposed to be invariant.</w:t>
            </w:r>
          </w:p>
        </w:tc>
      </w:tr>
      <w:tr w:rsidR="008F5179" w:rsidRPr="003D3106" w14:paraId="0CF0F611" w14:textId="77777777" w:rsidTr="00755F3A">
        <w:tc>
          <w:tcPr>
            <w:tcW w:w="1559" w:type="dxa"/>
            <w:shd w:val="clear" w:color="auto" w:fill="auto"/>
          </w:tcPr>
          <w:p w14:paraId="1C73FC5C" w14:textId="77777777" w:rsidR="008F5179" w:rsidRPr="003D3106" w:rsidRDefault="008F5179" w:rsidP="00755F3A">
            <w:pPr>
              <w:jc w:val="center"/>
              <w:rPr>
                <w:b/>
              </w:rPr>
            </w:pPr>
            <w:r w:rsidRPr="003D3106">
              <w:rPr>
                <w:b/>
              </w:rPr>
              <w:t>Foo&lt;-T&gt;</w:t>
            </w:r>
          </w:p>
        </w:tc>
        <w:tc>
          <w:tcPr>
            <w:tcW w:w="6521" w:type="dxa"/>
            <w:shd w:val="clear" w:color="auto" w:fill="auto"/>
          </w:tcPr>
          <w:p w14:paraId="28A50826" w14:textId="77777777" w:rsidR="008F5179" w:rsidRPr="003D3106" w:rsidRDefault="008F5179" w:rsidP="008F5179">
            <w:pPr>
              <w:spacing w:after="200" w:line="276" w:lineRule="auto"/>
              <w:ind w:left="720"/>
              <w:contextualSpacing/>
              <w:rPr>
                <w:rPrChange w:id="352" w:author="Angelo Corsaro" w:date="2012-10-26T15:48:00Z">
                  <w:rPr>
                    <w:rFonts w:ascii="Calibri" w:eastAsia="Calibri" w:hAnsi="Calibri" w:cs="Times New Roman"/>
                  </w:rPr>
                </w:rPrChange>
              </w:rPr>
            </w:pPr>
            <w:r w:rsidRPr="003D3106">
              <w:t>When Foo is a class parameterized on the type T, we use the notation Foo&lt;- T&gt; to indicate that Foo is contravariant in T.</w:t>
            </w:r>
          </w:p>
          <w:p w14:paraId="5E367285" w14:textId="77777777" w:rsidR="008F5179" w:rsidRPr="003D3106" w:rsidRDefault="008F5179" w:rsidP="008F5179">
            <w:pPr>
              <w:spacing w:after="200" w:line="276" w:lineRule="auto"/>
              <w:ind w:left="720"/>
              <w:contextualSpacing/>
              <w:rPr>
                <w:rPrChange w:id="353" w:author="Angelo Corsaro" w:date="2012-10-26T15:48:00Z">
                  <w:rPr>
                    <w:rFonts w:ascii="Calibri" w:eastAsia="Calibri" w:hAnsi="Calibri" w:cs="Times New Roman"/>
                  </w:rPr>
                </w:rPrChange>
              </w:rPr>
            </w:pPr>
            <w:r w:rsidRPr="003D3106">
              <w:t>This means that given Q &lt;: T then Foo&lt;T&gt; &lt;: Foo&lt;Q&gt;</w:t>
            </w:r>
          </w:p>
          <w:p w14:paraId="69D4348D" w14:textId="77777777" w:rsidR="008F5179" w:rsidRPr="003D3106" w:rsidRDefault="008F5179" w:rsidP="008F5179">
            <w:pPr>
              <w:spacing w:after="200" w:line="276" w:lineRule="auto"/>
              <w:ind w:left="720"/>
              <w:contextualSpacing/>
              <w:rPr>
                <w:rPrChange w:id="354" w:author="Angelo Corsaro" w:date="2012-10-26T15:48:00Z">
                  <w:rPr>
                    <w:rFonts w:ascii="Calibri" w:eastAsia="Calibri" w:hAnsi="Calibri" w:cs="Times New Roman"/>
                  </w:rPr>
                </w:rPrChange>
              </w:rPr>
            </w:pPr>
            <w:r w:rsidRPr="003D3106">
              <w:t>When no annotation is provided then the class is supposed to be invariant.</w:t>
            </w:r>
          </w:p>
        </w:tc>
      </w:tr>
      <w:tr w:rsidR="008B3024" w:rsidRPr="003D3106" w14:paraId="769701A2" w14:textId="77777777" w:rsidTr="00755F3A">
        <w:trPr>
          <w:ins w:id="355" w:author="Angelo Corsaro" w:date="2012-10-25T14:59:00Z"/>
        </w:trPr>
        <w:tc>
          <w:tcPr>
            <w:tcW w:w="1559" w:type="dxa"/>
            <w:shd w:val="clear" w:color="auto" w:fill="auto"/>
          </w:tcPr>
          <w:p w14:paraId="11AB4F10" w14:textId="1A269C90" w:rsidR="008B3024" w:rsidRPr="003D3106" w:rsidRDefault="008B3024" w:rsidP="00755F3A">
            <w:pPr>
              <w:spacing w:after="200" w:line="276" w:lineRule="auto"/>
              <w:ind w:left="720"/>
              <w:contextualSpacing/>
              <w:jc w:val="center"/>
              <w:rPr>
                <w:ins w:id="356" w:author="Angelo Corsaro" w:date="2012-10-25T14:59:00Z"/>
                <w:b/>
                <w:rPrChange w:id="357" w:author="Angelo Corsaro" w:date="2012-10-26T15:48:00Z">
                  <w:rPr>
                    <w:ins w:id="358" w:author="Angelo Corsaro" w:date="2012-10-25T14:59:00Z"/>
                    <w:rFonts w:ascii="Calibri" w:eastAsia="Calibri" w:hAnsi="Calibri" w:cs="Times New Roman"/>
                    <w:b/>
                  </w:rPr>
                </w:rPrChange>
              </w:rPr>
            </w:pPr>
            <w:ins w:id="359" w:author="Angelo Corsaro" w:date="2012-10-25T14:59:00Z">
              <w:r w:rsidRPr="003D3106">
                <w:rPr>
                  <w:b/>
                </w:rPr>
                <w:t>Foo&lt;T&gt;</w:t>
              </w:r>
            </w:ins>
          </w:p>
        </w:tc>
        <w:tc>
          <w:tcPr>
            <w:tcW w:w="6521" w:type="dxa"/>
            <w:shd w:val="clear" w:color="auto" w:fill="auto"/>
          </w:tcPr>
          <w:p w14:paraId="7404C8C4" w14:textId="56510BC4" w:rsidR="008B3024" w:rsidRPr="003D3106" w:rsidRDefault="008B3024" w:rsidP="008F5179">
            <w:pPr>
              <w:rPr>
                <w:ins w:id="360" w:author="Angelo Corsaro" w:date="2012-10-25T14:59:00Z"/>
              </w:rPr>
            </w:pPr>
            <w:ins w:id="361" w:author="Angelo Corsaro" w:date="2012-10-25T14:59:00Z">
              <w:r w:rsidRPr="003D3106">
                <w:t>When foo is non-variant in T.</w:t>
              </w:r>
            </w:ins>
          </w:p>
        </w:tc>
      </w:tr>
    </w:tbl>
    <w:p w14:paraId="131CB2C9" w14:textId="77777777" w:rsidR="008F5179" w:rsidRPr="003D3106" w:rsidRDefault="008F5179" w:rsidP="008F5179"/>
    <w:p w14:paraId="4F037CDF" w14:textId="77777777" w:rsidR="008F5179" w:rsidRPr="003D3106" w:rsidDel="00C579ED" w:rsidRDefault="008F5179" w:rsidP="008F5179">
      <w:pPr>
        <w:rPr>
          <w:del w:id="362" w:author="Angelo Corsaro" w:date="2012-11-02T23:21:00Z"/>
        </w:rPr>
      </w:pPr>
    </w:p>
    <w:p w14:paraId="53DA4529" w14:textId="77777777" w:rsidR="008F5179" w:rsidRPr="003D3106" w:rsidDel="00C579ED" w:rsidRDefault="008F5179" w:rsidP="008F5179">
      <w:pPr>
        <w:rPr>
          <w:del w:id="363" w:author="Angelo Corsaro" w:date="2012-11-02T23:21:00Z"/>
        </w:rPr>
      </w:pPr>
    </w:p>
    <w:p w14:paraId="779C210A" w14:textId="77777777" w:rsidR="0081122B" w:rsidRPr="003D3106" w:rsidRDefault="0081122B" w:rsidP="008F5179"/>
    <w:p w14:paraId="3BAC7318" w14:textId="3AB5A7EE" w:rsidR="0081122B" w:rsidRPr="003D3106" w:rsidDel="00C579ED" w:rsidRDefault="0081122B" w:rsidP="008F5179">
      <w:pPr>
        <w:rPr>
          <w:del w:id="364" w:author="Angelo Corsaro" w:date="2012-11-02T23:21:00Z"/>
        </w:rPr>
      </w:pPr>
    </w:p>
    <w:p w14:paraId="61C8404D" w14:textId="77777777" w:rsidR="008F5179" w:rsidRPr="003D3106" w:rsidRDefault="00391889" w:rsidP="0081122B">
      <w:pPr>
        <w:pStyle w:val="Titre1"/>
      </w:pPr>
      <w:bookmarkStart w:id="365" w:name="_Toc182385764"/>
      <w:r w:rsidRPr="003D3106">
        <w:t>Additional Information</w:t>
      </w:r>
      <w:bookmarkEnd w:id="365"/>
    </w:p>
    <w:p w14:paraId="5A57A8FB" w14:textId="77777777" w:rsidR="00391889" w:rsidRPr="003D3106" w:rsidRDefault="00391889" w:rsidP="0081122B">
      <w:pPr>
        <w:pStyle w:val="Titre2"/>
      </w:pPr>
      <w:bookmarkStart w:id="366" w:name="_Toc182385765"/>
      <w:r w:rsidRPr="003D3106">
        <w:t>Acknowledgements</w:t>
      </w:r>
      <w:bookmarkEnd w:id="366"/>
    </w:p>
    <w:p w14:paraId="6FFA8B4F" w14:textId="77777777" w:rsidR="00391889" w:rsidRPr="003D3106" w:rsidRDefault="00391889" w:rsidP="00391889">
      <w:r w:rsidRPr="003D3106">
        <w:t>The following companies submitted this specification:</w:t>
      </w:r>
    </w:p>
    <w:p w14:paraId="79BF45A4" w14:textId="77777777" w:rsidR="0081122B" w:rsidRPr="003D3106" w:rsidRDefault="00391889" w:rsidP="0081122B">
      <w:pPr>
        <w:numPr>
          <w:ilvl w:val="0"/>
          <w:numId w:val="13"/>
        </w:numPr>
      </w:pPr>
      <w:r w:rsidRPr="003D3106">
        <w:t xml:space="preserve">PrismTech Corporation, Ltd. </w:t>
      </w:r>
    </w:p>
    <w:p w14:paraId="39DF8CCE" w14:textId="77777777" w:rsidR="00391889" w:rsidRPr="003D3106" w:rsidRDefault="00391889" w:rsidP="008F5179">
      <w:pPr>
        <w:numPr>
          <w:ilvl w:val="0"/>
          <w:numId w:val="13"/>
        </w:numPr>
      </w:pPr>
      <w:r w:rsidRPr="003D3106">
        <w:t>Real-Time Innovations, Inc. (RTI)</w:t>
      </w:r>
    </w:p>
    <w:p w14:paraId="502987C9" w14:textId="77777777" w:rsidR="008F5179" w:rsidRPr="003D3106" w:rsidRDefault="008F5179" w:rsidP="008F5179"/>
    <w:p w14:paraId="644B18C3" w14:textId="77777777" w:rsidR="00B5215F" w:rsidRPr="003D3106" w:rsidRDefault="00B5215F" w:rsidP="00B5215F">
      <w:pPr>
        <w:pStyle w:val="Titre1"/>
      </w:pPr>
      <w:bookmarkStart w:id="367" w:name="_Toc182385766"/>
      <w:r w:rsidRPr="003D3106">
        <w:t>ISO/IEC C++ Language DDS PSM (DDS-PSM-CXX)</w:t>
      </w:r>
      <w:bookmarkEnd w:id="367"/>
    </w:p>
    <w:p w14:paraId="3001DC83" w14:textId="77777777" w:rsidR="0081122B" w:rsidRPr="003D3106" w:rsidRDefault="0081122B" w:rsidP="00B5215F">
      <w:pPr>
        <w:pStyle w:val="Titre2"/>
      </w:pPr>
      <w:bookmarkStart w:id="368" w:name="_Toc182385767"/>
      <w:r w:rsidRPr="003D3106">
        <w:t>Overview</w:t>
      </w:r>
      <w:bookmarkEnd w:id="368"/>
    </w:p>
    <w:p w14:paraId="5275681A" w14:textId="77777777" w:rsidR="0081122B" w:rsidRPr="003D3106" w:rsidRDefault="0081122B" w:rsidP="0081122B">
      <w:r w:rsidRPr="003D3106">
        <w:t>The “ISO/IEC C++ Language DDS PSM” (DDS-PSM-Cxx) w</w:t>
      </w:r>
      <w:r w:rsidR="00B5215F" w:rsidRPr="003D3106">
        <w:t>as motivated by mainly two rea</w:t>
      </w:r>
      <w:r w:rsidRPr="003D3106">
        <w:t>sons. First the IDL-derived C++ API for DDS does not integrate well with the C++ language and it does not leverage some of the features provided by the C++ language today universally sup- ported by C++ compilers. Second, the current IDL-derived PSM suffers from the gap existing between the features available in IDL and those available in a programming language such as C++. Some examples of this gap are as simple as method overloading, yet, there are many other examples that we could make in comparing the expressiveness power of IDL versus that of na- tive C++.</w:t>
      </w:r>
    </w:p>
    <w:p w14:paraId="7D279777" w14:textId="77777777" w:rsidR="00B53D7B" w:rsidRPr="003D3106" w:rsidRDefault="00B53D7B" w:rsidP="0081122B"/>
    <w:p w14:paraId="72EAB141" w14:textId="04145763" w:rsidR="008F5179" w:rsidRPr="003D3106" w:rsidRDefault="0081122B" w:rsidP="0081122B">
      <w:r w:rsidRPr="003D3106">
        <w:t>As a result this submission takes a complete fresh look at how a native C++ PSM can be derived from the DDS PIM. In doing so, it tries to balance two forces</w:t>
      </w:r>
      <w:ins w:id="369" w:author="Angelo Corsaro" w:date="2012-10-25T16:47:00Z">
        <w:r w:rsidR="002F18B0" w:rsidRPr="003D3106">
          <w:t xml:space="preserve"> – </w:t>
        </w:r>
      </w:ins>
      <w:del w:id="370" w:author="Angelo Corsaro" w:date="2012-10-25T16:47:00Z">
        <w:r w:rsidRPr="003D3106" w:rsidDel="002F18B0">
          <w:delText>--</w:delText>
        </w:r>
      </w:del>
      <w:r w:rsidRPr="003D3106">
        <w:t xml:space="preserve">derive an API that is as simple and safe as possible while retaining the structure of the PIM. </w:t>
      </w:r>
      <w:del w:id="371" w:author="Angelo Corsaro" w:date="2012-10-25T16:50:00Z">
        <w:r w:rsidRPr="003D3106" w:rsidDel="002F18B0">
          <w:delText>In addition, the</w:delText>
        </w:r>
      </w:del>
      <w:ins w:id="372" w:author="Angelo Corsaro" w:date="2012-10-25T16:50:00Z">
        <w:r w:rsidR="002F18B0" w:rsidRPr="003D3106">
          <w:t xml:space="preserve">This </w:t>
        </w:r>
      </w:ins>
      <w:del w:id="373" w:author="Angelo Corsaro" w:date="2012-10-25T16:50:00Z">
        <w:r w:rsidRPr="003D3106" w:rsidDel="002F18B0">
          <w:delText xml:space="preserve"> </w:delText>
        </w:r>
      </w:del>
      <w:r w:rsidRPr="003D3106">
        <w:t>specification</w:t>
      </w:r>
      <w:ins w:id="374" w:author="Angelo Corsaro" w:date="2012-10-25T16:50:00Z">
        <w:r w:rsidR="002F18B0" w:rsidRPr="003D3106">
          <w:t xml:space="preserve"> does</w:t>
        </w:r>
      </w:ins>
      <w:del w:id="375" w:author="Angelo Corsaro" w:date="2012-10-25T16:50:00Z">
        <w:r w:rsidRPr="003D3106" w:rsidDel="002F18B0">
          <w:delText>, while</w:delText>
        </w:r>
      </w:del>
      <w:ins w:id="376" w:author="Angelo Corsaro" w:date="2012-10-25T16:50:00Z">
        <w:r w:rsidR="002F18B0" w:rsidRPr="003D3106">
          <w:t xml:space="preserve"> </w:t>
        </w:r>
      </w:ins>
      <w:del w:id="377" w:author="Angelo Corsaro" w:date="2012-10-25T16:50:00Z">
        <w:r w:rsidRPr="003D3106" w:rsidDel="002F18B0">
          <w:delText xml:space="preserve"> </w:delText>
        </w:r>
      </w:del>
      <w:r w:rsidRPr="003D3106">
        <w:t>not requir</w:t>
      </w:r>
      <w:ins w:id="378" w:author="Angelo Corsaro" w:date="2012-10-25T16:50:00Z">
        <w:r w:rsidR="002F18B0" w:rsidRPr="003D3106">
          <w:t>e</w:t>
        </w:r>
      </w:ins>
      <w:del w:id="379" w:author="Angelo Corsaro" w:date="2012-10-25T16:50:00Z">
        <w:r w:rsidRPr="003D3106" w:rsidDel="002F18B0">
          <w:delText>ing</w:delText>
        </w:r>
      </w:del>
      <w:r w:rsidRPr="003D3106">
        <w:t xml:space="preserve"> </w:t>
      </w:r>
      <w:del w:id="380" w:author="Angelo Corsaro" w:date="2012-10-25T16:50:00Z">
        <w:r w:rsidRPr="003D3106" w:rsidDel="002F18B0">
          <w:delText xml:space="preserve">any </w:delText>
        </w:r>
      </w:del>
      <w:r w:rsidRPr="003D3106">
        <w:t>C++</w:t>
      </w:r>
      <w:ins w:id="381" w:author="Angelo Corsaro" w:date="2012-10-25T16:47:00Z">
        <w:r w:rsidR="00173432" w:rsidRPr="003D3106">
          <w:t>11</w:t>
        </w:r>
      </w:ins>
      <w:del w:id="382" w:author="Angelo Corsaro" w:date="2012-10-25T16:47:00Z">
        <w:r w:rsidRPr="003D3106" w:rsidDel="00173432">
          <w:delText>0x</w:delText>
        </w:r>
      </w:del>
      <w:r w:rsidRPr="003D3106">
        <w:t xml:space="preserve"> features </w:t>
      </w:r>
      <w:ins w:id="383" w:author="Angelo Corsaro" w:date="2012-10-25T16:48:00Z">
        <w:r w:rsidR="002F18B0" w:rsidRPr="003D3106">
          <w:t>for its implementation</w:t>
        </w:r>
      </w:ins>
      <w:ins w:id="384" w:author="Angelo Corsaro" w:date="2012-10-25T16:50:00Z">
        <w:r w:rsidR="002F18B0" w:rsidRPr="003D3106">
          <w:t>, yet</w:t>
        </w:r>
      </w:ins>
      <w:ins w:id="385" w:author="Angelo Corsaro" w:date="2012-10-25T16:48:00Z">
        <w:r w:rsidR="002F18B0" w:rsidRPr="003D3106">
          <w:t xml:space="preserve"> it is designed to enable the use of C++11 featur</w:t>
        </w:r>
      </w:ins>
      <w:ins w:id="386" w:author="Angelo Corsaro" w:date="2012-10-25T16:49:00Z">
        <w:r w:rsidR="002F18B0" w:rsidRPr="003D3106">
          <w:t>e</w:t>
        </w:r>
      </w:ins>
      <w:ins w:id="387" w:author="Angelo Corsaro" w:date="2012-10-25T16:48:00Z">
        <w:r w:rsidR="002F18B0" w:rsidRPr="003D3106">
          <w:t xml:space="preserve">s, such as </w:t>
        </w:r>
      </w:ins>
      <w:ins w:id="388" w:author="Angelo Corsaro" w:date="2012-10-25T16:50:00Z">
        <w:r w:rsidR="002F18B0" w:rsidRPr="003D3106">
          <w:t xml:space="preserve">the auto keyword, </w:t>
        </w:r>
      </w:ins>
      <w:ins w:id="389" w:author="Angelo Corsaro" w:date="2012-10-25T16:48:00Z">
        <w:r w:rsidR="002F18B0" w:rsidRPr="003D3106">
          <w:t xml:space="preserve">range-based for loops, </w:t>
        </w:r>
      </w:ins>
      <w:ins w:id="390" w:author="Angelo Corsaro" w:date="2012-10-25T16:51:00Z">
        <w:r w:rsidR="002F18B0" w:rsidRPr="003D3106">
          <w:t>etc.</w:t>
        </w:r>
      </w:ins>
      <w:del w:id="391" w:author="Angelo Corsaro" w:date="2012-10-25T16:51:00Z">
        <w:r w:rsidRPr="003D3106" w:rsidDel="002F18B0">
          <w:delText>it will greatly benefits from it both in terms of further simplify</w:delText>
        </w:r>
      </w:del>
      <w:del w:id="392" w:author="Angelo Corsaro" w:date="2012-10-25T16:48:00Z">
        <w:r w:rsidRPr="003D3106" w:rsidDel="002F18B0">
          <w:delText xml:space="preserve">- </w:delText>
        </w:r>
      </w:del>
      <w:del w:id="393" w:author="Angelo Corsaro" w:date="2012-10-25T16:51:00Z">
        <w:r w:rsidRPr="003D3106" w:rsidDel="002F18B0">
          <w:delText>ing the programming of DDS applications, for instance using the new “auto” keyword” or by simplifying the actual implementation of the API</w:delText>
        </w:r>
      </w:del>
      <w:r w:rsidRPr="003D3106">
        <w:t>.</w:t>
      </w:r>
    </w:p>
    <w:p w14:paraId="309F02B9" w14:textId="77777777" w:rsidR="008F5179" w:rsidRPr="003D3106" w:rsidRDefault="008F5179" w:rsidP="008F5179"/>
    <w:p w14:paraId="5F3853A3" w14:textId="77777777" w:rsidR="008F5179" w:rsidRPr="003D3106" w:rsidRDefault="008F5179" w:rsidP="008F5179"/>
    <w:p w14:paraId="0EED8BA7" w14:textId="77777777" w:rsidR="008F5179" w:rsidRPr="003D3106" w:rsidRDefault="00596ED7" w:rsidP="00596ED7">
      <w:pPr>
        <w:pStyle w:val="Titre2"/>
      </w:pPr>
      <w:bookmarkStart w:id="394" w:name="_Toc182385768"/>
      <w:r w:rsidRPr="003D3106">
        <w:t>Specification Organization</w:t>
      </w:r>
      <w:bookmarkEnd w:id="394"/>
    </w:p>
    <w:p w14:paraId="368DE65A" w14:textId="6ABB94E2" w:rsidR="00B43E5C" w:rsidRPr="00B70058" w:rsidRDefault="00596ED7" w:rsidP="008F5179">
      <w:pPr>
        <w:rPr>
          <w:ins w:id="395" w:author="Angelo Corsaro" w:date="2012-10-16T14:32:00Z"/>
        </w:rPr>
      </w:pPr>
      <w:r w:rsidRPr="003D3106">
        <w:t xml:space="preserve">The DDS-PSM-Cxx API is organized </w:t>
      </w:r>
      <w:ins w:id="396" w:author="Angelo Corsaro" w:date="2012-10-16T14:30:00Z">
        <w:r w:rsidR="00B43E5C" w:rsidRPr="003D3106">
          <w:t>around namespaces that match the different modules defined by the DDS v1.2 PIM</w:t>
        </w:r>
      </w:ins>
      <w:ins w:id="397" w:author="Angelo Corsaro" w:date="2012-10-16T14:31:00Z">
        <w:r w:rsidR="00B43E5C" w:rsidRPr="003D3106">
          <w:t xml:space="preserve"> (see </w:t>
        </w:r>
        <w:r w:rsidR="00B43E5C" w:rsidRPr="00ED6E9F">
          <w:fldChar w:fldCharType="begin"/>
        </w:r>
        <w:r w:rsidR="00B43E5C" w:rsidRPr="003D3106">
          <w:instrText xml:space="preserve"> REF _Ref212017212 \h </w:instrText>
        </w:r>
      </w:ins>
      <w:r w:rsidR="00B43E5C" w:rsidRPr="00ED6E9F">
        <w:rPr>
          <w:rPrChange w:id="398" w:author="Angelo Corsaro" w:date="2012-10-26T15:48:00Z">
            <w:rPr/>
          </w:rPrChange>
        </w:rPr>
        <w:fldChar w:fldCharType="separate"/>
      </w:r>
      <w:ins w:id="399" w:author="Angelo Corsaro" w:date="2012-10-16T14:29:00Z">
        <w:r w:rsidR="00B43E5C" w:rsidRPr="00ED6E9F">
          <w:t xml:space="preserve">Figure </w:t>
        </w:r>
      </w:ins>
      <w:ins w:id="400" w:author="Angelo Corsaro" w:date="2012-10-16T14:31:00Z">
        <w:r w:rsidR="00B43E5C" w:rsidRPr="00153C33">
          <w:rPr>
            <w:noProof/>
          </w:rPr>
          <w:t>7</w:t>
        </w:r>
      </w:ins>
      <w:ins w:id="401" w:author="Angelo Corsaro" w:date="2012-10-16T14:29:00Z">
        <w:r w:rsidR="00B43E5C" w:rsidRPr="00B70058">
          <w:t>.</w:t>
        </w:r>
      </w:ins>
      <w:ins w:id="402" w:author="Angelo Corsaro" w:date="2012-10-16T14:31:00Z">
        <w:r w:rsidR="00B43E5C" w:rsidRPr="001F5C42">
          <w:rPr>
            <w:noProof/>
          </w:rPr>
          <w:t>1</w:t>
        </w:r>
        <w:r w:rsidR="00B43E5C" w:rsidRPr="00ED6E9F">
          <w:fldChar w:fldCharType="end"/>
        </w:r>
        <w:r w:rsidR="00B43E5C" w:rsidRPr="003D3106">
          <w:t>)</w:t>
        </w:r>
      </w:ins>
      <w:ins w:id="403" w:author="Angelo Corsaro" w:date="2012-10-16T14:30:00Z">
        <w:r w:rsidR="00B43E5C" w:rsidRPr="00ED6E9F">
          <w:t xml:space="preserve">. </w:t>
        </w:r>
      </w:ins>
      <w:ins w:id="404" w:author="Angelo Corsaro" w:date="2012-10-16T14:31:00Z">
        <w:r w:rsidR="00B43E5C" w:rsidRPr="00153C33">
          <w:t xml:space="preserve">The dds::core – as implied by its name </w:t>
        </w:r>
      </w:ins>
      <w:ins w:id="405" w:author="Angelo Corsaro" w:date="2012-10-16T14:32:00Z">
        <w:r w:rsidR="00B43E5C" w:rsidRPr="00B70058">
          <w:t>–</w:t>
        </w:r>
      </w:ins>
      <w:ins w:id="406" w:author="Angelo Corsaro" w:date="2012-10-16T14:31:00Z">
        <w:r w:rsidR="00B43E5C" w:rsidRPr="001F5C42">
          <w:t xml:space="preserve"> provides </w:t>
        </w:r>
      </w:ins>
      <w:ins w:id="407" w:author="Angelo Corsaro" w:date="2012-10-16T14:32:00Z">
        <w:r w:rsidR="00B43E5C" w:rsidRPr="003D3106">
          <w:t xml:space="preserve">core abstractions that are used throughout the API, such as the Time and Duration, the Policies, and the definition of reference and value types. </w:t>
        </w:r>
      </w:ins>
      <w:ins w:id="408" w:author="Angelo Corsaro" w:date="2012-10-16T14:33:00Z">
        <w:r w:rsidR="00B43E5C" w:rsidRPr="003D3106">
          <w:t>The specification defines type constructors, i.e. parameterized class,</w:t>
        </w:r>
      </w:ins>
      <w:ins w:id="409" w:author="Angelo Corsaro" w:date="2012-10-16T14:37:00Z">
        <w:r w:rsidR="00ED63FA" w:rsidRPr="003D3106">
          <w:t xml:space="preserve"> that delegate their behavior to a delegate type parameter. The standard API</w:t>
        </w:r>
      </w:ins>
      <w:ins w:id="410" w:author="Angelo Corsaro" w:date="2012-10-16T14:38:00Z">
        <w:r w:rsidR="00ED63FA" w:rsidRPr="003D3106">
          <w:t xml:space="preserve"> is </w:t>
        </w:r>
      </w:ins>
      <w:ins w:id="411" w:author="Angelo Corsaro" w:date="2012-10-16T14:33:00Z">
        <w:r w:rsidR="00B43E5C" w:rsidRPr="003D3106">
          <w:t xml:space="preserve">turned into an implementation </w:t>
        </w:r>
      </w:ins>
      <w:ins w:id="412" w:author="Angelo Corsaro" w:date="2012-10-16T14:38:00Z">
        <w:r w:rsidR="00ED63FA" w:rsidRPr="003D3106">
          <w:t xml:space="preserve">by </w:t>
        </w:r>
      </w:ins>
      <w:ins w:id="413" w:author="Angelo Corsaro" w:date="2012-10-16T14:34:00Z">
        <w:r w:rsidR="00B43E5C" w:rsidRPr="003D3106">
          <w:t xml:space="preserve">properly instantiating these type constructors with implementation </w:t>
        </w:r>
      </w:ins>
      <w:ins w:id="414" w:author="Angelo Corsaro" w:date="2012-10-16T14:38:00Z">
        <w:r w:rsidR="00ED63FA" w:rsidRPr="003D3106">
          <w:t>provided delegates.</w:t>
        </w:r>
      </w:ins>
      <w:ins w:id="415" w:author="Angelo Corsaro" w:date="2012-10-16T14:34:00Z">
        <w:r w:rsidR="00B43E5C" w:rsidRPr="003D3106">
          <w:t xml:space="preserve"> </w:t>
        </w:r>
      </w:ins>
      <w:ins w:id="416" w:author="Angelo Corsaro" w:date="2012-10-16T14:35:00Z">
        <w:r w:rsidR="00ED63FA" w:rsidRPr="003D3106">
          <w:t xml:space="preserve">The “detail” sub-packages visible in </w:t>
        </w:r>
        <w:r w:rsidR="00ED63FA" w:rsidRPr="00ED6E9F">
          <w:fldChar w:fldCharType="begin"/>
        </w:r>
        <w:r w:rsidR="00ED63FA" w:rsidRPr="003D3106">
          <w:instrText xml:space="preserve"> REF _Ref212017212 \h </w:instrText>
        </w:r>
      </w:ins>
      <w:ins w:id="417" w:author="Angelo Corsaro" w:date="2012-10-16T14:35:00Z">
        <w:r w:rsidR="00ED63FA" w:rsidRPr="00ED6E9F">
          <w:rPr>
            <w:rPrChange w:id="418" w:author="Angelo Corsaro" w:date="2012-10-26T15:48:00Z">
              <w:rPr/>
            </w:rPrChange>
          </w:rPr>
          <w:fldChar w:fldCharType="separate"/>
        </w:r>
      </w:ins>
      <w:ins w:id="419" w:author="Angelo Corsaro" w:date="2012-10-16T14:29:00Z">
        <w:r w:rsidR="00ED63FA" w:rsidRPr="00ED6E9F">
          <w:t xml:space="preserve">Figure </w:t>
        </w:r>
      </w:ins>
      <w:ins w:id="420" w:author="Angelo Corsaro" w:date="2012-10-16T14:35:00Z">
        <w:r w:rsidR="00ED63FA" w:rsidRPr="00153C33">
          <w:rPr>
            <w:noProof/>
          </w:rPr>
          <w:t>7</w:t>
        </w:r>
      </w:ins>
      <w:ins w:id="421" w:author="Angelo Corsaro" w:date="2012-10-16T14:29:00Z">
        <w:r w:rsidR="00ED63FA" w:rsidRPr="00B70058">
          <w:t>.</w:t>
        </w:r>
      </w:ins>
      <w:ins w:id="422" w:author="Angelo Corsaro" w:date="2012-10-16T14:35:00Z">
        <w:r w:rsidR="00ED63FA" w:rsidRPr="001F5C42">
          <w:rPr>
            <w:noProof/>
          </w:rPr>
          <w:t>1</w:t>
        </w:r>
        <w:r w:rsidR="00ED63FA" w:rsidRPr="00ED6E9F">
          <w:fldChar w:fldCharType="end"/>
        </w:r>
        <w:r w:rsidR="00ED63FA" w:rsidRPr="003D3106">
          <w:t xml:space="preserve">, are intended to store the “link” between the standard API and the vendor implementation. </w:t>
        </w:r>
      </w:ins>
      <w:ins w:id="423" w:author="Angelo Corsaro" w:date="2012-10-16T14:36:00Z">
        <w:r w:rsidR="00ED63FA" w:rsidRPr="00ED6E9F">
          <w:t xml:space="preserve"> The content of the detail sub-package is provided as a</w:t>
        </w:r>
        <w:r w:rsidR="00ED63FA" w:rsidRPr="00153C33">
          <w:t xml:space="preserve"> guideline and does not constitute a point of compliance.</w:t>
        </w:r>
      </w:ins>
    </w:p>
    <w:p w14:paraId="23AFB780" w14:textId="77777777" w:rsidR="00ED63FA" w:rsidRPr="003D3106" w:rsidRDefault="00596ED7" w:rsidP="008F5179">
      <w:pPr>
        <w:rPr>
          <w:ins w:id="424" w:author="Angelo Corsaro" w:date="2012-10-16T14:39:00Z"/>
        </w:rPr>
      </w:pPr>
      <w:del w:id="425" w:author="Angelo Corsaro" w:date="2012-10-16T14:30:00Z">
        <w:r w:rsidRPr="001F5C42" w:rsidDel="00B43E5C">
          <w:delText xml:space="preserve">in </w:delText>
        </w:r>
      </w:del>
      <w:del w:id="426" w:author="Angelo Corsaro" w:date="2012-10-16T14:31:00Z">
        <w:r w:rsidRPr="003D3106" w:rsidDel="00B43E5C">
          <w:delText xml:space="preserve">two packages hierarchies, namely “tdds” and “dds”, as shown in Figure 7.1. </w:delText>
        </w:r>
      </w:del>
    </w:p>
    <w:p w14:paraId="4A134DAC" w14:textId="7496EA99" w:rsidR="008F5179" w:rsidRPr="003D3106" w:rsidRDefault="00596ED7" w:rsidP="008F5179">
      <w:del w:id="427" w:author="Angelo Corsaro" w:date="2012-10-16T14:39:00Z">
        <w:r w:rsidRPr="003D3106" w:rsidDel="00ED63FA">
          <w:delText>All the classes included in the package hierarchy “tdds” are type constructors, meaning template classes parameterized with respect to a delegate type to which the implementation of the prescribed behavior is delegated—these delegates are to be provided by vendors as shown in Figure 7.1 and are used to instantiate the standard types as specified in the “dds” package by means of the type constructors. The structure and dependencies of the “tdds” and “dds” package hierarchies are shown in Figure 7.3 and Figure 7.2 respectively. The package organization reveals how various parts of the API are grouped into a package so to limit their dependencies.</w:delText>
        </w:r>
      </w:del>
      <w:r w:rsidRPr="003D3106">
        <w:t xml:space="preserve"> The DDS-PSM-Cxx organizes</w:t>
      </w:r>
      <w:ins w:id="428" w:author="Angelo Corsaro" w:date="2012-10-16T14:41:00Z">
        <w:r w:rsidR="00C52A08" w:rsidRPr="003D3106">
          <w:t xml:space="preserve"> </w:t>
        </w:r>
      </w:ins>
      <w:del w:id="429" w:author="Angelo Corsaro" w:date="2012-10-16T14:41:00Z">
        <w:r w:rsidRPr="003D3106" w:rsidDel="00C52A08">
          <w:delText xml:space="preserve"> the various </w:delText>
        </w:r>
      </w:del>
      <w:r w:rsidRPr="003D3106">
        <w:t xml:space="preserve">DDS classes </w:t>
      </w:r>
      <w:ins w:id="430" w:author="Angelo Corsaro" w:date="2012-10-16T14:41:00Z">
        <w:r w:rsidR="00C52A08" w:rsidRPr="003D3106">
          <w:t>as</w:t>
        </w:r>
      </w:ins>
      <w:del w:id="431" w:author="Angelo Corsaro" w:date="2012-10-16T14:41:00Z">
        <w:r w:rsidRPr="003D3106" w:rsidDel="00C52A08">
          <w:delText>in</w:delText>
        </w:r>
      </w:del>
      <w:r w:rsidRPr="003D3106">
        <w:t xml:space="preserve"> a set of packages that maximize the coherence </w:t>
      </w:r>
      <w:del w:id="432" w:author="Angelo Corsaro" w:date="2012-10-16T14:41:00Z">
        <w:r w:rsidRPr="003D3106" w:rsidDel="00C52A08">
          <w:delText xml:space="preserve">among contained classes </w:delText>
        </w:r>
      </w:del>
      <w:r w:rsidRPr="003D3106">
        <w:t xml:space="preserve">and minimize the dependencies across packages. </w:t>
      </w:r>
      <w:del w:id="433" w:author="Angelo Corsaro" w:date="2012-10-16T14:39:00Z">
        <w:r w:rsidRPr="003D3106" w:rsidDel="00ED63FA">
          <w:delText xml:space="preserve">The new </w:delText>
        </w:r>
      </w:del>
      <w:ins w:id="434" w:author="Angelo Corsaro" w:date="2012-10-16T14:39:00Z">
        <w:r w:rsidR="00ED63FA" w:rsidRPr="003D3106">
          <w:t xml:space="preserve">This </w:t>
        </w:r>
      </w:ins>
      <w:r w:rsidRPr="003D3106">
        <w:t xml:space="preserve">organization </w:t>
      </w:r>
      <w:del w:id="435" w:author="Angelo Corsaro" w:date="2012-10-16T14:39:00Z">
        <w:r w:rsidRPr="003D3106" w:rsidDel="00ED63FA">
          <w:delText xml:space="preserve">assures that </w:delText>
        </w:r>
      </w:del>
      <w:ins w:id="436" w:author="Angelo Corsaro" w:date="2012-10-16T14:39:00Z">
        <w:r w:rsidR="00ED63FA" w:rsidRPr="003D3106">
          <w:t xml:space="preserve">minimizes </w:t>
        </w:r>
      </w:ins>
      <w:del w:id="437" w:author="Angelo Corsaro" w:date="2012-10-16T14:39:00Z">
        <w:r w:rsidRPr="003D3106" w:rsidDel="00ED63FA">
          <w:delText xml:space="preserve">the </w:delText>
        </w:r>
      </w:del>
      <w:r w:rsidRPr="003D3106">
        <w:t xml:space="preserve">API </w:t>
      </w:r>
      <w:del w:id="438" w:author="Angelo Corsaro" w:date="2012-10-16T14:39:00Z">
        <w:r w:rsidRPr="003D3106" w:rsidDel="00ED63FA">
          <w:delText xml:space="preserve">minimizes </w:delText>
        </w:r>
      </w:del>
      <w:r w:rsidRPr="003D3106">
        <w:t>dependencies</w:t>
      </w:r>
      <w:del w:id="439" w:author="Angelo Corsaro" w:date="2012-10-16T14:39:00Z">
        <w:r w:rsidRPr="003D3106" w:rsidDel="00ED63FA">
          <w:delText xml:space="preserve"> to the minimum by construction</w:delText>
        </w:r>
      </w:del>
      <w:ins w:id="440" w:author="Angelo Corsaro" w:date="2012-10-16T14:39:00Z">
        <w:r w:rsidR="00ED63FA" w:rsidRPr="003D3106">
          <w:t xml:space="preserve"> and </w:t>
        </w:r>
      </w:ins>
      <w:del w:id="441" w:author="Angelo Corsaro" w:date="2012-10-16T14:39:00Z">
        <w:r w:rsidRPr="003D3106" w:rsidDel="00ED63FA">
          <w:delText xml:space="preserve">. In addition, the DDS-PSM-Cxx allow applications that use only the publishing or the subscribing functionalities to </w:delText>
        </w:r>
      </w:del>
      <w:del w:id="442" w:author="Angelo Corsaro" w:date="2012-10-16T14:40:00Z">
        <w:r w:rsidRPr="003D3106" w:rsidDel="00ED63FA">
          <w:delText>limit</w:delText>
        </w:r>
      </w:del>
      <w:del w:id="443" w:author="Angelo Corsaro" w:date="2012-10-16T14:39:00Z">
        <w:r w:rsidRPr="003D3106" w:rsidDel="00ED63FA">
          <w:delText xml:space="preserve"> </w:delText>
        </w:r>
      </w:del>
      <w:ins w:id="444" w:author="Angelo Corsaro" w:date="2012-10-16T14:40:00Z">
        <w:r w:rsidR="00ED63FA" w:rsidRPr="003D3106">
          <w:t xml:space="preserve">reduce the include files </w:t>
        </w:r>
      </w:ins>
      <w:del w:id="445" w:author="Angelo Corsaro" w:date="2012-10-16T14:40:00Z">
        <w:r w:rsidRPr="003D3106" w:rsidDel="00ED63FA">
          <w:delText xml:space="preserve">to the minimum </w:delText>
        </w:r>
      </w:del>
      <w:r w:rsidRPr="003D3106">
        <w:t xml:space="preserve">required </w:t>
      </w:r>
      <w:del w:id="446" w:author="Angelo Corsaro" w:date="2012-10-16T14:40:00Z">
        <w:r w:rsidRPr="003D3106" w:rsidDel="00ED63FA">
          <w:delText xml:space="preserve">the files being </w:delText>
        </w:r>
      </w:del>
      <w:ins w:id="447" w:author="Angelo Corsaro" w:date="2012-10-16T14:40:00Z">
        <w:r w:rsidR="009E18FE" w:rsidRPr="003D3106">
          <w:t xml:space="preserve">by publish, </w:t>
        </w:r>
        <w:r w:rsidR="00ED63FA" w:rsidRPr="003D3106">
          <w:t>or subscribe</w:t>
        </w:r>
      </w:ins>
      <w:ins w:id="448" w:author="Angelo Corsaro" w:date="2012-10-16T14:41:00Z">
        <w:r w:rsidR="00230FE2" w:rsidRPr="003D3106">
          <w:t xml:space="preserve">, </w:t>
        </w:r>
      </w:ins>
      <w:ins w:id="449" w:author="Angelo Corsaro" w:date="2012-10-16T14:40:00Z">
        <w:r w:rsidR="00ED63FA" w:rsidRPr="003D3106">
          <w:t xml:space="preserve">only applications </w:t>
        </w:r>
      </w:ins>
      <w:del w:id="450" w:author="Angelo Corsaro" w:date="2012-10-16T14:40:00Z">
        <w:r w:rsidRPr="003D3106" w:rsidDel="00ED63FA">
          <w:delText xml:space="preserve">included, </w:delText>
        </w:r>
      </w:del>
      <w:del w:id="451" w:author="Angelo Corsaro" w:date="2012-10-16T14:41:00Z">
        <w:r w:rsidRPr="003D3106" w:rsidDel="00230FE2">
          <w:delText xml:space="preserve">thus </w:delText>
        </w:r>
      </w:del>
      <w:r w:rsidRPr="003D3106">
        <w:t>speeding up compilation times.</w:t>
      </w:r>
    </w:p>
    <w:p w14:paraId="6197AEAD" w14:textId="77777777" w:rsidR="008F5179" w:rsidRPr="003D3106" w:rsidRDefault="008F5179" w:rsidP="008F5179"/>
    <w:p w14:paraId="783ACD39" w14:textId="77777777" w:rsidR="003F26F4" w:rsidRPr="003D3106" w:rsidRDefault="003F26F4" w:rsidP="008F5179">
      <w:pPr>
        <w:rPr>
          <w:ins w:id="452" w:author="Angelo Corsaro" w:date="2012-10-16T14:25:00Z"/>
        </w:rPr>
        <w:sectPr w:rsidR="003F26F4" w:rsidRPr="003D3106" w:rsidSect="00F632D2">
          <w:footerReference w:type="even" r:id="rId10"/>
          <w:footerReference w:type="default" r:id="rId11"/>
          <w:pgSz w:w="11909" w:h="15840"/>
          <w:pgMar w:top="1080" w:right="720" w:bottom="1656" w:left="1440" w:header="720" w:footer="1080" w:gutter="0"/>
          <w:pgNumType w:start="1"/>
          <w:cols w:space="720"/>
        </w:sectPr>
      </w:pPr>
    </w:p>
    <w:p w14:paraId="131511F8" w14:textId="516DB162" w:rsidR="008F5179" w:rsidRPr="003D3106" w:rsidRDefault="008F5179" w:rsidP="008F5179"/>
    <w:p w14:paraId="0C41A955" w14:textId="77777777" w:rsidR="003F26F4" w:rsidRPr="003D3106" w:rsidRDefault="003F26F4" w:rsidP="008F5179">
      <w:pPr>
        <w:rPr>
          <w:ins w:id="453" w:author="Angelo Corsaro" w:date="2012-10-16T14:26:00Z"/>
        </w:rPr>
      </w:pPr>
    </w:p>
    <w:p w14:paraId="10BA1AA1" w14:textId="77777777" w:rsidR="003F26F4" w:rsidRPr="003D3106" w:rsidRDefault="003F26F4" w:rsidP="008F5179">
      <w:pPr>
        <w:rPr>
          <w:ins w:id="454" w:author="Angelo Corsaro" w:date="2012-10-16T14:26:00Z"/>
        </w:rPr>
      </w:pPr>
    </w:p>
    <w:p w14:paraId="4E9C4A16" w14:textId="32F4EB80" w:rsidR="003F26F4" w:rsidRPr="003D3106" w:rsidRDefault="003F26F4" w:rsidP="008F5179">
      <w:pPr>
        <w:rPr>
          <w:ins w:id="455" w:author="Angelo Corsaro" w:date="2012-10-16T14:26:00Z"/>
        </w:rPr>
      </w:pPr>
    </w:p>
    <w:p w14:paraId="5CD2FF4A" w14:textId="77777777" w:rsidR="003F26F4" w:rsidRPr="003D3106" w:rsidRDefault="003F26F4" w:rsidP="008F5179">
      <w:pPr>
        <w:rPr>
          <w:ins w:id="456" w:author="Angelo Corsaro" w:date="2012-10-16T14:26:00Z"/>
        </w:rPr>
      </w:pPr>
    </w:p>
    <w:p w14:paraId="259896CC" w14:textId="77777777" w:rsidR="003F26F4" w:rsidRPr="003D3106" w:rsidRDefault="003F26F4" w:rsidP="008F5179">
      <w:pPr>
        <w:rPr>
          <w:ins w:id="457" w:author="Angelo Corsaro" w:date="2012-10-16T14:26:00Z"/>
        </w:rPr>
      </w:pPr>
    </w:p>
    <w:p w14:paraId="69DDCC93" w14:textId="77777777" w:rsidR="003F26F4" w:rsidRPr="003D3106" w:rsidRDefault="003F26F4" w:rsidP="008F5179">
      <w:pPr>
        <w:rPr>
          <w:ins w:id="458" w:author="Angelo Corsaro" w:date="2012-10-16T14:26:00Z"/>
        </w:rPr>
      </w:pPr>
    </w:p>
    <w:p w14:paraId="7CFE13A4" w14:textId="369DB898" w:rsidR="003F26F4" w:rsidRPr="003D3106" w:rsidRDefault="003F26F4" w:rsidP="008F5179">
      <w:pPr>
        <w:rPr>
          <w:ins w:id="459" w:author="Angelo Corsaro" w:date="2012-10-16T14:26:00Z"/>
        </w:rPr>
      </w:pPr>
    </w:p>
    <w:p w14:paraId="3A447E87" w14:textId="77777777" w:rsidR="003F26F4" w:rsidRPr="003D3106" w:rsidRDefault="003F26F4" w:rsidP="008F5179">
      <w:pPr>
        <w:rPr>
          <w:ins w:id="460" w:author="Angelo Corsaro" w:date="2012-10-16T14:26:00Z"/>
        </w:rPr>
      </w:pPr>
    </w:p>
    <w:p w14:paraId="70B6D5EF" w14:textId="073E6B2C" w:rsidR="003F26F4" w:rsidRPr="003D3106" w:rsidRDefault="00C579ED" w:rsidP="008F5179">
      <w:pPr>
        <w:rPr>
          <w:ins w:id="461" w:author="Angelo Corsaro" w:date="2012-10-16T14:26:00Z"/>
        </w:rPr>
      </w:pPr>
      <w:ins w:id="462" w:author="Angelo Corsaro" w:date="2012-11-02T23:22:00Z">
        <w:r>
          <w:rPr>
            <w:noProof/>
            <w:lang w:val="fr-FR" w:eastAsia="fr-FR"/>
          </w:rPr>
          <w:drawing>
            <wp:inline distT="0" distB="0" distL="0" distR="0" wp14:anchorId="04FCC63F" wp14:editId="604D9853">
              <wp:extent cx="8324215" cy="1125157"/>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4215" cy="1125157"/>
                      </a:xfrm>
                      <a:prstGeom prst="rect">
                        <a:avLst/>
                      </a:prstGeom>
                      <a:noFill/>
                      <a:ln>
                        <a:noFill/>
                      </a:ln>
                    </pic:spPr>
                  </pic:pic>
                </a:graphicData>
              </a:graphic>
            </wp:inline>
          </w:drawing>
        </w:r>
      </w:ins>
    </w:p>
    <w:p w14:paraId="313A2A4F" w14:textId="77777777" w:rsidR="003F26F4" w:rsidRPr="00ED6E9F" w:rsidRDefault="003F26F4" w:rsidP="008F5179">
      <w:pPr>
        <w:rPr>
          <w:ins w:id="463" w:author="Angelo Corsaro" w:date="2012-10-16T14:26:00Z"/>
        </w:rPr>
      </w:pPr>
    </w:p>
    <w:p w14:paraId="32C594D6" w14:textId="77777777" w:rsidR="00B73687" w:rsidRPr="003D3106" w:rsidRDefault="00B73687">
      <w:pPr>
        <w:pStyle w:val="Lgende"/>
        <w:jc w:val="center"/>
        <w:rPr>
          <w:rFonts w:ascii="Times New Roman" w:eastAsia="Lucida Sans Unicode" w:hAnsi="Times New Roman" w:cs="System"/>
          <w:noProof/>
          <w:lang w:eastAsia="fr-FR"/>
          <w:rPrChange w:id="464" w:author="Angelo Corsaro" w:date="2012-10-26T15:48:00Z">
            <w:rPr>
              <w:rFonts w:ascii="Times New Roman" w:eastAsia="Lucida Sans Unicode" w:hAnsi="Times New Roman" w:cs="System"/>
              <w:noProof/>
              <w:lang w:val="fr-FR" w:eastAsia="fr-FR"/>
            </w:rPr>
          </w:rPrChange>
        </w:rPr>
        <w:pPrChange w:id="465" w:author="Angelo Corsaro" w:date="2012-10-16T14:29:00Z">
          <w:pPr>
            <w:pStyle w:val="Lgende"/>
          </w:pPr>
        </w:pPrChange>
      </w:pPr>
      <w:bookmarkStart w:id="466" w:name="_Ref212017212"/>
      <w:moveToRangeStart w:id="467" w:author="Angelo Corsaro" w:date="2012-10-16T14:29:00Z" w:name="move212017089"/>
      <w:moveTo w:id="468" w:author="Angelo Corsaro" w:date="2012-10-16T14:29:00Z">
        <w:r w:rsidRPr="00153C33">
          <w:t xml:space="preserve">Figure </w:t>
        </w:r>
        <w:r w:rsidRPr="00ED6E9F">
          <w:fldChar w:fldCharType="begin"/>
        </w:r>
        <w:r w:rsidRPr="003D3106">
          <w:instrText xml:space="preserve"> STYLEREF 1 \s </w:instrText>
        </w:r>
        <w:r w:rsidRPr="00ED6E9F">
          <w:rPr>
            <w:rPrChange w:id="469" w:author="Angelo Corsaro" w:date="2012-10-26T15:48:00Z">
              <w:rPr/>
            </w:rPrChange>
          </w:rPr>
          <w:fldChar w:fldCharType="separate"/>
        </w:r>
      </w:moveTo>
      <w:r w:rsidRPr="00ED6E9F">
        <w:rPr>
          <w:noProof/>
        </w:rPr>
        <w:t>7</w:t>
      </w:r>
      <w:moveTo w:id="470" w:author="Angelo Corsaro" w:date="2012-10-16T14:29:00Z">
        <w:r w:rsidRPr="00ED6E9F">
          <w:fldChar w:fldCharType="end"/>
        </w:r>
        <w:r w:rsidRPr="003D3106">
          <w:t>.</w:t>
        </w:r>
        <w:r w:rsidRPr="00ED6E9F">
          <w:fldChar w:fldCharType="begin"/>
        </w:r>
        <w:r w:rsidRPr="003D3106">
          <w:instrText xml:space="preserve"> SEQ Figure \* ARABIC \s 1 </w:instrText>
        </w:r>
        <w:r w:rsidRPr="00ED6E9F">
          <w:rPr>
            <w:rPrChange w:id="471" w:author="Angelo Corsaro" w:date="2012-10-26T15:48:00Z">
              <w:rPr/>
            </w:rPrChange>
          </w:rPr>
          <w:fldChar w:fldCharType="separate"/>
        </w:r>
      </w:moveTo>
      <w:r w:rsidRPr="00ED6E9F">
        <w:rPr>
          <w:noProof/>
        </w:rPr>
        <w:t>1</w:t>
      </w:r>
      <w:moveTo w:id="472" w:author="Angelo Corsaro" w:date="2012-10-16T14:29:00Z">
        <w:r w:rsidRPr="00ED6E9F">
          <w:fldChar w:fldCharType="end"/>
        </w:r>
        <w:bookmarkEnd w:id="466"/>
        <w:r w:rsidRPr="003D3106">
          <w:t xml:space="preserve"> –</w:t>
        </w:r>
        <w:r w:rsidRPr="00ED6E9F">
          <w:t xml:space="preserve"> Standard Packages Organization</w:t>
        </w:r>
      </w:moveTo>
    </w:p>
    <w:moveToRangeEnd w:id="467"/>
    <w:p w14:paraId="1F75F58A" w14:textId="0359F9E8" w:rsidR="003F26F4" w:rsidRPr="003D3106" w:rsidRDefault="003F26F4">
      <w:pPr>
        <w:jc w:val="center"/>
        <w:rPr>
          <w:ins w:id="473" w:author="Angelo Corsaro" w:date="2012-10-16T14:26:00Z"/>
        </w:rPr>
        <w:pPrChange w:id="474" w:author="Angelo Corsaro" w:date="2012-10-16T14:29:00Z">
          <w:pPr/>
        </w:pPrChange>
      </w:pPr>
    </w:p>
    <w:p w14:paraId="0B5964A3" w14:textId="77777777" w:rsidR="003F26F4" w:rsidRPr="00ED6E9F" w:rsidRDefault="003F26F4" w:rsidP="008F5179">
      <w:pPr>
        <w:rPr>
          <w:ins w:id="475" w:author="Angelo Corsaro" w:date="2012-10-16T14:26:00Z"/>
        </w:rPr>
      </w:pPr>
    </w:p>
    <w:p w14:paraId="7F7668D9" w14:textId="77777777" w:rsidR="003F26F4" w:rsidRPr="00153C33" w:rsidRDefault="003F26F4" w:rsidP="008F5179">
      <w:pPr>
        <w:rPr>
          <w:ins w:id="476" w:author="Angelo Corsaro" w:date="2012-10-16T14:26:00Z"/>
        </w:rPr>
      </w:pPr>
    </w:p>
    <w:p w14:paraId="7CA15067" w14:textId="77777777" w:rsidR="003F26F4" w:rsidRPr="00B70058" w:rsidRDefault="003F26F4" w:rsidP="008F5179">
      <w:pPr>
        <w:rPr>
          <w:ins w:id="477" w:author="Angelo Corsaro" w:date="2012-10-16T14:26:00Z"/>
        </w:rPr>
      </w:pPr>
    </w:p>
    <w:p w14:paraId="53967E1F" w14:textId="77777777" w:rsidR="003F26F4" w:rsidRPr="001F5C42" w:rsidRDefault="003F26F4" w:rsidP="008F5179">
      <w:pPr>
        <w:rPr>
          <w:ins w:id="478" w:author="Angelo Corsaro" w:date="2012-10-16T14:26:00Z"/>
        </w:rPr>
      </w:pPr>
    </w:p>
    <w:p w14:paraId="4F714B18" w14:textId="77777777" w:rsidR="003F26F4" w:rsidRPr="003D3106" w:rsidRDefault="003F26F4" w:rsidP="008F5179">
      <w:pPr>
        <w:rPr>
          <w:ins w:id="479" w:author="Angelo Corsaro" w:date="2012-10-16T14:26:00Z"/>
        </w:rPr>
      </w:pPr>
    </w:p>
    <w:p w14:paraId="485ABDC5" w14:textId="77777777" w:rsidR="003F26F4" w:rsidRPr="003D3106" w:rsidRDefault="003F26F4" w:rsidP="008F5179">
      <w:pPr>
        <w:rPr>
          <w:ins w:id="480" w:author="Angelo Corsaro" w:date="2012-10-16T14:26:00Z"/>
        </w:rPr>
      </w:pPr>
    </w:p>
    <w:p w14:paraId="02DFEEA2" w14:textId="77777777" w:rsidR="003F26F4" w:rsidRPr="003D3106" w:rsidRDefault="003F26F4" w:rsidP="008F5179">
      <w:pPr>
        <w:rPr>
          <w:ins w:id="481" w:author="Angelo Corsaro" w:date="2012-10-16T14:25:00Z"/>
        </w:rPr>
      </w:pPr>
    </w:p>
    <w:p w14:paraId="63D2781E" w14:textId="1C570ABE" w:rsidR="003F26F4" w:rsidRPr="003D3106" w:rsidRDefault="003F26F4" w:rsidP="008F5179">
      <w:pPr>
        <w:rPr>
          <w:ins w:id="482" w:author="Angelo Corsaro" w:date="2012-10-16T14:25:00Z"/>
        </w:rPr>
      </w:pPr>
    </w:p>
    <w:p w14:paraId="4E09CAA4" w14:textId="77777777" w:rsidR="003F26F4" w:rsidRPr="003D3106" w:rsidRDefault="003F26F4" w:rsidP="008F5179">
      <w:pPr>
        <w:rPr>
          <w:ins w:id="483" w:author="Angelo Corsaro" w:date="2012-10-16T14:25:00Z"/>
        </w:rPr>
      </w:pPr>
    </w:p>
    <w:p w14:paraId="756CD1CD" w14:textId="77777777" w:rsidR="003F26F4" w:rsidRPr="003D3106" w:rsidRDefault="003F26F4" w:rsidP="008F5179">
      <w:pPr>
        <w:rPr>
          <w:ins w:id="484" w:author="Angelo Corsaro" w:date="2012-10-16T14:26:00Z"/>
        </w:rPr>
        <w:sectPr w:rsidR="003F26F4" w:rsidRPr="003D3106" w:rsidSect="003B5430">
          <w:type w:val="nextPage"/>
          <w:pgSz w:w="15842" w:h="11901" w:orient="landscape"/>
          <w:pgMar w:top="720" w:right="1656" w:bottom="1440" w:left="1077" w:header="720" w:footer="1077" w:gutter="0"/>
          <w:pgNumType w:start="1"/>
          <w:cols w:space="720"/>
          <w:sectPrChange w:id="485" w:author="Angelo Corsaro" w:date="2012-10-16T14:28:00Z">
            <w:sectPr w:rsidR="003F26F4" w:rsidRPr="003D3106" w:rsidSect="003B5430">
              <w:type w:val="continuous"/>
              <w:pgSz w:w="11909" w:h="15840" w:orient="portrait"/>
              <w:pgMar w:top="1080" w:right="720" w:bottom="1656" w:left="1440" w:header="720" w:footer="1080" w:gutter="0"/>
            </w:sectPr>
          </w:sectPrChange>
        </w:sectPr>
      </w:pPr>
    </w:p>
    <w:p w14:paraId="2A5F18E2" w14:textId="4950242B" w:rsidR="008F5179" w:rsidRPr="003D3106" w:rsidDel="00B43E5C" w:rsidRDefault="004A4240" w:rsidP="008F5179">
      <w:pPr>
        <w:rPr>
          <w:del w:id="486" w:author="Angelo Corsaro" w:date="2012-10-16T14:30:00Z"/>
        </w:rPr>
      </w:pPr>
      <w:del w:id="487" w:author="Angelo Corsaro" w:date="2012-10-10T11:52:00Z">
        <w:r w:rsidRPr="00F321C8">
          <w:rPr>
            <w:noProof/>
            <w:lang w:val="fr-FR" w:eastAsia="fr-FR"/>
          </w:rPr>
          <w:drawing>
            <wp:anchor distT="0" distB="0" distL="114300" distR="114300" simplePos="0" relativeHeight="251654144" behindDoc="0" locked="0" layoutInCell="1" allowOverlap="1" wp14:anchorId="3EF0F36D" wp14:editId="3CB76C2C">
              <wp:simplePos x="0" y="0"/>
              <wp:positionH relativeFrom="margin">
                <wp:posOffset>1143000</wp:posOffset>
              </wp:positionH>
              <wp:positionV relativeFrom="paragraph">
                <wp:posOffset>0</wp:posOffset>
              </wp:positionV>
              <wp:extent cx="3209290" cy="2660650"/>
              <wp:effectExtent l="0" t="0" r="0" b="6350"/>
              <wp:wrapThrough wrapText="bothSides">
                <wp:wrapPolygon edited="0">
                  <wp:start x="0" y="0"/>
                  <wp:lineTo x="0" y="21445"/>
                  <wp:lineTo x="21369" y="21445"/>
                  <wp:lineTo x="21369" y="0"/>
                  <wp:lineTo x="0" y="0"/>
                </wp:wrapPolygon>
              </wp:wrapThrough>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290" cy="2660650"/>
                      </a:xfrm>
                      <a:prstGeom prst="rect">
                        <a:avLst/>
                      </a:prstGeom>
                      <a:noFill/>
                    </pic:spPr>
                  </pic:pic>
                </a:graphicData>
              </a:graphic>
              <wp14:sizeRelH relativeFrom="page">
                <wp14:pctWidth>0</wp14:pctWidth>
              </wp14:sizeRelH>
              <wp14:sizeRelV relativeFrom="page">
                <wp14:pctHeight>0</wp14:pctHeight>
              </wp14:sizeRelV>
            </wp:anchor>
          </w:drawing>
        </w:r>
      </w:del>
    </w:p>
    <w:p w14:paraId="1D4A5C03" w14:textId="7BBC81EE" w:rsidR="003C61CF" w:rsidRPr="003D3106" w:rsidRDefault="00EA7831" w:rsidP="00B43E5C">
      <w:pPr>
        <w:rPr>
          <w:ins w:id="488" w:author="Angelo Corsaro" w:date="2012-10-16T14:45:00Z"/>
          <w:noProof/>
          <w:lang w:eastAsia="fr-FR"/>
          <w:rPrChange w:id="489" w:author="Angelo Corsaro" w:date="2012-10-26T15:48:00Z">
            <w:rPr>
              <w:ins w:id="490" w:author="Angelo Corsaro" w:date="2012-10-16T14:45:00Z"/>
              <w:noProof/>
              <w:lang w:val="fr-FR" w:eastAsia="fr-FR"/>
            </w:rPr>
          </w:rPrChange>
        </w:rPr>
      </w:pPr>
      <w:ins w:id="491" w:author="Angelo Corsaro" w:date="2012-10-16T14:43:00Z">
        <w:r w:rsidRPr="003D3106">
          <w:rPr>
            <w:noProof/>
            <w:lang w:eastAsia="fr-FR"/>
            <w:rPrChange w:id="492" w:author="Angelo Corsaro" w:date="2012-10-26T15:48:00Z">
              <w:rPr>
                <w:noProof/>
                <w:lang w:val="fr-FR" w:eastAsia="fr-FR"/>
              </w:rPr>
            </w:rPrChange>
          </w:rPr>
          <w:t xml:space="preserve">For instance if we take as an example </w:t>
        </w:r>
      </w:ins>
      <w:ins w:id="493" w:author="Angelo Corsaro" w:date="2012-10-16T14:45:00Z">
        <w:r w:rsidR="00682FF1" w:rsidRPr="003D3106">
          <w:rPr>
            <w:noProof/>
            <w:lang w:eastAsia="fr-FR"/>
            <w:rPrChange w:id="494" w:author="Angelo Corsaro" w:date="2012-10-26T15:48:00Z">
              <w:rPr>
                <w:noProof/>
                <w:lang w:val="fr-FR" w:eastAsia="fr-FR"/>
              </w:rPr>
            </w:rPrChange>
          </w:rPr>
          <w:t xml:space="preserve">the type constructor TInstanceHandle, specified </w:t>
        </w:r>
      </w:ins>
      <w:ins w:id="495" w:author="Angelo Corsaro" w:date="2012-10-16T14:47:00Z">
        <w:r w:rsidR="00682FF1" w:rsidRPr="003D3106">
          <w:rPr>
            <w:noProof/>
            <w:lang w:eastAsia="fr-FR"/>
            <w:rPrChange w:id="496" w:author="Angelo Corsaro" w:date="2012-10-26T15:48:00Z">
              <w:rPr>
                <w:noProof/>
                <w:lang w:val="fr-FR" w:eastAsia="fr-FR"/>
              </w:rPr>
            </w:rPrChange>
          </w:rPr>
          <w:t xml:space="preserve">in the file dds/core/TInstanceHandle.hpp </w:t>
        </w:r>
      </w:ins>
      <w:ins w:id="497" w:author="Angelo Corsaro" w:date="2012-10-16T14:45:00Z">
        <w:r w:rsidR="00682FF1" w:rsidRPr="003D3106">
          <w:rPr>
            <w:noProof/>
            <w:lang w:eastAsia="fr-FR"/>
            <w:rPrChange w:id="498" w:author="Angelo Corsaro" w:date="2012-10-26T15:48:00Z">
              <w:rPr>
                <w:noProof/>
                <w:lang w:val="fr-FR" w:eastAsia="fr-FR"/>
              </w:rPr>
            </w:rPrChange>
          </w:rPr>
          <w:t>as :</w:t>
        </w:r>
      </w:ins>
    </w:p>
    <w:p w14:paraId="40419BEC" w14:textId="77777777" w:rsidR="00682FF1" w:rsidRPr="003D3106" w:rsidRDefault="00682FF1" w:rsidP="00B43E5C">
      <w:pPr>
        <w:rPr>
          <w:ins w:id="499" w:author="Angelo Corsaro" w:date="2012-10-16T14:45:00Z"/>
          <w:noProof/>
          <w:lang w:eastAsia="fr-FR"/>
          <w:rPrChange w:id="500" w:author="Angelo Corsaro" w:date="2012-10-26T15:48:00Z">
            <w:rPr>
              <w:ins w:id="501" w:author="Angelo Corsaro" w:date="2012-10-16T14:45:00Z"/>
              <w:noProof/>
              <w:lang w:val="fr-FR" w:eastAsia="fr-FR"/>
            </w:rPr>
          </w:rPrChange>
        </w:rPr>
      </w:pPr>
    </w:p>
    <w:p w14:paraId="4D751DE5" w14:textId="2B175369" w:rsidR="00682FF1" w:rsidRPr="003D3106" w:rsidRDefault="00682FF1" w:rsidP="00682FF1">
      <w:pPr>
        <w:rPr>
          <w:ins w:id="502" w:author="Angelo Corsaro" w:date="2012-10-16T14:45:00Z"/>
          <w:rFonts w:ascii="Menlo Regular" w:hAnsi="Menlo Regular" w:cs="Menlo Regular"/>
          <w:noProof/>
          <w:sz w:val="20"/>
          <w:szCs w:val="20"/>
          <w:lang w:eastAsia="fr-FR"/>
          <w:rPrChange w:id="503" w:author="Angelo Corsaro" w:date="2012-10-26T15:48:00Z">
            <w:rPr>
              <w:ins w:id="504" w:author="Angelo Corsaro" w:date="2012-10-16T14:45:00Z"/>
              <w:noProof/>
              <w:lang w:val="fr-FR" w:eastAsia="fr-FR"/>
            </w:rPr>
          </w:rPrChange>
        </w:rPr>
      </w:pPr>
      <w:ins w:id="505" w:author="Angelo Corsaro" w:date="2012-10-16T14:48:00Z">
        <w:r w:rsidRPr="003D3106">
          <w:rPr>
            <w:rFonts w:ascii="Menlo Regular" w:hAnsi="Menlo Regular" w:cs="Menlo Regular"/>
            <w:noProof/>
            <w:sz w:val="20"/>
            <w:szCs w:val="20"/>
            <w:lang w:eastAsia="fr-FR"/>
            <w:rPrChange w:id="506" w:author="Angelo Corsaro" w:date="2012-10-26T15:48:00Z">
              <w:rPr>
                <w:rFonts w:ascii="Menlo Regular" w:hAnsi="Menlo Regular" w:cs="Menlo Regular"/>
                <w:noProof/>
                <w:sz w:val="20"/>
                <w:szCs w:val="20"/>
                <w:lang w:val="fr-FR" w:eastAsia="fr-FR"/>
              </w:rPr>
            </w:rPrChange>
          </w:rPr>
          <w:t xml:space="preserve">   </w:t>
        </w:r>
      </w:ins>
      <w:ins w:id="507" w:author="Angelo Corsaro" w:date="2012-10-16T14:45:00Z">
        <w:r w:rsidRPr="003D3106">
          <w:rPr>
            <w:rFonts w:ascii="Menlo Regular" w:hAnsi="Menlo Regular" w:cs="Menlo Regular"/>
            <w:noProof/>
            <w:sz w:val="20"/>
            <w:szCs w:val="20"/>
            <w:lang w:eastAsia="fr-FR"/>
            <w:rPrChange w:id="508" w:author="Angelo Corsaro" w:date="2012-10-26T15:48:00Z">
              <w:rPr>
                <w:noProof/>
                <w:lang w:val="fr-FR" w:eastAsia="fr-FR"/>
              </w:rPr>
            </w:rPrChange>
          </w:rPr>
          <w:t xml:space="preserve">namespace dds { </w:t>
        </w:r>
      </w:ins>
    </w:p>
    <w:p w14:paraId="27A403A1" w14:textId="38E7A1C9" w:rsidR="00682FF1" w:rsidRPr="003D3106" w:rsidRDefault="00682FF1" w:rsidP="00682FF1">
      <w:pPr>
        <w:rPr>
          <w:ins w:id="509" w:author="Angelo Corsaro" w:date="2012-10-16T14:45:00Z"/>
          <w:rFonts w:ascii="Menlo Regular" w:hAnsi="Menlo Regular" w:cs="Menlo Regular"/>
          <w:noProof/>
          <w:sz w:val="20"/>
          <w:szCs w:val="20"/>
          <w:lang w:eastAsia="fr-FR"/>
          <w:rPrChange w:id="510" w:author="Angelo Corsaro" w:date="2012-10-26T15:48:00Z">
            <w:rPr>
              <w:ins w:id="511" w:author="Angelo Corsaro" w:date="2012-10-16T14:45:00Z"/>
              <w:noProof/>
              <w:lang w:val="fr-FR" w:eastAsia="fr-FR"/>
            </w:rPr>
          </w:rPrChange>
        </w:rPr>
      </w:pPr>
      <w:ins w:id="512" w:author="Angelo Corsaro" w:date="2012-10-16T14:48:00Z">
        <w:r w:rsidRPr="003D3106">
          <w:rPr>
            <w:rFonts w:ascii="Menlo Regular" w:hAnsi="Menlo Regular" w:cs="Menlo Regular"/>
            <w:noProof/>
            <w:sz w:val="20"/>
            <w:szCs w:val="20"/>
            <w:lang w:eastAsia="fr-FR"/>
            <w:rPrChange w:id="513" w:author="Angelo Corsaro" w:date="2012-10-26T15:48:00Z">
              <w:rPr>
                <w:rFonts w:ascii="Menlo Regular" w:hAnsi="Menlo Regular" w:cs="Menlo Regular"/>
                <w:noProof/>
                <w:sz w:val="20"/>
                <w:szCs w:val="20"/>
                <w:lang w:val="fr-FR" w:eastAsia="fr-FR"/>
              </w:rPr>
            </w:rPrChange>
          </w:rPr>
          <w:t xml:space="preserve">      </w:t>
        </w:r>
      </w:ins>
      <w:ins w:id="514" w:author="Angelo Corsaro" w:date="2012-10-16T14:45:00Z">
        <w:r w:rsidRPr="003D3106">
          <w:rPr>
            <w:rFonts w:ascii="Menlo Regular" w:hAnsi="Menlo Regular" w:cs="Menlo Regular"/>
            <w:noProof/>
            <w:sz w:val="20"/>
            <w:szCs w:val="20"/>
            <w:lang w:eastAsia="fr-FR"/>
            <w:rPrChange w:id="515" w:author="Angelo Corsaro" w:date="2012-10-26T15:48:00Z">
              <w:rPr>
                <w:noProof/>
                <w:lang w:val="fr-FR" w:eastAsia="fr-FR"/>
              </w:rPr>
            </w:rPrChange>
          </w:rPr>
          <w:t>namespace core {</w:t>
        </w:r>
      </w:ins>
    </w:p>
    <w:p w14:paraId="30077A70" w14:textId="2936702A" w:rsidR="00682FF1" w:rsidRPr="003D3106" w:rsidRDefault="00682FF1" w:rsidP="00682FF1">
      <w:pPr>
        <w:rPr>
          <w:ins w:id="516" w:author="Angelo Corsaro" w:date="2012-10-16T14:46:00Z"/>
          <w:rFonts w:ascii="Menlo Regular" w:hAnsi="Menlo Regular" w:cs="Menlo Regular"/>
          <w:noProof/>
          <w:sz w:val="20"/>
          <w:szCs w:val="20"/>
          <w:lang w:eastAsia="fr-FR"/>
          <w:rPrChange w:id="517" w:author="Angelo Corsaro" w:date="2012-10-26T15:48:00Z">
            <w:rPr>
              <w:ins w:id="518" w:author="Angelo Corsaro" w:date="2012-10-16T14:46:00Z"/>
              <w:noProof/>
              <w:lang w:val="fr-FR" w:eastAsia="fr-FR"/>
            </w:rPr>
          </w:rPrChange>
        </w:rPr>
      </w:pPr>
      <w:ins w:id="519" w:author="Angelo Corsaro" w:date="2012-10-16T14:48:00Z">
        <w:r w:rsidRPr="003D3106">
          <w:rPr>
            <w:rFonts w:ascii="Menlo Regular" w:hAnsi="Menlo Regular" w:cs="Menlo Regular"/>
            <w:noProof/>
            <w:sz w:val="20"/>
            <w:szCs w:val="20"/>
            <w:lang w:eastAsia="fr-FR"/>
            <w:rPrChange w:id="520" w:author="Angelo Corsaro" w:date="2012-10-26T15:48:00Z">
              <w:rPr>
                <w:rFonts w:ascii="Menlo Regular" w:hAnsi="Menlo Regular" w:cs="Menlo Regular"/>
                <w:noProof/>
                <w:sz w:val="20"/>
                <w:szCs w:val="20"/>
                <w:lang w:val="fr-FR" w:eastAsia="fr-FR"/>
              </w:rPr>
            </w:rPrChange>
          </w:rPr>
          <w:t xml:space="preserve">         </w:t>
        </w:r>
      </w:ins>
      <w:ins w:id="521" w:author="Angelo Corsaro" w:date="2012-10-16T14:45:00Z">
        <w:r w:rsidRPr="003D3106">
          <w:rPr>
            <w:rFonts w:ascii="Menlo Regular" w:hAnsi="Menlo Regular" w:cs="Menlo Regular"/>
            <w:noProof/>
            <w:sz w:val="20"/>
            <w:szCs w:val="20"/>
            <w:lang w:eastAsia="fr-FR"/>
            <w:rPrChange w:id="522" w:author="Angelo Corsaro" w:date="2012-10-26T15:48:00Z">
              <w:rPr>
                <w:noProof/>
                <w:lang w:val="fr-FR" w:eastAsia="fr-FR"/>
              </w:rPr>
            </w:rPrChange>
          </w:rPr>
          <w:t>template &lt;typename DELEGATE&gt; class TInstanceHandle ;</w:t>
        </w:r>
      </w:ins>
    </w:p>
    <w:p w14:paraId="071F76E5" w14:textId="2879D46D" w:rsidR="00682FF1" w:rsidRPr="003D3106" w:rsidRDefault="00682FF1" w:rsidP="00682FF1">
      <w:pPr>
        <w:rPr>
          <w:ins w:id="523" w:author="Angelo Corsaro" w:date="2012-10-16T14:46:00Z"/>
          <w:rFonts w:ascii="Menlo Regular" w:hAnsi="Menlo Regular" w:cs="Menlo Regular"/>
          <w:noProof/>
          <w:sz w:val="20"/>
          <w:szCs w:val="20"/>
          <w:lang w:eastAsia="fr-FR"/>
          <w:rPrChange w:id="524" w:author="Angelo Corsaro" w:date="2012-10-26T15:48:00Z">
            <w:rPr>
              <w:ins w:id="525" w:author="Angelo Corsaro" w:date="2012-10-16T14:46:00Z"/>
              <w:noProof/>
              <w:lang w:val="fr-FR" w:eastAsia="fr-FR"/>
            </w:rPr>
          </w:rPrChange>
        </w:rPr>
      </w:pPr>
      <w:ins w:id="526" w:author="Angelo Corsaro" w:date="2012-10-16T14:48:00Z">
        <w:r w:rsidRPr="003D3106">
          <w:rPr>
            <w:rFonts w:ascii="Menlo Regular" w:hAnsi="Menlo Regular" w:cs="Menlo Regular"/>
            <w:noProof/>
            <w:sz w:val="20"/>
            <w:szCs w:val="20"/>
            <w:lang w:eastAsia="fr-FR"/>
            <w:rPrChange w:id="527" w:author="Angelo Corsaro" w:date="2012-10-26T15:48:00Z">
              <w:rPr>
                <w:rFonts w:ascii="Menlo Regular" w:hAnsi="Menlo Regular" w:cs="Menlo Regular"/>
                <w:noProof/>
                <w:sz w:val="20"/>
                <w:szCs w:val="20"/>
                <w:lang w:val="fr-FR" w:eastAsia="fr-FR"/>
              </w:rPr>
            </w:rPrChange>
          </w:rPr>
          <w:t xml:space="preserve">      </w:t>
        </w:r>
      </w:ins>
      <w:ins w:id="528" w:author="Angelo Corsaro" w:date="2012-10-16T14:46:00Z">
        <w:r w:rsidRPr="003D3106">
          <w:rPr>
            <w:rFonts w:ascii="Menlo Regular" w:hAnsi="Menlo Regular" w:cs="Menlo Regular"/>
            <w:noProof/>
            <w:sz w:val="20"/>
            <w:szCs w:val="20"/>
            <w:lang w:eastAsia="fr-FR"/>
            <w:rPrChange w:id="529" w:author="Angelo Corsaro" w:date="2012-10-26T15:48:00Z">
              <w:rPr>
                <w:noProof/>
                <w:lang w:val="fr-FR" w:eastAsia="fr-FR"/>
              </w:rPr>
            </w:rPrChange>
          </w:rPr>
          <w:t>}</w:t>
        </w:r>
      </w:ins>
    </w:p>
    <w:p w14:paraId="5128F15A" w14:textId="64D712EA" w:rsidR="00682FF1" w:rsidRPr="003D3106" w:rsidRDefault="00682FF1" w:rsidP="00682FF1">
      <w:pPr>
        <w:rPr>
          <w:rFonts w:ascii="Menlo Regular" w:hAnsi="Menlo Regular" w:cs="Menlo Regular"/>
          <w:sz w:val="20"/>
          <w:szCs w:val="20"/>
          <w:rPrChange w:id="530" w:author="Angelo Corsaro" w:date="2012-10-26T15:48:00Z">
            <w:rPr/>
          </w:rPrChange>
        </w:rPr>
      </w:pPr>
      <w:ins w:id="531" w:author="Angelo Corsaro" w:date="2012-10-16T14:48:00Z">
        <w:r w:rsidRPr="003D3106">
          <w:rPr>
            <w:rFonts w:ascii="Menlo Regular" w:hAnsi="Menlo Regular" w:cs="Menlo Regular"/>
            <w:noProof/>
            <w:sz w:val="20"/>
            <w:szCs w:val="20"/>
            <w:lang w:eastAsia="fr-FR"/>
            <w:rPrChange w:id="532" w:author="Angelo Corsaro" w:date="2012-10-26T15:48:00Z">
              <w:rPr>
                <w:rFonts w:ascii="Menlo Regular" w:hAnsi="Menlo Regular" w:cs="Menlo Regular"/>
                <w:noProof/>
                <w:sz w:val="20"/>
                <w:szCs w:val="20"/>
                <w:lang w:val="fr-FR" w:eastAsia="fr-FR"/>
              </w:rPr>
            </w:rPrChange>
          </w:rPr>
          <w:t xml:space="preserve">   </w:t>
        </w:r>
      </w:ins>
      <w:ins w:id="533" w:author="Angelo Corsaro" w:date="2012-10-16T14:46:00Z">
        <w:r w:rsidRPr="003D3106">
          <w:rPr>
            <w:rFonts w:ascii="Menlo Regular" w:hAnsi="Menlo Regular" w:cs="Menlo Regular"/>
            <w:noProof/>
            <w:sz w:val="20"/>
            <w:szCs w:val="20"/>
            <w:lang w:eastAsia="fr-FR"/>
            <w:rPrChange w:id="534" w:author="Angelo Corsaro" w:date="2012-10-26T15:48:00Z">
              <w:rPr>
                <w:noProof/>
                <w:lang w:val="fr-FR" w:eastAsia="fr-FR"/>
              </w:rPr>
            </w:rPrChange>
          </w:rPr>
          <w:t>}</w:t>
        </w:r>
      </w:ins>
    </w:p>
    <w:p w14:paraId="48B8A4A0" w14:textId="77777777" w:rsidR="003C61CF" w:rsidRPr="003D3106" w:rsidDel="00682FF1" w:rsidRDefault="003C61CF" w:rsidP="008F5179">
      <w:pPr>
        <w:rPr>
          <w:del w:id="535" w:author="Angelo Corsaro" w:date="2012-10-10T12:00:00Z"/>
        </w:rPr>
      </w:pPr>
    </w:p>
    <w:p w14:paraId="2206C839" w14:textId="77777777" w:rsidR="00682FF1" w:rsidRPr="00ED6E9F" w:rsidRDefault="00682FF1" w:rsidP="00E44A41">
      <w:pPr>
        <w:rPr>
          <w:ins w:id="536" w:author="Angelo Corsaro" w:date="2012-10-16T14:46:00Z"/>
        </w:rPr>
      </w:pPr>
    </w:p>
    <w:p w14:paraId="3056ABF2" w14:textId="42A4F1A3" w:rsidR="00EA7831" w:rsidRPr="001F5C42" w:rsidRDefault="00682FF1" w:rsidP="008F5179">
      <w:pPr>
        <w:rPr>
          <w:ins w:id="537" w:author="Angelo Corsaro" w:date="2012-10-16T14:47:00Z"/>
        </w:rPr>
      </w:pPr>
      <w:ins w:id="538" w:author="Angelo Corsaro" w:date="2012-10-16T14:47:00Z">
        <w:r w:rsidRPr="00153C33">
          <w:t>Then its instantiation is to be defined by the implementor of th</w:t>
        </w:r>
        <w:r w:rsidRPr="00B70058">
          <w:t>e API within the dds::core::delegate namespace as something like:</w:t>
        </w:r>
      </w:ins>
    </w:p>
    <w:p w14:paraId="09D17815" w14:textId="77777777" w:rsidR="00682FF1" w:rsidRPr="003D3106" w:rsidRDefault="00682FF1" w:rsidP="008F5179">
      <w:pPr>
        <w:rPr>
          <w:ins w:id="539" w:author="Angelo Corsaro" w:date="2012-10-16T14:48:00Z"/>
        </w:rPr>
      </w:pPr>
    </w:p>
    <w:p w14:paraId="4CD6C9F0" w14:textId="77777777" w:rsidR="00682FF1" w:rsidRPr="003D3106" w:rsidRDefault="00682FF1" w:rsidP="008F5179">
      <w:pPr>
        <w:rPr>
          <w:ins w:id="540" w:author="Angelo Corsaro" w:date="2012-10-16T14:48:00Z"/>
        </w:rPr>
      </w:pPr>
    </w:p>
    <w:p w14:paraId="3488C9F7" w14:textId="27E4BF60" w:rsidR="00682FF1" w:rsidRPr="003D3106" w:rsidRDefault="00682FF1" w:rsidP="00682FF1">
      <w:pPr>
        <w:rPr>
          <w:ins w:id="541" w:author="Angelo Corsaro" w:date="2012-10-16T14:49:00Z"/>
          <w:rFonts w:ascii="Menlo Regular" w:hAnsi="Menlo Regular" w:cs="Menlo Regular"/>
          <w:noProof/>
          <w:sz w:val="20"/>
          <w:szCs w:val="20"/>
          <w:lang w:eastAsia="fr-FR"/>
          <w:rPrChange w:id="542" w:author="Angelo Corsaro" w:date="2012-10-26T15:48:00Z">
            <w:rPr>
              <w:ins w:id="543" w:author="Angelo Corsaro" w:date="2012-10-16T14:49:00Z"/>
              <w:rFonts w:ascii="Menlo Regular" w:hAnsi="Menlo Regular" w:cs="Menlo Regular"/>
              <w:noProof/>
              <w:sz w:val="20"/>
              <w:szCs w:val="20"/>
              <w:lang w:val="fr-FR" w:eastAsia="fr-FR"/>
            </w:rPr>
          </w:rPrChange>
        </w:rPr>
      </w:pPr>
      <w:ins w:id="544" w:author="Angelo Corsaro" w:date="2012-10-16T14:49:00Z">
        <w:r w:rsidRPr="003D3106">
          <w:rPr>
            <w:rFonts w:ascii="Menlo Regular" w:hAnsi="Menlo Regular" w:cs="Menlo Regular"/>
            <w:noProof/>
            <w:sz w:val="20"/>
            <w:szCs w:val="20"/>
            <w:lang w:eastAsia="fr-FR"/>
            <w:rPrChange w:id="545" w:author="Angelo Corsaro" w:date="2012-10-26T15:48:00Z">
              <w:rPr>
                <w:rFonts w:ascii="Menlo Regular" w:hAnsi="Menlo Regular" w:cs="Menlo Regular"/>
                <w:noProof/>
                <w:sz w:val="20"/>
                <w:szCs w:val="20"/>
                <w:lang w:val="fr-FR" w:eastAsia="fr-FR"/>
              </w:rPr>
            </w:rPrChange>
          </w:rPr>
          <w:t xml:space="preserve">   namespace dds { </w:t>
        </w:r>
      </w:ins>
    </w:p>
    <w:p w14:paraId="7EB8E2CA" w14:textId="77777777" w:rsidR="00682FF1" w:rsidRPr="003D3106" w:rsidRDefault="00682FF1" w:rsidP="00682FF1">
      <w:pPr>
        <w:rPr>
          <w:ins w:id="546" w:author="Angelo Corsaro" w:date="2012-10-16T14:49:00Z"/>
          <w:rFonts w:ascii="Menlo Regular" w:hAnsi="Menlo Regular" w:cs="Menlo Regular"/>
          <w:noProof/>
          <w:sz w:val="20"/>
          <w:szCs w:val="20"/>
          <w:lang w:eastAsia="fr-FR"/>
          <w:rPrChange w:id="547" w:author="Angelo Corsaro" w:date="2012-10-26T15:48:00Z">
            <w:rPr>
              <w:ins w:id="548" w:author="Angelo Corsaro" w:date="2012-10-16T14:49:00Z"/>
              <w:rFonts w:ascii="Menlo Regular" w:hAnsi="Menlo Regular" w:cs="Menlo Regular"/>
              <w:noProof/>
              <w:sz w:val="20"/>
              <w:szCs w:val="20"/>
              <w:lang w:val="fr-FR" w:eastAsia="fr-FR"/>
            </w:rPr>
          </w:rPrChange>
        </w:rPr>
      </w:pPr>
      <w:ins w:id="549" w:author="Angelo Corsaro" w:date="2012-10-16T14:49:00Z">
        <w:r w:rsidRPr="003D3106">
          <w:rPr>
            <w:rFonts w:ascii="Menlo Regular" w:hAnsi="Menlo Regular" w:cs="Menlo Regular"/>
            <w:noProof/>
            <w:sz w:val="20"/>
            <w:szCs w:val="20"/>
            <w:lang w:eastAsia="fr-FR"/>
            <w:rPrChange w:id="550" w:author="Angelo Corsaro" w:date="2012-10-26T15:48:00Z">
              <w:rPr>
                <w:rFonts w:ascii="Menlo Regular" w:hAnsi="Menlo Regular" w:cs="Menlo Regular"/>
                <w:noProof/>
                <w:sz w:val="20"/>
                <w:szCs w:val="20"/>
                <w:lang w:val="fr-FR" w:eastAsia="fr-FR"/>
              </w:rPr>
            </w:rPrChange>
          </w:rPr>
          <w:t xml:space="preserve">      namespace core {</w:t>
        </w:r>
      </w:ins>
    </w:p>
    <w:p w14:paraId="0D8E7B9A" w14:textId="2E287F7D" w:rsidR="00682FF1" w:rsidRPr="003D3106" w:rsidRDefault="00682FF1" w:rsidP="00682FF1">
      <w:pPr>
        <w:rPr>
          <w:ins w:id="551" w:author="Angelo Corsaro" w:date="2012-10-16T14:49:00Z"/>
          <w:rFonts w:ascii="Menlo Regular" w:hAnsi="Menlo Regular" w:cs="Menlo Regular"/>
          <w:noProof/>
          <w:sz w:val="20"/>
          <w:szCs w:val="20"/>
          <w:lang w:eastAsia="fr-FR"/>
          <w:rPrChange w:id="552" w:author="Angelo Corsaro" w:date="2012-10-26T15:48:00Z">
            <w:rPr>
              <w:ins w:id="553" w:author="Angelo Corsaro" w:date="2012-10-16T14:49:00Z"/>
              <w:rFonts w:ascii="Menlo Regular" w:hAnsi="Menlo Regular" w:cs="Menlo Regular"/>
              <w:noProof/>
              <w:sz w:val="20"/>
              <w:szCs w:val="20"/>
              <w:lang w:val="fr-FR" w:eastAsia="fr-FR"/>
            </w:rPr>
          </w:rPrChange>
        </w:rPr>
      </w:pPr>
      <w:ins w:id="554" w:author="Angelo Corsaro" w:date="2012-10-16T14:49:00Z">
        <w:r w:rsidRPr="003D3106">
          <w:rPr>
            <w:rFonts w:ascii="Menlo Regular" w:hAnsi="Menlo Regular" w:cs="Menlo Regular"/>
            <w:noProof/>
            <w:sz w:val="20"/>
            <w:szCs w:val="20"/>
            <w:lang w:eastAsia="fr-FR"/>
            <w:rPrChange w:id="555" w:author="Angelo Corsaro" w:date="2012-10-26T15:48:00Z">
              <w:rPr>
                <w:rFonts w:ascii="Menlo Regular" w:hAnsi="Menlo Regular" w:cs="Menlo Regular"/>
                <w:noProof/>
                <w:sz w:val="20"/>
                <w:szCs w:val="20"/>
                <w:lang w:val="fr-FR" w:eastAsia="fr-FR"/>
              </w:rPr>
            </w:rPrChange>
          </w:rPr>
          <w:t xml:space="preserve">         namespace detail {</w:t>
        </w:r>
      </w:ins>
    </w:p>
    <w:p w14:paraId="0DAA0603" w14:textId="6A87C32A" w:rsidR="00682FF1" w:rsidRPr="003D3106" w:rsidRDefault="00682FF1" w:rsidP="00682FF1">
      <w:pPr>
        <w:rPr>
          <w:ins w:id="556" w:author="Angelo Corsaro" w:date="2012-10-16T14:50:00Z"/>
          <w:rFonts w:ascii="Menlo Regular" w:hAnsi="Menlo Regular" w:cs="Menlo Regular"/>
          <w:noProof/>
          <w:sz w:val="20"/>
          <w:szCs w:val="20"/>
          <w:lang w:eastAsia="fr-FR"/>
          <w:rPrChange w:id="557" w:author="Angelo Corsaro" w:date="2012-10-26T15:48:00Z">
            <w:rPr>
              <w:ins w:id="558" w:author="Angelo Corsaro" w:date="2012-10-16T14:50:00Z"/>
              <w:rFonts w:ascii="Menlo Regular" w:hAnsi="Menlo Regular" w:cs="Menlo Regular"/>
              <w:noProof/>
              <w:sz w:val="20"/>
              <w:szCs w:val="20"/>
              <w:lang w:val="fr-FR" w:eastAsia="fr-FR"/>
            </w:rPr>
          </w:rPrChange>
        </w:rPr>
      </w:pPr>
      <w:ins w:id="559" w:author="Angelo Corsaro" w:date="2012-10-16T14:49:00Z">
        <w:r w:rsidRPr="003D3106">
          <w:rPr>
            <w:rFonts w:ascii="Menlo Regular" w:hAnsi="Menlo Regular" w:cs="Menlo Regular"/>
            <w:noProof/>
            <w:sz w:val="20"/>
            <w:szCs w:val="20"/>
            <w:lang w:eastAsia="fr-FR"/>
            <w:rPrChange w:id="560" w:author="Angelo Corsaro" w:date="2012-10-26T15:48:00Z">
              <w:rPr>
                <w:rFonts w:ascii="Menlo Regular" w:hAnsi="Menlo Regular" w:cs="Menlo Regular"/>
                <w:noProof/>
                <w:sz w:val="20"/>
                <w:szCs w:val="20"/>
                <w:lang w:val="fr-FR" w:eastAsia="fr-FR"/>
              </w:rPr>
            </w:rPrChange>
          </w:rPr>
          <w:t xml:space="preserve">          typedef dds::core::TInstanceHandle&lt;foo::core::InstanceHandleDelegate</w:t>
        </w:r>
      </w:ins>
      <w:ins w:id="561" w:author="Angelo Corsaro" w:date="2012-10-16T14:50:00Z">
        <w:r w:rsidRPr="003D3106">
          <w:rPr>
            <w:rFonts w:ascii="Menlo Regular" w:hAnsi="Menlo Regular" w:cs="Menlo Regular"/>
            <w:noProof/>
            <w:sz w:val="20"/>
            <w:szCs w:val="20"/>
            <w:lang w:eastAsia="fr-FR"/>
            <w:rPrChange w:id="562" w:author="Angelo Corsaro" w:date="2012-10-26T15:48:00Z">
              <w:rPr>
                <w:rFonts w:ascii="Menlo Regular" w:hAnsi="Menlo Regular" w:cs="Menlo Regular"/>
                <w:noProof/>
                <w:sz w:val="20"/>
                <w:szCs w:val="20"/>
                <w:lang w:val="fr-FR" w:eastAsia="fr-FR"/>
              </w:rPr>
            </w:rPrChange>
          </w:rPr>
          <w:t>&gt;</w:t>
        </w:r>
      </w:ins>
    </w:p>
    <w:p w14:paraId="15E16C53" w14:textId="7557108D" w:rsidR="00682FF1" w:rsidRPr="003D3106" w:rsidRDefault="00682FF1" w:rsidP="00682FF1">
      <w:pPr>
        <w:rPr>
          <w:ins w:id="563" w:author="Angelo Corsaro" w:date="2012-10-16T14:49:00Z"/>
          <w:rFonts w:ascii="Menlo Regular" w:hAnsi="Menlo Regular" w:cs="Menlo Regular"/>
          <w:noProof/>
          <w:sz w:val="20"/>
          <w:szCs w:val="20"/>
          <w:lang w:eastAsia="fr-FR"/>
          <w:rPrChange w:id="564" w:author="Angelo Corsaro" w:date="2012-10-26T15:48:00Z">
            <w:rPr>
              <w:ins w:id="565" w:author="Angelo Corsaro" w:date="2012-10-16T14:49:00Z"/>
              <w:rFonts w:ascii="Menlo Regular" w:hAnsi="Menlo Regular" w:cs="Menlo Regular"/>
              <w:noProof/>
              <w:sz w:val="20"/>
              <w:szCs w:val="20"/>
              <w:lang w:val="fr-FR" w:eastAsia="fr-FR"/>
            </w:rPr>
          </w:rPrChange>
        </w:rPr>
      </w:pPr>
      <w:ins w:id="566" w:author="Angelo Corsaro" w:date="2012-10-16T14:50:00Z">
        <w:r w:rsidRPr="003D3106">
          <w:rPr>
            <w:rFonts w:ascii="Menlo Regular" w:hAnsi="Menlo Regular" w:cs="Menlo Regular"/>
            <w:noProof/>
            <w:sz w:val="20"/>
            <w:szCs w:val="20"/>
            <w:lang w:eastAsia="fr-FR"/>
            <w:rPrChange w:id="567" w:author="Angelo Corsaro" w:date="2012-10-26T15:48:00Z">
              <w:rPr>
                <w:rFonts w:ascii="Menlo Regular" w:hAnsi="Menlo Regular" w:cs="Menlo Regular"/>
                <w:noProof/>
                <w:sz w:val="20"/>
                <w:szCs w:val="20"/>
                <w:lang w:val="fr-FR" w:eastAsia="fr-FR"/>
              </w:rPr>
            </w:rPrChange>
          </w:rPr>
          <w:t xml:space="preserve">          InstanceHandle</w:t>
        </w:r>
      </w:ins>
      <w:ins w:id="568" w:author="Angelo Corsaro" w:date="2012-10-16T14:49:00Z">
        <w:r w:rsidRPr="003D3106">
          <w:rPr>
            <w:rFonts w:ascii="Menlo Regular" w:hAnsi="Menlo Regular" w:cs="Menlo Regular"/>
            <w:noProof/>
            <w:sz w:val="20"/>
            <w:szCs w:val="20"/>
            <w:lang w:eastAsia="fr-FR"/>
            <w:rPrChange w:id="569" w:author="Angelo Corsaro" w:date="2012-10-26T15:48:00Z">
              <w:rPr>
                <w:rFonts w:ascii="Menlo Regular" w:hAnsi="Menlo Regular" w:cs="Menlo Regular"/>
                <w:noProof/>
                <w:sz w:val="20"/>
                <w:szCs w:val="20"/>
                <w:lang w:val="fr-FR" w:eastAsia="fr-FR"/>
              </w:rPr>
            </w:rPrChange>
          </w:rPr>
          <w:t>;</w:t>
        </w:r>
      </w:ins>
    </w:p>
    <w:p w14:paraId="04057942" w14:textId="77777777" w:rsidR="00682FF1" w:rsidRPr="003D3106" w:rsidRDefault="00682FF1" w:rsidP="00682FF1">
      <w:pPr>
        <w:rPr>
          <w:ins w:id="570" w:author="Angelo Corsaro" w:date="2012-10-16T14:49:00Z"/>
          <w:rFonts w:ascii="Menlo Regular" w:hAnsi="Menlo Regular" w:cs="Menlo Regular"/>
          <w:noProof/>
          <w:sz w:val="20"/>
          <w:szCs w:val="20"/>
          <w:lang w:eastAsia="fr-FR"/>
          <w:rPrChange w:id="571" w:author="Angelo Corsaro" w:date="2012-10-26T15:48:00Z">
            <w:rPr>
              <w:ins w:id="572" w:author="Angelo Corsaro" w:date="2012-10-16T14:49:00Z"/>
              <w:rFonts w:ascii="Menlo Regular" w:hAnsi="Menlo Regular" w:cs="Menlo Regular"/>
              <w:noProof/>
              <w:sz w:val="20"/>
              <w:szCs w:val="20"/>
              <w:lang w:val="fr-FR" w:eastAsia="fr-FR"/>
            </w:rPr>
          </w:rPrChange>
        </w:rPr>
      </w:pPr>
      <w:ins w:id="573" w:author="Angelo Corsaro" w:date="2012-10-16T14:49:00Z">
        <w:r w:rsidRPr="003D3106">
          <w:rPr>
            <w:rFonts w:ascii="Menlo Regular" w:hAnsi="Menlo Regular" w:cs="Menlo Regular"/>
            <w:noProof/>
            <w:sz w:val="20"/>
            <w:szCs w:val="20"/>
            <w:lang w:eastAsia="fr-FR"/>
            <w:rPrChange w:id="574" w:author="Angelo Corsaro" w:date="2012-10-26T15:48:00Z">
              <w:rPr>
                <w:rFonts w:ascii="Menlo Regular" w:hAnsi="Menlo Regular" w:cs="Menlo Regular"/>
                <w:noProof/>
                <w:sz w:val="20"/>
                <w:szCs w:val="20"/>
                <w:lang w:val="fr-FR" w:eastAsia="fr-FR"/>
              </w:rPr>
            </w:rPrChange>
          </w:rPr>
          <w:t xml:space="preserve">      }</w:t>
        </w:r>
      </w:ins>
    </w:p>
    <w:p w14:paraId="610988EE" w14:textId="77777777" w:rsidR="00682FF1" w:rsidRPr="003D3106" w:rsidRDefault="00682FF1" w:rsidP="00682FF1">
      <w:pPr>
        <w:rPr>
          <w:ins w:id="575" w:author="Angelo Corsaro" w:date="2012-10-16T14:49:00Z"/>
          <w:rFonts w:ascii="Menlo Regular" w:hAnsi="Menlo Regular" w:cs="Menlo Regular"/>
          <w:sz w:val="20"/>
          <w:szCs w:val="20"/>
        </w:rPr>
      </w:pPr>
      <w:ins w:id="576" w:author="Angelo Corsaro" w:date="2012-10-16T14:49:00Z">
        <w:r w:rsidRPr="003D3106">
          <w:rPr>
            <w:rFonts w:ascii="Menlo Regular" w:hAnsi="Menlo Regular" w:cs="Menlo Regular"/>
            <w:noProof/>
            <w:sz w:val="20"/>
            <w:szCs w:val="20"/>
            <w:lang w:eastAsia="fr-FR"/>
            <w:rPrChange w:id="577" w:author="Angelo Corsaro" w:date="2012-10-26T15:48:00Z">
              <w:rPr>
                <w:rFonts w:ascii="Menlo Regular" w:hAnsi="Menlo Regular" w:cs="Menlo Regular"/>
                <w:noProof/>
                <w:sz w:val="20"/>
                <w:szCs w:val="20"/>
                <w:lang w:val="fr-FR" w:eastAsia="fr-FR"/>
              </w:rPr>
            </w:rPrChange>
          </w:rPr>
          <w:t xml:space="preserve">   }</w:t>
        </w:r>
      </w:ins>
    </w:p>
    <w:p w14:paraId="3061D72E" w14:textId="77777777" w:rsidR="00682FF1" w:rsidRPr="00ED6E9F" w:rsidRDefault="00682FF1" w:rsidP="008F5179">
      <w:pPr>
        <w:rPr>
          <w:ins w:id="578" w:author="Angelo Corsaro" w:date="2012-10-16T14:50:00Z"/>
        </w:rPr>
      </w:pPr>
    </w:p>
    <w:p w14:paraId="2822D973" w14:textId="77777777" w:rsidR="00682FF1" w:rsidRPr="00153C33" w:rsidRDefault="00682FF1" w:rsidP="008F5179">
      <w:pPr>
        <w:rPr>
          <w:ins w:id="579" w:author="Angelo Corsaro" w:date="2012-10-16T14:50:00Z"/>
        </w:rPr>
      </w:pPr>
    </w:p>
    <w:p w14:paraId="5BFCDDBA" w14:textId="2093BF56" w:rsidR="00682FF1" w:rsidRPr="001F5C42" w:rsidRDefault="00682FF1" w:rsidP="008F5179">
      <w:pPr>
        <w:rPr>
          <w:ins w:id="580" w:author="Angelo Corsaro" w:date="2012-10-16T14:51:00Z"/>
        </w:rPr>
      </w:pPr>
      <w:ins w:id="581" w:author="Angelo Corsaro" w:date="2012-10-16T14:50:00Z">
        <w:r w:rsidRPr="00B70058">
          <w:t xml:space="preserve">This instantiation of the type constructor TInstanceHandle is then used by the standard API in the dds/core/InstanceHandle.hpp file to </w:t>
        </w:r>
      </w:ins>
      <w:ins w:id="582" w:author="Angelo Corsaro" w:date="2012-10-16T14:51:00Z">
        <w:r w:rsidRPr="001F5C42">
          <w:t>define the standard instance handle as:</w:t>
        </w:r>
      </w:ins>
    </w:p>
    <w:p w14:paraId="5F201058" w14:textId="77777777" w:rsidR="00682FF1" w:rsidRPr="003D3106" w:rsidRDefault="00682FF1" w:rsidP="008F5179">
      <w:pPr>
        <w:rPr>
          <w:ins w:id="583" w:author="Angelo Corsaro" w:date="2012-10-16T14:51:00Z"/>
        </w:rPr>
      </w:pPr>
    </w:p>
    <w:p w14:paraId="6CBE47A5" w14:textId="77777777" w:rsidR="00682FF1" w:rsidRPr="003D3106" w:rsidRDefault="00682FF1" w:rsidP="00682FF1">
      <w:pPr>
        <w:rPr>
          <w:ins w:id="584" w:author="Angelo Corsaro" w:date="2012-10-16T14:51:00Z"/>
          <w:rFonts w:ascii="Menlo Regular" w:hAnsi="Menlo Regular" w:cs="Menlo Regular"/>
          <w:noProof/>
          <w:sz w:val="20"/>
          <w:szCs w:val="20"/>
          <w:lang w:eastAsia="fr-FR"/>
          <w:rPrChange w:id="585" w:author="Angelo Corsaro" w:date="2012-10-26T15:48:00Z">
            <w:rPr>
              <w:ins w:id="586" w:author="Angelo Corsaro" w:date="2012-10-16T14:51:00Z"/>
              <w:rFonts w:ascii="Menlo Regular" w:hAnsi="Menlo Regular" w:cs="Menlo Regular"/>
              <w:noProof/>
              <w:sz w:val="20"/>
              <w:szCs w:val="20"/>
              <w:lang w:val="fr-FR" w:eastAsia="fr-FR"/>
            </w:rPr>
          </w:rPrChange>
        </w:rPr>
      </w:pPr>
      <w:ins w:id="587" w:author="Angelo Corsaro" w:date="2012-10-16T14:51:00Z">
        <w:r w:rsidRPr="003D3106">
          <w:rPr>
            <w:rFonts w:ascii="Menlo Regular" w:hAnsi="Menlo Regular" w:cs="Menlo Regular"/>
            <w:noProof/>
            <w:sz w:val="20"/>
            <w:szCs w:val="20"/>
            <w:lang w:eastAsia="fr-FR"/>
            <w:rPrChange w:id="588" w:author="Angelo Corsaro" w:date="2012-10-26T15:48:00Z">
              <w:rPr>
                <w:rFonts w:ascii="Menlo Regular" w:hAnsi="Menlo Regular" w:cs="Menlo Regular"/>
                <w:noProof/>
                <w:sz w:val="20"/>
                <w:szCs w:val="20"/>
                <w:lang w:val="fr-FR" w:eastAsia="fr-FR"/>
              </w:rPr>
            </w:rPrChange>
          </w:rPr>
          <w:t xml:space="preserve">   namespace dds { </w:t>
        </w:r>
      </w:ins>
    </w:p>
    <w:p w14:paraId="5ACF6AFF" w14:textId="77777777" w:rsidR="00682FF1" w:rsidRPr="003D3106" w:rsidRDefault="00682FF1" w:rsidP="00682FF1">
      <w:pPr>
        <w:rPr>
          <w:ins w:id="589" w:author="Angelo Corsaro" w:date="2012-10-16T14:51:00Z"/>
          <w:rFonts w:ascii="Menlo Regular" w:hAnsi="Menlo Regular" w:cs="Menlo Regular"/>
          <w:noProof/>
          <w:sz w:val="20"/>
          <w:szCs w:val="20"/>
          <w:lang w:eastAsia="fr-FR"/>
          <w:rPrChange w:id="590" w:author="Angelo Corsaro" w:date="2012-10-26T15:48:00Z">
            <w:rPr>
              <w:ins w:id="591" w:author="Angelo Corsaro" w:date="2012-10-16T14:51:00Z"/>
              <w:rFonts w:ascii="Menlo Regular" w:hAnsi="Menlo Regular" w:cs="Menlo Regular"/>
              <w:noProof/>
              <w:sz w:val="20"/>
              <w:szCs w:val="20"/>
              <w:lang w:val="fr-FR" w:eastAsia="fr-FR"/>
            </w:rPr>
          </w:rPrChange>
        </w:rPr>
      </w:pPr>
      <w:ins w:id="592" w:author="Angelo Corsaro" w:date="2012-10-16T14:51:00Z">
        <w:r w:rsidRPr="003D3106">
          <w:rPr>
            <w:rFonts w:ascii="Menlo Regular" w:hAnsi="Menlo Regular" w:cs="Menlo Regular"/>
            <w:noProof/>
            <w:sz w:val="20"/>
            <w:szCs w:val="20"/>
            <w:lang w:eastAsia="fr-FR"/>
            <w:rPrChange w:id="593" w:author="Angelo Corsaro" w:date="2012-10-26T15:48:00Z">
              <w:rPr>
                <w:rFonts w:ascii="Menlo Regular" w:hAnsi="Menlo Regular" w:cs="Menlo Regular"/>
                <w:noProof/>
                <w:sz w:val="20"/>
                <w:szCs w:val="20"/>
                <w:lang w:val="fr-FR" w:eastAsia="fr-FR"/>
              </w:rPr>
            </w:rPrChange>
          </w:rPr>
          <w:t xml:space="preserve">      namespace core {</w:t>
        </w:r>
      </w:ins>
    </w:p>
    <w:p w14:paraId="62489253" w14:textId="386BD901" w:rsidR="00682FF1" w:rsidRPr="003D3106" w:rsidRDefault="00682FF1" w:rsidP="00682FF1">
      <w:pPr>
        <w:rPr>
          <w:ins w:id="594" w:author="Angelo Corsaro" w:date="2012-10-16T14:51:00Z"/>
          <w:rFonts w:ascii="Menlo Regular" w:hAnsi="Menlo Regular" w:cs="Menlo Regular"/>
          <w:noProof/>
          <w:sz w:val="20"/>
          <w:szCs w:val="20"/>
          <w:lang w:eastAsia="fr-FR"/>
          <w:rPrChange w:id="595" w:author="Angelo Corsaro" w:date="2012-10-26T15:48:00Z">
            <w:rPr>
              <w:ins w:id="596" w:author="Angelo Corsaro" w:date="2012-10-16T14:51:00Z"/>
              <w:rFonts w:ascii="Menlo Regular" w:hAnsi="Menlo Regular" w:cs="Menlo Regular"/>
              <w:noProof/>
              <w:sz w:val="20"/>
              <w:szCs w:val="20"/>
              <w:lang w:val="fr-FR" w:eastAsia="fr-FR"/>
            </w:rPr>
          </w:rPrChange>
        </w:rPr>
      </w:pPr>
      <w:ins w:id="597" w:author="Angelo Corsaro" w:date="2012-10-16T14:51:00Z">
        <w:r w:rsidRPr="003D3106">
          <w:rPr>
            <w:rFonts w:ascii="Menlo Regular" w:hAnsi="Menlo Regular" w:cs="Menlo Regular"/>
            <w:noProof/>
            <w:sz w:val="20"/>
            <w:szCs w:val="20"/>
            <w:lang w:eastAsia="fr-FR"/>
            <w:rPrChange w:id="598" w:author="Angelo Corsaro" w:date="2012-10-26T15:48:00Z">
              <w:rPr>
                <w:rFonts w:ascii="Menlo Regular" w:hAnsi="Menlo Regular" w:cs="Menlo Regular"/>
                <w:noProof/>
                <w:sz w:val="20"/>
                <w:szCs w:val="20"/>
                <w:lang w:val="fr-FR" w:eastAsia="fr-FR"/>
              </w:rPr>
            </w:rPrChange>
          </w:rPr>
          <w:t xml:space="preserve">         typedef detail::InstanceHandle InstanceHandle;</w:t>
        </w:r>
      </w:ins>
    </w:p>
    <w:p w14:paraId="15226441" w14:textId="77777777" w:rsidR="00682FF1" w:rsidRPr="003D3106" w:rsidRDefault="00682FF1" w:rsidP="00682FF1">
      <w:pPr>
        <w:rPr>
          <w:ins w:id="599" w:author="Angelo Corsaro" w:date="2012-10-16T14:51:00Z"/>
          <w:rFonts w:ascii="Menlo Regular" w:hAnsi="Menlo Regular" w:cs="Menlo Regular"/>
          <w:noProof/>
          <w:sz w:val="20"/>
          <w:szCs w:val="20"/>
          <w:lang w:eastAsia="fr-FR"/>
          <w:rPrChange w:id="600" w:author="Angelo Corsaro" w:date="2012-10-26T15:48:00Z">
            <w:rPr>
              <w:ins w:id="601" w:author="Angelo Corsaro" w:date="2012-10-16T14:51:00Z"/>
              <w:rFonts w:ascii="Menlo Regular" w:hAnsi="Menlo Regular" w:cs="Menlo Regular"/>
              <w:noProof/>
              <w:sz w:val="20"/>
              <w:szCs w:val="20"/>
              <w:lang w:val="fr-FR" w:eastAsia="fr-FR"/>
            </w:rPr>
          </w:rPrChange>
        </w:rPr>
      </w:pPr>
      <w:ins w:id="602" w:author="Angelo Corsaro" w:date="2012-10-16T14:51:00Z">
        <w:r w:rsidRPr="003D3106">
          <w:rPr>
            <w:rFonts w:ascii="Menlo Regular" w:hAnsi="Menlo Regular" w:cs="Menlo Regular"/>
            <w:noProof/>
            <w:sz w:val="20"/>
            <w:szCs w:val="20"/>
            <w:lang w:eastAsia="fr-FR"/>
            <w:rPrChange w:id="603" w:author="Angelo Corsaro" w:date="2012-10-26T15:48:00Z">
              <w:rPr>
                <w:rFonts w:ascii="Menlo Regular" w:hAnsi="Menlo Regular" w:cs="Menlo Regular"/>
                <w:noProof/>
                <w:sz w:val="20"/>
                <w:szCs w:val="20"/>
                <w:lang w:val="fr-FR" w:eastAsia="fr-FR"/>
              </w:rPr>
            </w:rPrChange>
          </w:rPr>
          <w:t xml:space="preserve">      }</w:t>
        </w:r>
      </w:ins>
    </w:p>
    <w:p w14:paraId="636CCCE1" w14:textId="77777777" w:rsidR="00682FF1" w:rsidRPr="003D3106" w:rsidRDefault="00682FF1" w:rsidP="00682FF1">
      <w:pPr>
        <w:rPr>
          <w:ins w:id="604" w:author="Angelo Corsaro" w:date="2012-10-16T14:51:00Z"/>
          <w:rFonts w:ascii="Menlo Regular" w:hAnsi="Menlo Regular" w:cs="Menlo Regular"/>
          <w:sz w:val="20"/>
          <w:szCs w:val="20"/>
        </w:rPr>
      </w:pPr>
      <w:ins w:id="605" w:author="Angelo Corsaro" w:date="2012-10-16T14:51:00Z">
        <w:r w:rsidRPr="003D3106">
          <w:rPr>
            <w:rFonts w:ascii="Menlo Regular" w:hAnsi="Menlo Regular" w:cs="Menlo Regular"/>
            <w:noProof/>
            <w:sz w:val="20"/>
            <w:szCs w:val="20"/>
            <w:lang w:eastAsia="fr-FR"/>
            <w:rPrChange w:id="606" w:author="Angelo Corsaro" w:date="2012-10-26T15:48:00Z">
              <w:rPr>
                <w:rFonts w:ascii="Menlo Regular" w:hAnsi="Menlo Regular" w:cs="Menlo Regular"/>
                <w:noProof/>
                <w:sz w:val="20"/>
                <w:szCs w:val="20"/>
                <w:lang w:val="fr-FR" w:eastAsia="fr-FR"/>
              </w:rPr>
            </w:rPrChange>
          </w:rPr>
          <w:t xml:space="preserve">   }</w:t>
        </w:r>
      </w:ins>
    </w:p>
    <w:p w14:paraId="404B3742" w14:textId="77777777" w:rsidR="00682FF1" w:rsidRPr="00ED6E9F" w:rsidRDefault="00682FF1" w:rsidP="008F5179">
      <w:pPr>
        <w:rPr>
          <w:ins w:id="607" w:author="Angelo Corsaro" w:date="2012-10-16T14:48:00Z"/>
        </w:rPr>
      </w:pPr>
    </w:p>
    <w:p w14:paraId="6E90572D" w14:textId="36A4BB59" w:rsidR="008F5179" w:rsidRPr="003D3106" w:rsidDel="00A41E96" w:rsidRDefault="000844F6" w:rsidP="008F5179">
      <w:pPr>
        <w:rPr>
          <w:del w:id="608" w:author="Angelo Corsaro" w:date="2012-10-10T12:00:00Z"/>
        </w:rPr>
      </w:pPr>
      <w:ins w:id="609" w:author="Angelo Corsaro" w:date="2012-10-16T14:52:00Z">
        <w:r w:rsidRPr="00153C33">
          <w:t xml:space="preserve">Under no circumstances a vendor shall change the public API </w:t>
        </w:r>
      </w:ins>
      <w:ins w:id="610" w:author="Angelo Corsaro" w:date="2012-10-16T14:53:00Z">
        <w:r w:rsidRPr="00B70058">
          <w:t xml:space="preserve">defined by this specification. The only action performed by type constructor is to delegate their implementation to the DELEGATE template parameter. It is the </w:t>
        </w:r>
        <w:r w:rsidRPr="001F5C42">
          <w:t>DELEGATE type that provides the actual implementation and that encapsulate vendor extensions.</w:t>
        </w:r>
      </w:ins>
      <w:ins w:id="611" w:author="Angelo Corsaro" w:date="2012-10-16T14:55:00Z">
        <w:r w:rsidR="004F350A" w:rsidRPr="003D3106">
          <w:t xml:space="preserve"> </w:t>
        </w:r>
      </w:ins>
    </w:p>
    <w:p w14:paraId="326D5D5F" w14:textId="77777777" w:rsidR="008F5179" w:rsidRPr="003D3106" w:rsidDel="00A41E96" w:rsidRDefault="008F5179">
      <w:pPr>
        <w:jc w:val="center"/>
        <w:rPr>
          <w:del w:id="612" w:author="Angelo Corsaro" w:date="2012-10-10T12:00:00Z"/>
        </w:rPr>
        <w:pPrChange w:id="613" w:author="Angelo Corsaro" w:date="2012-10-10T11:52:00Z">
          <w:pPr/>
        </w:pPrChange>
      </w:pPr>
    </w:p>
    <w:p w14:paraId="28A3E173" w14:textId="0E2D10F8" w:rsidR="008F5179" w:rsidRPr="003D3106" w:rsidDel="00B15F9B" w:rsidRDefault="008F5179" w:rsidP="008F5179">
      <w:pPr>
        <w:rPr>
          <w:del w:id="614" w:author="Angelo Corsaro" w:date="2012-10-16T14:42:00Z"/>
        </w:rPr>
      </w:pPr>
    </w:p>
    <w:p w14:paraId="320CCDBF" w14:textId="77777777" w:rsidR="008F5179" w:rsidRPr="003D3106" w:rsidDel="00CA5B3C" w:rsidRDefault="008F5179" w:rsidP="008F5179">
      <w:pPr>
        <w:rPr>
          <w:del w:id="615" w:author="Angelo Corsaro" w:date="2012-10-10T11:52:00Z"/>
        </w:rPr>
      </w:pPr>
    </w:p>
    <w:p w14:paraId="303DF17A" w14:textId="77777777" w:rsidR="003C61CF" w:rsidRPr="003D3106" w:rsidDel="00CA5B3C" w:rsidRDefault="003C61CF" w:rsidP="008F5179">
      <w:pPr>
        <w:rPr>
          <w:del w:id="616" w:author="Angelo Corsaro" w:date="2012-10-10T11:52:00Z"/>
        </w:rPr>
      </w:pPr>
    </w:p>
    <w:p w14:paraId="5365AE09" w14:textId="77777777" w:rsidR="003C61CF" w:rsidRPr="003D3106" w:rsidDel="00CA5B3C" w:rsidRDefault="003C61CF" w:rsidP="008F5179">
      <w:pPr>
        <w:rPr>
          <w:del w:id="617" w:author="Angelo Corsaro" w:date="2012-10-10T11:52:00Z"/>
        </w:rPr>
      </w:pPr>
    </w:p>
    <w:p w14:paraId="7ED26B81" w14:textId="77777777" w:rsidR="003C61CF" w:rsidRPr="003D3106" w:rsidDel="00CA5B3C" w:rsidRDefault="003C61CF" w:rsidP="008F5179">
      <w:pPr>
        <w:rPr>
          <w:del w:id="618" w:author="Angelo Corsaro" w:date="2012-10-10T11:52:00Z"/>
        </w:rPr>
      </w:pPr>
    </w:p>
    <w:p w14:paraId="697324B4" w14:textId="77777777" w:rsidR="003C61CF" w:rsidRPr="003D3106" w:rsidDel="00CA5B3C" w:rsidRDefault="003C61CF" w:rsidP="008F5179">
      <w:pPr>
        <w:rPr>
          <w:del w:id="619" w:author="Angelo Corsaro" w:date="2012-10-10T11:52:00Z"/>
        </w:rPr>
      </w:pPr>
    </w:p>
    <w:p w14:paraId="0153FC83" w14:textId="77777777" w:rsidR="003C61CF" w:rsidRPr="003D3106" w:rsidDel="00CA5B3C" w:rsidRDefault="003C61CF" w:rsidP="008F5179">
      <w:pPr>
        <w:rPr>
          <w:del w:id="620" w:author="Angelo Corsaro" w:date="2012-10-10T11:52:00Z"/>
        </w:rPr>
      </w:pPr>
    </w:p>
    <w:p w14:paraId="0E0AEF61" w14:textId="77777777" w:rsidR="003C61CF" w:rsidRPr="003D3106" w:rsidDel="00CA5B3C" w:rsidRDefault="003C61CF" w:rsidP="008F5179">
      <w:pPr>
        <w:rPr>
          <w:del w:id="621" w:author="Angelo Corsaro" w:date="2012-10-10T11:52:00Z"/>
        </w:rPr>
      </w:pPr>
    </w:p>
    <w:p w14:paraId="548E2226" w14:textId="77777777" w:rsidR="003C61CF" w:rsidRPr="003D3106" w:rsidDel="00CA5B3C" w:rsidRDefault="003C61CF" w:rsidP="008F5179">
      <w:pPr>
        <w:rPr>
          <w:del w:id="622" w:author="Angelo Corsaro" w:date="2012-10-10T11:52:00Z"/>
        </w:rPr>
      </w:pPr>
    </w:p>
    <w:p w14:paraId="6BC0DCD6" w14:textId="77777777" w:rsidR="003C61CF" w:rsidRPr="003D3106" w:rsidDel="00CA5B3C" w:rsidRDefault="003C61CF" w:rsidP="008F5179">
      <w:pPr>
        <w:rPr>
          <w:del w:id="623" w:author="Angelo Corsaro" w:date="2012-10-10T11:52:00Z"/>
        </w:rPr>
      </w:pPr>
    </w:p>
    <w:p w14:paraId="60E4FBC5" w14:textId="575B172B" w:rsidR="003C61CF" w:rsidRPr="003D3106" w:rsidDel="00B43E5C" w:rsidRDefault="004A4240" w:rsidP="008F5179">
      <w:pPr>
        <w:rPr>
          <w:del w:id="624" w:author="Angelo Corsaro" w:date="2012-10-16T14:30:00Z"/>
        </w:rPr>
      </w:pPr>
      <w:del w:id="625" w:author="Angelo Corsaro" w:date="2012-10-16T14:30:00Z">
        <w:r w:rsidRPr="00F321C8" w:rsidDel="00B43E5C">
          <w:rPr>
            <w:noProof/>
            <w:lang w:val="fr-FR" w:eastAsia="fr-FR"/>
          </w:rPr>
          <mc:AlternateContent>
            <mc:Choice Requires="wps">
              <w:drawing>
                <wp:anchor distT="0" distB="0" distL="114300" distR="114300" simplePos="0" relativeHeight="251655168" behindDoc="0" locked="0" layoutInCell="1" allowOverlap="1" wp14:anchorId="74C32001" wp14:editId="5C94A52F">
                  <wp:simplePos x="0" y="0"/>
                  <wp:positionH relativeFrom="column">
                    <wp:posOffset>1143000</wp:posOffset>
                  </wp:positionH>
                  <wp:positionV relativeFrom="paragraph">
                    <wp:posOffset>114300</wp:posOffset>
                  </wp:positionV>
                  <wp:extent cx="4114800" cy="450850"/>
                  <wp:effectExtent l="0" t="0" r="0" b="6350"/>
                  <wp:wrapThrough wrapText="bothSides">
                    <wp:wrapPolygon edited="0">
                      <wp:start x="0" y="0"/>
                      <wp:lineTo x="21600" y="0"/>
                      <wp:lineTo x="21600" y="21600"/>
                      <wp:lineTo x="0" y="2160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08E83" w14:textId="29977739" w:rsidR="004963E6" w:rsidRPr="008475AE" w:rsidRDefault="004963E6" w:rsidP="003C61CF">
                              <w:pPr>
                                <w:pStyle w:val="Lgende"/>
                                <w:rPr>
                                  <w:rFonts w:ascii="Times New Roman" w:eastAsia="Lucida Sans Unicode" w:hAnsi="Times New Roman" w:cs="System"/>
                                  <w:noProof/>
                                  <w:lang w:val="fr-FR" w:eastAsia="fr-FR"/>
                                </w:rPr>
                              </w:pPr>
                              <w:moveFromRangeStart w:id="626" w:author="Angelo Corsaro" w:date="2012-10-16T14:29:00Z" w:name="move212017089"/>
                              <w:moveFrom w:id="627" w:author="Angelo Corsaro" w:date="2012-10-16T14:29:00Z">
                                <w:r w:rsidDel="00B73687">
                                  <w:t xml:space="preserve">Figure </w:t>
                                </w:r>
                                <w:r w:rsidDel="00B73687">
                                  <w:fldChar w:fldCharType="begin"/>
                                </w:r>
                                <w:r w:rsidDel="00B73687">
                                  <w:instrText xml:space="preserve"> STYLEREF 1 \s </w:instrText>
                                </w:r>
                                <w:r w:rsidDel="00B73687">
                                  <w:fldChar w:fldCharType="separate"/>
                                </w:r>
                                <w:r w:rsidDel="00B73687">
                                  <w:rPr>
                                    <w:noProof/>
                                  </w:rPr>
                                  <w:t>7</w:t>
                                </w:r>
                                <w:r w:rsidDel="00B73687">
                                  <w:fldChar w:fldCharType="end"/>
                                </w:r>
                                <w:r w:rsidDel="00B73687">
                                  <w:t>.</w:t>
                                </w:r>
                                <w:r w:rsidDel="00B73687">
                                  <w:fldChar w:fldCharType="begin"/>
                                </w:r>
                                <w:r w:rsidDel="00B73687">
                                  <w:instrText xml:space="preserve"> SEQ Figure \* ARABIC \s 1 </w:instrText>
                                </w:r>
                                <w:r w:rsidDel="00B73687">
                                  <w:fldChar w:fldCharType="separate"/>
                                </w:r>
                                <w:r w:rsidDel="00B73687">
                                  <w:rPr>
                                    <w:noProof/>
                                  </w:rPr>
                                  <w:t>1</w:t>
                                </w:r>
                                <w:r w:rsidDel="00B73687">
                                  <w:fldChar w:fldCharType="end"/>
                                </w:r>
                                <w:r w:rsidDel="00B73687">
                                  <w:t xml:space="preserve"> –</w:t>
                                </w:r>
                                <w:r w:rsidRPr="003C61CF" w:rsidDel="00B73687">
                                  <w:t xml:space="preserve"> Standard Packages Organization</w:t>
                                </w:r>
                              </w:moveFrom>
                              <w:moveFromRangeEnd w:id="62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90pt;margin-top:9pt;width:324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" filled="f" stroked="f">
                  <v:textbox inset="0,0,0,0">
                    <w:txbxContent>
                      <w:p w14:paraId="3E108E83" w14:textId="29977739" w:rsidR="004963E6" w:rsidRPr="008475AE" w:rsidRDefault="004963E6" w:rsidP="003C61CF">
                        <w:pPr>
                          <w:pStyle w:val="Lgende"/>
                          <w:rPr>
                            <w:rFonts w:ascii="Times New Roman" w:eastAsia="Lucida Sans Unicode" w:hAnsi="Times New Roman" w:cs="System"/>
                            <w:noProof/>
                            <w:lang w:val="fr-FR" w:eastAsia="fr-FR"/>
                          </w:rPr>
                        </w:pPr>
                        <w:moveFromRangeStart w:id="628" w:author="Angelo Corsaro" w:date="2012-10-16T14:29:00Z" w:name="move212017089"/>
                        <w:moveFrom w:id="629" w:author="Angelo Corsaro" w:date="2012-10-16T14:29:00Z">
                          <w:r w:rsidDel="00B73687">
                            <w:t xml:space="preserve">Figure </w:t>
                          </w:r>
                          <w:r w:rsidDel="00B73687">
                            <w:fldChar w:fldCharType="begin"/>
                          </w:r>
                          <w:r w:rsidDel="00B73687">
                            <w:instrText xml:space="preserve"> STYLEREF 1 \s </w:instrText>
                          </w:r>
                          <w:r w:rsidDel="00B73687">
                            <w:fldChar w:fldCharType="separate"/>
                          </w:r>
                          <w:r w:rsidDel="00B73687">
                            <w:rPr>
                              <w:noProof/>
                            </w:rPr>
                            <w:t>7</w:t>
                          </w:r>
                          <w:r w:rsidDel="00B73687">
                            <w:fldChar w:fldCharType="end"/>
                          </w:r>
                          <w:r w:rsidDel="00B73687">
                            <w:t>.</w:t>
                          </w:r>
                          <w:r w:rsidDel="00B73687">
                            <w:fldChar w:fldCharType="begin"/>
                          </w:r>
                          <w:r w:rsidDel="00B73687">
                            <w:instrText xml:space="preserve"> SEQ Figure \* ARABIC \s 1 </w:instrText>
                          </w:r>
                          <w:r w:rsidDel="00B73687">
                            <w:fldChar w:fldCharType="separate"/>
                          </w:r>
                          <w:r w:rsidDel="00B73687">
                            <w:rPr>
                              <w:noProof/>
                            </w:rPr>
                            <w:t>1</w:t>
                          </w:r>
                          <w:r w:rsidDel="00B73687">
                            <w:fldChar w:fldCharType="end"/>
                          </w:r>
                          <w:r w:rsidDel="00B73687">
                            <w:t xml:space="preserve"> –</w:t>
                          </w:r>
                          <w:r w:rsidRPr="003C61CF" w:rsidDel="00B73687">
                            <w:t xml:space="preserve"> Standard Packages Organization</w:t>
                          </w:r>
                        </w:moveFrom>
                        <w:moveFromRangeEnd w:id="628"/>
                      </w:p>
                    </w:txbxContent>
                  </v:textbox>
                  <w10:wrap type="through"/>
                </v:shape>
              </w:pict>
            </mc:Fallback>
          </mc:AlternateContent>
        </w:r>
      </w:del>
    </w:p>
    <w:p w14:paraId="4B9BA27C" w14:textId="77777777" w:rsidR="003C61CF" w:rsidRPr="00ED6E9F" w:rsidDel="00B43E5C" w:rsidRDefault="003C61CF" w:rsidP="008F5179">
      <w:pPr>
        <w:rPr>
          <w:del w:id="630" w:author="Angelo Corsaro" w:date="2012-10-16T14:30:00Z"/>
        </w:rPr>
      </w:pPr>
    </w:p>
    <w:p w14:paraId="2CB55ACC" w14:textId="71F0A540" w:rsidR="003C61CF" w:rsidRPr="00153C33" w:rsidDel="00B15F9B" w:rsidRDefault="003C61CF" w:rsidP="008F5179">
      <w:pPr>
        <w:rPr>
          <w:del w:id="631" w:author="Angelo Corsaro" w:date="2012-10-16T14:42:00Z"/>
        </w:rPr>
      </w:pPr>
    </w:p>
    <w:p w14:paraId="4468FF3A" w14:textId="77777777" w:rsidR="003C61CF" w:rsidRPr="003D3106" w:rsidDel="009A6243" w:rsidRDefault="004A4240" w:rsidP="008F5179">
      <w:pPr>
        <w:rPr>
          <w:del w:id="632" w:author="Angelo Corsaro" w:date="2012-10-10T12:00:00Z"/>
        </w:rPr>
      </w:pPr>
      <w:del w:id="633" w:author="Angelo Corsaro" w:date="2012-10-10T12:00:00Z">
        <w:r w:rsidRPr="00F321C8">
          <w:rPr>
            <w:noProof/>
            <w:lang w:val="fr-FR" w:eastAsia="fr-FR"/>
          </w:rPr>
          <w:drawing>
            <wp:anchor distT="0" distB="0" distL="114300" distR="114300" simplePos="0" relativeHeight="251658240" behindDoc="0" locked="0" layoutInCell="1" allowOverlap="1" wp14:anchorId="7F97EC74" wp14:editId="02570DDD">
              <wp:simplePos x="0" y="0"/>
              <wp:positionH relativeFrom="margin">
                <wp:posOffset>1143000</wp:posOffset>
              </wp:positionH>
              <wp:positionV relativeFrom="paragraph">
                <wp:posOffset>121920</wp:posOffset>
              </wp:positionV>
              <wp:extent cx="3094355" cy="3104515"/>
              <wp:effectExtent l="0" t="0" r="4445" b="0"/>
              <wp:wrapThrough wrapText="bothSides">
                <wp:wrapPolygon edited="0">
                  <wp:start x="355" y="177"/>
                  <wp:lineTo x="355" y="21207"/>
                  <wp:lineTo x="21099" y="21207"/>
                  <wp:lineTo x="21454" y="2828"/>
                  <wp:lineTo x="19326" y="2297"/>
                  <wp:lineTo x="7092" y="177"/>
                  <wp:lineTo x="355" y="17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3104515"/>
                      </a:xfrm>
                      <a:prstGeom prst="rect">
                        <a:avLst/>
                      </a:prstGeom>
                      <a:noFill/>
                    </pic:spPr>
                  </pic:pic>
                </a:graphicData>
              </a:graphic>
              <wp14:sizeRelH relativeFrom="page">
                <wp14:pctWidth>0</wp14:pctWidth>
              </wp14:sizeRelH>
              <wp14:sizeRelV relativeFrom="page">
                <wp14:pctHeight>0</wp14:pctHeight>
              </wp14:sizeRelV>
            </wp:anchor>
          </w:drawing>
        </w:r>
      </w:del>
    </w:p>
    <w:p w14:paraId="0B1439FA" w14:textId="77777777" w:rsidR="00253B25" w:rsidRPr="00ED6E9F" w:rsidDel="009A6243" w:rsidRDefault="00253B25" w:rsidP="008F5179">
      <w:pPr>
        <w:rPr>
          <w:del w:id="634" w:author="Angelo Corsaro" w:date="2012-10-10T12:00:00Z"/>
        </w:rPr>
      </w:pPr>
    </w:p>
    <w:p w14:paraId="2200E07F" w14:textId="77777777" w:rsidR="00253B25" w:rsidRPr="00153C33" w:rsidDel="009A6243" w:rsidRDefault="00253B25" w:rsidP="008F5179">
      <w:pPr>
        <w:rPr>
          <w:del w:id="635" w:author="Angelo Corsaro" w:date="2012-10-10T12:00:00Z"/>
        </w:rPr>
      </w:pPr>
    </w:p>
    <w:p w14:paraId="16B13637" w14:textId="77777777" w:rsidR="00253B25" w:rsidRPr="00B70058" w:rsidDel="009A6243" w:rsidRDefault="00253B25" w:rsidP="008F5179">
      <w:pPr>
        <w:rPr>
          <w:del w:id="636" w:author="Angelo Corsaro" w:date="2012-10-10T12:00:00Z"/>
        </w:rPr>
      </w:pPr>
    </w:p>
    <w:p w14:paraId="277999CC" w14:textId="77777777" w:rsidR="00253B25" w:rsidRPr="001F5C42" w:rsidDel="009A6243" w:rsidRDefault="00253B25" w:rsidP="008F5179">
      <w:pPr>
        <w:rPr>
          <w:del w:id="637" w:author="Angelo Corsaro" w:date="2012-10-10T12:00:00Z"/>
        </w:rPr>
      </w:pPr>
    </w:p>
    <w:p w14:paraId="7F0DFB53" w14:textId="77777777" w:rsidR="00253B25" w:rsidRPr="003D3106" w:rsidDel="009A6243" w:rsidRDefault="00253B25" w:rsidP="008F5179">
      <w:pPr>
        <w:rPr>
          <w:del w:id="638" w:author="Angelo Corsaro" w:date="2012-10-10T12:00:00Z"/>
        </w:rPr>
      </w:pPr>
    </w:p>
    <w:p w14:paraId="566FA5A6" w14:textId="77777777" w:rsidR="00253B25" w:rsidRPr="003D3106" w:rsidDel="009A6243" w:rsidRDefault="00253B25" w:rsidP="008F5179">
      <w:pPr>
        <w:rPr>
          <w:del w:id="639" w:author="Angelo Corsaro" w:date="2012-10-10T12:00:00Z"/>
        </w:rPr>
      </w:pPr>
    </w:p>
    <w:p w14:paraId="1432ACF2" w14:textId="77777777" w:rsidR="00253B25" w:rsidRPr="003D3106" w:rsidDel="009A6243" w:rsidRDefault="00253B25" w:rsidP="008F5179">
      <w:pPr>
        <w:rPr>
          <w:del w:id="640" w:author="Angelo Corsaro" w:date="2012-10-10T12:00:00Z"/>
        </w:rPr>
      </w:pPr>
    </w:p>
    <w:p w14:paraId="77217902" w14:textId="77777777" w:rsidR="00253B25" w:rsidRPr="003D3106" w:rsidDel="009A6243" w:rsidRDefault="00253B25" w:rsidP="008F5179">
      <w:pPr>
        <w:rPr>
          <w:del w:id="641" w:author="Angelo Corsaro" w:date="2012-10-10T12:00:00Z"/>
        </w:rPr>
      </w:pPr>
    </w:p>
    <w:p w14:paraId="5A2C2B4D" w14:textId="77777777" w:rsidR="00253B25" w:rsidRPr="003D3106" w:rsidDel="009A6243" w:rsidRDefault="00253B25" w:rsidP="008F5179">
      <w:pPr>
        <w:rPr>
          <w:del w:id="642" w:author="Angelo Corsaro" w:date="2012-10-10T12:00:00Z"/>
        </w:rPr>
      </w:pPr>
    </w:p>
    <w:p w14:paraId="6B860043" w14:textId="77777777" w:rsidR="003C61CF" w:rsidRPr="003D3106" w:rsidDel="009A6243" w:rsidRDefault="003C61CF" w:rsidP="008F5179">
      <w:pPr>
        <w:rPr>
          <w:del w:id="643" w:author="Angelo Corsaro" w:date="2012-10-10T12:00:00Z"/>
        </w:rPr>
      </w:pPr>
    </w:p>
    <w:p w14:paraId="0EC4FBA2" w14:textId="77777777" w:rsidR="003C61CF" w:rsidRPr="003D3106" w:rsidDel="009A6243" w:rsidRDefault="003C61CF" w:rsidP="008F5179">
      <w:pPr>
        <w:rPr>
          <w:del w:id="644" w:author="Angelo Corsaro" w:date="2012-10-10T12:00:00Z"/>
        </w:rPr>
      </w:pPr>
    </w:p>
    <w:p w14:paraId="35F641E8" w14:textId="77777777" w:rsidR="003C61CF" w:rsidRPr="003D3106" w:rsidDel="009A6243" w:rsidRDefault="003C61CF" w:rsidP="008F5179">
      <w:pPr>
        <w:rPr>
          <w:del w:id="645" w:author="Angelo Corsaro" w:date="2012-10-10T12:00:00Z"/>
        </w:rPr>
      </w:pPr>
    </w:p>
    <w:p w14:paraId="434B22C5" w14:textId="77777777" w:rsidR="003C61CF" w:rsidRPr="003D3106" w:rsidDel="009A6243" w:rsidRDefault="003C61CF" w:rsidP="008F5179">
      <w:pPr>
        <w:rPr>
          <w:del w:id="646" w:author="Angelo Corsaro" w:date="2012-10-10T12:00:00Z"/>
        </w:rPr>
      </w:pPr>
    </w:p>
    <w:p w14:paraId="3481AFF7" w14:textId="77777777" w:rsidR="003C61CF" w:rsidRPr="003D3106" w:rsidDel="009A6243" w:rsidRDefault="003C61CF" w:rsidP="008F5179">
      <w:pPr>
        <w:rPr>
          <w:del w:id="647" w:author="Angelo Corsaro" w:date="2012-10-10T12:00:00Z"/>
        </w:rPr>
      </w:pPr>
    </w:p>
    <w:p w14:paraId="6E486CBF" w14:textId="77777777" w:rsidR="003C61CF" w:rsidRPr="003D3106" w:rsidDel="009A6243" w:rsidRDefault="003C61CF" w:rsidP="008F5179">
      <w:pPr>
        <w:rPr>
          <w:del w:id="648" w:author="Angelo Corsaro" w:date="2012-10-10T12:00:00Z"/>
        </w:rPr>
      </w:pPr>
    </w:p>
    <w:p w14:paraId="6B80C94E" w14:textId="77777777" w:rsidR="003C61CF" w:rsidRPr="003D3106" w:rsidDel="009A6243" w:rsidRDefault="003C61CF" w:rsidP="008F5179">
      <w:pPr>
        <w:rPr>
          <w:del w:id="649" w:author="Angelo Corsaro" w:date="2012-10-10T12:00:00Z"/>
        </w:rPr>
      </w:pPr>
    </w:p>
    <w:p w14:paraId="46B7A128" w14:textId="77777777" w:rsidR="003C61CF" w:rsidRPr="003D3106" w:rsidDel="009A6243" w:rsidRDefault="003C61CF" w:rsidP="008F5179">
      <w:pPr>
        <w:rPr>
          <w:del w:id="650" w:author="Angelo Corsaro" w:date="2012-10-10T12:00:00Z"/>
        </w:rPr>
      </w:pPr>
    </w:p>
    <w:p w14:paraId="0DAE640F" w14:textId="77777777" w:rsidR="003C61CF" w:rsidRPr="003D3106" w:rsidDel="009A6243" w:rsidRDefault="004A4240" w:rsidP="008F5179">
      <w:pPr>
        <w:rPr>
          <w:del w:id="651" w:author="Angelo Corsaro" w:date="2012-10-10T12:00:00Z"/>
        </w:rPr>
      </w:pPr>
      <w:del w:id="652" w:author="Angelo Corsaro" w:date="2012-10-10T12:00:00Z">
        <w:r w:rsidRPr="00F321C8">
          <w:rPr>
            <w:noProof/>
            <w:lang w:val="fr-FR" w:eastAsia="fr-FR"/>
          </w:rPr>
          <mc:AlternateContent>
            <mc:Choice Requires="wps">
              <w:drawing>
                <wp:anchor distT="0" distB="0" distL="114300" distR="114300" simplePos="0" relativeHeight="251659264" behindDoc="0" locked="0" layoutInCell="1" allowOverlap="1" wp14:anchorId="60BB842A" wp14:editId="14CA37E6">
                  <wp:simplePos x="0" y="0"/>
                  <wp:positionH relativeFrom="column">
                    <wp:posOffset>1143000</wp:posOffset>
                  </wp:positionH>
                  <wp:positionV relativeFrom="paragraph">
                    <wp:posOffset>92075</wp:posOffset>
                  </wp:positionV>
                  <wp:extent cx="4008755" cy="342900"/>
                  <wp:effectExtent l="0" t="3175" r="4445" b="0"/>
                  <wp:wrapThrough wrapText="bothSides">
                    <wp:wrapPolygon edited="0">
                      <wp:start x="0" y="0"/>
                      <wp:lineTo x="21600" y="0"/>
                      <wp:lineTo x="21600" y="21600"/>
                      <wp:lineTo x="0" y="21600"/>
                      <wp:lineTo x="0" y="0"/>
                    </wp:wrapPolygon>
                  </wp:wrapThrough>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7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703B" w14:textId="77777777" w:rsidR="004963E6" w:rsidRPr="004B48FF" w:rsidRDefault="004963E6" w:rsidP="00253B25">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fldSimple w:instr=" SEQ Figure \* ARABIC \s 1 ">
                                <w:r>
                                  <w:rPr>
                                    <w:noProof/>
                                  </w:rPr>
                                  <w:t>2</w:t>
                                </w:r>
                              </w:fldSimple>
                              <w:r>
                                <w:t xml:space="preserve"> – </w:t>
                              </w:r>
                              <w:r w:rsidRPr="003C61CF">
                                <w:t>Instantiated Package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90pt;margin-top:7.25pt;width:315.6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T5A7ICAACw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" filled="f" stroked="f">
                  <v:textbox inset="0,0,0,0">
                    <w:txbxContent>
                      <w:p w14:paraId="2C21703B" w14:textId="77777777" w:rsidR="004963E6" w:rsidRPr="004B48FF" w:rsidRDefault="004963E6" w:rsidP="00253B25">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fldSimple w:instr=" SEQ Figure \* ARABIC \s 1 ">
                          <w:r>
                            <w:rPr>
                              <w:noProof/>
                            </w:rPr>
                            <w:t>2</w:t>
                          </w:r>
                        </w:fldSimple>
                        <w:r>
                          <w:t xml:space="preserve"> – </w:t>
                        </w:r>
                        <w:r w:rsidRPr="003C61CF">
                          <w:t>Instantiated Package Structure</w:t>
                        </w:r>
                      </w:p>
                    </w:txbxContent>
                  </v:textbox>
                  <w10:wrap type="through"/>
                </v:shape>
              </w:pict>
            </mc:Fallback>
          </mc:AlternateContent>
        </w:r>
      </w:del>
    </w:p>
    <w:p w14:paraId="764155D5" w14:textId="77777777" w:rsidR="003C61CF" w:rsidRPr="00ED6E9F" w:rsidDel="009A6243" w:rsidRDefault="003C61CF" w:rsidP="008F5179">
      <w:pPr>
        <w:rPr>
          <w:del w:id="653" w:author="Angelo Corsaro" w:date="2012-10-10T12:00:00Z"/>
        </w:rPr>
      </w:pPr>
    </w:p>
    <w:p w14:paraId="4386CA09" w14:textId="77777777" w:rsidR="003C61CF" w:rsidRPr="00153C33" w:rsidDel="009A6243" w:rsidRDefault="003C61CF" w:rsidP="008F5179">
      <w:pPr>
        <w:rPr>
          <w:del w:id="654" w:author="Angelo Corsaro" w:date="2012-10-10T12:00:00Z"/>
        </w:rPr>
      </w:pPr>
    </w:p>
    <w:p w14:paraId="25018646" w14:textId="77777777" w:rsidR="003C61CF" w:rsidRPr="00B70058" w:rsidDel="009A6243" w:rsidRDefault="003C61CF" w:rsidP="008F5179">
      <w:pPr>
        <w:rPr>
          <w:del w:id="655" w:author="Angelo Corsaro" w:date="2012-10-10T12:00:00Z"/>
        </w:rPr>
      </w:pPr>
    </w:p>
    <w:p w14:paraId="4688FE73" w14:textId="77777777" w:rsidR="003C61CF" w:rsidRPr="001F5C42" w:rsidDel="009A6243" w:rsidRDefault="003C61CF" w:rsidP="008F5179">
      <w:pPr>
        <w:rPr>
          <w:del w:id="656" w:author="Angelo Corsaro" w:date="2012-10-10T12:00:00Z"/>
        </w:rPr>
      </w:pPr>
    </w:p>
    <w:p w14:paraId="10966583" w14:textId="77777777" w:rsidR="003C61CF" w:rsidRPr="003D3106" w:rsidDel="009A6243" w:rsidRDefault="003C61CF" w:rsidP="008F5179">
      <w:pPr>
        <w:rPr>
          <w:del w:id="657" w:author="Angelo Corsaro" w:date="2012-10-10T12:00:00Z"/>
        </w:rPr>
      </w:pPr>
    </w:p>
    <w:p w14:paraId="74C0FCFF" w14:textId="77777777" w:rsidR="003C61CF" w:rsidRPr="003D3106" w:rsidDel="009A6243" w:rsidRDefault="003C61CF" w:rsidP="008F5179">
      <w:pPr>
        <w:rPr>
          <w:del w:id="658" w:author="Angelo Corsaro" w:date="2012-10-10T12:00:00Z"/>
        </w:rPr>
      </w:pPr>
    </w:p>
    <w:p w14:paraId="2AB6BB7F" w14:textId="77777777" w:rsidR="003C61CF" w:rsidRPr="003D3106" w:rsidDel="009A6243" w:rsidRDefault="003C61CF" w:rsidP="008F5179">
      <w:pPr>
        <w:rPr>
          <w:del w:id="659" w:author="Angelo Corsaro" w:date="2012-10-10T12:00:00Z"/>
        </w:rPr>
      </w:pPr>
    </w:p>
    <w:p w14:paraId="3F43D087" w14:textId="77777777" w:rsidR="003C61CF" w:rsidRPr="003D3106" w:rsidDel="009A6243" w:rsidRDefault="003C61CF" w:rsidP="008F5179">
      <w:pPr>
        <w:rPr>
          <w:del w:id="660" w:author="Angelo Corsaro" w:date="2012-10-10T12:00:00Z"/>
        </w:rPr>
      </w:pPr>
    </w:p>
    <w:p w14:paraId="27A39945" w14:textId="38007A11" w:rsidR="003C61CF" w:rsidRPr="003D3106" w:rsidDel="00B15F9B" w:rsidRDefault="003C61CF" w:rsidP="008F5179">
      <w:pPr>
        <w:rPr>
          <w:del w:id="661" w:author="Angelo Corsaro" w:date="2012-10-16T14:42:00Z"/>
        </w:rPr>
      </w:pPr>
    </w:p>
    <w:p w14:paraId="4A3BB7D2" w14:textId="0557B4B9" w:rsidR="003C61CF" w:rsidRPr="003D3106" w:rsidDel="00B15F9B" w:rsidRDefault="003C61CF" w:rsidP="008F5179">
      <w:pPr>
        <w:rPr>
          <w:del w:id="662" w:author="Angelo Corsaro" w:date="2012-10-16T14:42:00Z"/>
        </w:rPr>
      </w:pPr>
    </w:p>
    <w:p w14:paraId="7007BF44" w14:textId="10BCC8D2" w:rsidR="003C61CF" w:rsidRPr="003D3106" w:rsidDel="00B15F9B" w:rsidRDefault="004A4240" w:rsidP="008F5179">
      <w:pPr>
        <w:rPr>
          <w:del w:id="663" w:author="Angelo Corsaro" w:date="2012-10-16T14:42:00Z"/>
        </w:rPr>
      </w:pPr>
      <w:del w:id="664" w:author="Angelo Corsaro" w:date="2012-10-16T14:42:00Z">
        <w:r w:rsidRPr="00F321C8" w:rsidDel="00B15F9B">
          <w:rPr>
            <w:noProof/>
            <w:lang w:val="fr-FR" w:eastAsia="fr-FR"/>
          </w:rPr>
          <w:drawing>
            <wp:anchor distT="0" distB="0" distL="114300" distR="114300" simplePos="0" relativeHeight="251656192" behindDoc="0" locked="0" layoutInCell="1" allowOverlap="1" wp14:anchorId="2CCF279B" wp14:editId="03E62DC1">
              <wp:simplePos x="0" y="0"/>
              <wp:positionH relativeFrom="margin">
                <wp:posOffset>1257300</wp:posOffset>
              </wp:positionH>
              <wp:positionV relativeFrom="paragraph">
                <wp:posOffset>114300</wp:posOffset>
              </wp:positionV>
              <wp:extent cx="3260090" cy="3454400"/>
              <wp:effectExtent l="0" t="0" r="0" b="0"/>
              <wp:wrapThrough wrapText="bothSides">
                <wp:wrapPolygon edited="0">
                  <wp:start x="337" y="159"/>
                  <wp:lineTo x="337" y="21282"/>
                  <wp:lineTo x="21036" y="21282"/>
                  <wp:lineTo x="21373" y="3335"/>
                  <wp:lineTo x="20026" y="3176"/>
                  <wp:lineTo x="7236" y="3018"/>
                  <wp:lineTo x="6900" y="159"/>
                  <wp:lineTo x="337" y="159"/>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090" cy="3454400"/>
                      </a:xfrm>
                      <a:prstGeom prst="rect">
                        <a:avLst/>
                      </a:prstGeom>
                      <a:noFill/>
                    </pic:spPr>
                  </pic:pic>
                </a:graphicData>
              </a:graphic>
              <wp14:sizeRelH relativeFrom="page">
                <wp14:pctWidth>0</wp14:pctWidth>
              </wp14:sizeRelH>
              <wp14:sizeRelV relativeFrom="page">
                <wp14:pctHeight>0</wp14:pctHeight>
              </wp14:sizeRelV>
            </wp:anchor>
          </w:drawing>
        </w:r>
      </w:del>
    </w:p>
    <w:p w14:paraId="74417495" w14:textId="3570C8D4" w:rsidR="003C61CF" w:rsidRPr="00ED6E9F" w:rsidDel="00B15F9B" w:rsidRDefault="003C61CF" w:rsidP="008F5179">
      <w:pPr>
        <w:rPr>
          <w:del w:id="665" w:author="Angelo Corsaro" w:date="2012-10-16T14:42:00Z"/>
        </w:rPr>
      </w:pPr>
    </w:p>
    <w:p w14:paraId="0E227317" w14:textId="42D52AC2" w:rsidR="003C61CF" w:rsidRPr="00153C33" w:rsidDel="00B15F9B" w:rsidRDefault="003C61CF" w:rsidP="008F5179">
      <w:pPr>
        <w:rPr>
          <w:del w:id="666" w:author="Angelo Corsaro" w:date="2012-10-16T14:42:00Z"/>
        </w:rPr>
      </w:pPr>
    </w:p>
    <w:p w14:paraId="5AA5EFAD" w14:textId="06D621BB" w:rsidR="003C61CF" w:rsidRPr="00B70058" w:rsidDel="00B15F9B" w:rsidRDefault="003C61CF" w:rsidP="008F5179">
      <w:pPr>
        <w:rPr>
          <w:del w:id="667" w:author="Angelo Corsaro" w:date="2012-10-16T14:42:00Z"/>
        </w:rPr>
      </w:pPr>
    </w:p>
    <w:p w14:paraId="2AE8B423" w14:textId="5FD8C0D3" w:rsidR="003C61CF" w:rsidRPr="001F5C42" w:rsidDel="00B15F9B" w:rsidRDefault="003C61CF" w:rsidP="008F5179">
      <w:pPr>
        <w:rPr>
          <w:del w:id="668" w:author="Angelo Corsaro" w:date="2012-10-16T14:42:00Z"/>
        </w:rPr>
      </w:pPr>
    </w:p>
    <w:p w14:paraId="3C5378F5" w14:textId="196A39D8" w:rsidR="003C61CF" w:rsidRPr="003D3106" w:rsidDel="00B15F9B" w:rsidRDefault="003C61CF" w:rsidP="008F5179">
      <w:pPr>
        <w:rPr>
          <w:del w:id="669" w:author="Angelo Corsaro" w:date="2012-10-16T14:42:00Z"/>
        </w:rPr>
      </w:pPr>
    </w:p>
    <w:p w14:paraId="69542B77" w14:textId="1B39C91F" w:rsidR="003C61CF" w:rsidRPr="003D3106" w:rsidDel="00B15F9B" w:rsidRDefault="003C61CF" w:rsidP="008F5179">
      <w:pPr>
        <w:rPr>
          <w:del w:id="670" w:author="Angelo Corsaro" w:date="2012-10-16T14:42:00Z"/>
        </w:rPr>
      </w:pPr>
    </w:p>
    <w:p w14:paraId="5D14539D" w14:textId="12E55FD7" w:rsidR="003C61CF" w:rsidRPr="003D3106" w:rsidDel="00B15F9B" w:rsidRDefault="003C61CF" w:rsidP="008F5179">
      <w:pPr>
        <w:rPr>
          <w:del w:id="671" w:author="Angelo Corsaro" w:date="2012-10-16T14:42:00Z"/>
        </w:rPr>
      </w:pPr>
    </w:p>
    <w:p w14:paraId="6FD890A3" w14:textId="049A69B7" w:rsidR="00253B25" w:rsidRPr="003D3106" w:rsidDel="00B15F9B" w:rsidRDefault="00253B25" w:rsidP="008F5179">
      <w:pPr>
        <w:rPr>
          <w:del w:id="672" w:author="Angelo Corsaro" w:date="2012-10-16T14:42:00Z"/>
        </w:rPr>
      </w:pPr>
    </w:p>
    <w:p w14:paraId="6231BEEA" w14:textId="32D64435" w:rsidR="00253B25" w:rsidRPr="003D3106" w:rsidDel="00B15F9B" w:rsidRDefault="00253B25" w:rsidP="008F5179">
      <w:pPr>
        <w:rPr>
          <w:del w:id="673" w:author="Angelo Corsaro" w:date="2012-10-16T14:42:00Z"/>
        </w:rPr>
      </w:pPr>
    </w:p>
    <w:p w14:paraId="29760108" w14:textId="61037DF8" w:rsidR="00253B25" w:rsidRPr="003D3106" w:rsidDel="00B15F9B" w:rsidRDefault="00253B25" w:rsidP="008F5179">
      <w:pPr>
        <w:rPr>
          <w:del w:id="674" w:author="Angelo Corsaro" w:date="2012-10-16T14:42:00Z"/>
        </w:rPr>
      </w:pPr>
    </w:p>
    <w:p w14:paraId="2F126A92" w14:textId="77777777" w:rsidR="00253B25" w:rsidRPr="003D3106" w:rsidDel="00B15F9B" w:rsidRDefault="00253B25" w:rsidP="008F5179">
      <w:pPr>
        <w:rPr>
          <w:del w:id="675" w:author="Angelo Corsaro" w:date="2012-10-16T14:42:00Z"/>
        </w:rPr>
      </w:pPr>
    </w:p>
    <w:p w14:paraId="708F34A2" w14:textId="77777777" w:rsidR="00253B25" w:rsidRPr="003D3106" w:rsidDel="00B15F9B" w:rsidRDefault="00253B25" w:rsidP="008F5179">
      <w:pPr>
        <w:rPr>
          <w:del w:id="676" w:author="Angelo Corsaro" w:date="2012-10-16T14:42:00Z"/>
        </w:rPr>
      </w:pPr>
    </w:p>
    <w:p w14:paraId="40E323A3" w14:textId="77777777" w:rsidR="00253B25" w:rsidRPr="003D3106" w:rsidDel="00B15F9B" w:rsidRDefault="00253B25" w:rsidP="008F5179">
      <w:pPr>
        <w:rPr>
          <w:del w:id="677" w:author="Angelo Corsaro" w:date="2012-10-16T14:42:00Z"/>
        </w:rPr>
      </w:pPr>
    </w:p>
    <w:p w14:paraId="64DAF68F" w14:textId="77777777" w:rsidR="00253B25" w:rsidRPr="003D3106" w:rsidDel="00B15F9B" w:rsidRDefault="00253B25" w:rsidP="008F5179">
      <w:pPr>
        <w:rPr>
          <w:del w:id="678" w:author="Angelo Corsaro" w:date="2012-10-16T14:42:00Z"/>
        </w:rPr>
      </w:pPr>
    </w:p>
    <w:p w14:paraId="3F31BDB1" w14:textId="77777777" w:rsidR="00253B25" w:rsidRPr="003D3106" w:rsidDel="00B15F9B" w:rsidRDefault="00253B25" w:rsidP="008F5179">
      <w:pPr>
        <w:rPr>
          <w:del w:id="679" w:author="Angelo Corsaro" w:date="2012-10-16T14:42:00Z"/>
        </w:rPr>
      </w:pPr>
    </w:p>
    <w:p w14:paraId="7246FECC" w14:textId="77777777" w:rsidR="00253B25" w:rsidRPr="003D3106" w:rsidDel="00B15F9B" w:rsidRDefault="00253B25" w:rsidP="008F5179">
      <w:pPr>
        <w:rPr>
          <w:del w:id="680" w:author="Angelo Corsaro" w:date="2012-10-16T14:42:00Z"/>
        </w:rPr>
      </w:pPr>
    </w:p>
    <w:p w14:paraId="28A9CD99" w14:textId="77777777" w:rsidR="00253B25" w:rsidRPr="003D3106" w:rsidDel="00B15F9B" w:rsidRDefault="00253B25" w:rsidP="008F5179">
      <w:pPr>
        <w:rPr>
          <w:del w:id="681" w:author="Angelo Corsaro" w:date="2012-10-16T14:42:00Z"/>
        </w:rPr>
      </w:pPr>
    </w:p>
    <w:p w14:paraId="1541393B" w14:textId="77777777" w:rsidR="00253B25" w:rsidRPr="003D3106" w:rsidDel="00B15F9B" w:rsidRDefault="00253B25" w:rsidP="008F5179">
      <w:pPr>
        <w:rPr>
          <w:del w:id="682" w:author="Angelo Corsaro" w:date="2012-10-16T14:42:00Z"/>
        </w:rPr>
      </w:pPr>
    </w:p>
    <w:p w14:paraId="023D4D53" w14:textId="3075F392" w:rsidR="00253B25" w:rsidRPr="003D3106" w:rsidDel="00B15F9B" w:rsidRDefault="00253B25" w:rsidP="008F5179">
      <w:pPr>
        <w:rPr>
          <w:del w:id="683" w:author="Angelo Corsaro" w:date="2012-10-16T14:42:00Z"/>
        </w:rPr>
      </w:pPr>
    </w:p>
    <w:p w14:paraId="04CC282C" w14:textId="0A377FC3" w:rsidR="00253B25" w:rsidRPr="003D3106" w:rsidDel="00B15F9B" w:rsidRDefault="004A4240" w:rsidP="008F5179">
      <w:pPr>
        <w:rPr>
          <w:del w:id="684" w:author="Angelo Corsaro" w:date="2012-10-16T14:42:00Z"/>
        </w:rPr>
      </w:pPr>
      <w:del w:id="685" w:author="Angelo Corsaro" w:date="2012-10-16T14:42:00Z">
        <w:r w:rsidRPr="00F321C8" w:rsidDel="00B15F9B">
          <w:rPr>
            <w:noProof/>
            <w:lang w:val="fr-FR" w:eastAsia="fr-FR"/>
          </w:rPr>
          <mc:AlternateContent>
            <mc:Choice Requires="wps">
              <w:drawing>
                <wp:anchor distT="0" distB="0" distL="114300" distR="114300" simplePos="0" relativeHeight="251657216" behindDoc="0" locked="0" layoutInCell="1" allowOverlap="1" wp14:anchorId="074C00DD" wp14:editId="09C9CE05">
                  <wp:simplePos x="0" y="0"/>
                  <wp:positionH relativeFrom="column">
                    <wp:posOffset>1257300</wp:posOffset>
                  </wp:positionH>
                  <wp:positionV relativeFrom="paragraph">
                    <wp:posOffset>38100</wp:posOffset>
                  </wp:positionV>
                  <wp:extent cx="3260090" cy="450850"/>
                  <wp:effectExtent l="0" t="0" r="3810" b="3810"/>
                  <wp:wrapThrough wrapText="bothSides">
                    <wp:wrapPolygon edited="0">
                      <wp:start x="0" y="0"/>
                      <wp:lineTo x="21600" y="0"/>
                      <wp:lineTo x="21600" y="21600"/>
                      <wp:lineTo x="0" y="21600"/>
                      <wp:lineTo x="0" y="0"/>
                    </wp:wrapPolygon>
                  </wp:wrapThrough>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9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530E4" w14:textId="77777777" w:rsidR="004963E6" w:rsidRPr="00DA5280" w:rsidRDefault="004963E6" w:rsidP="003C61CF">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del w:id="686" w:author="Angelo Corsaro" w:date="2012-10-10T12:00:00Z">
                                <w:r w:rsidDel="009A6243">
                                  <w:fldChar w:fldCharType="begin"/>
                                </w:r>
                                <w:r w:rsidDel="009A6243">
                                  <w:delInstrText xml:space="preserve"> </w:delInstrText>
                                </w:r>
                              </w:del>
                              <w:r>
                                <w:instrText>SEQ</w:instrText>
                              </w:r>
                              <w:del w:id="687" w:author="Angelo Corsaro" w:date="2012-10-10T12:00:00Z">
                                <w:r w:rsidDel="009A6243">
                                  <w:delInstrText xml:space="preserve"> Figure \* ARABIC \s 1 </w:delInstrText>
                                </w:r>
                                <w:r w:rsidDel="009A6243">
                                  <w:fldChar w:fldCharType="separate"/>
                                </w:r>
                                <w:r w:rsidDel="009A6243">
                                  <w:rPr>
                                    <w:noProof/>
                                  </w:rPr>
                                  <w:delText>3</w:delText>
                                </w:r>
                                <w:r w:rsidDel="009A6243">
                                  <w:fldChar w:fldCharType="end"/>
                                </w:r>
                                <w:r w:rsidDel="009A6243">
                                  <w:delText xml:space="preserve"> </w:delText>
                                </w:r>
                              </w:del>
                              <w:ins w:id="688" w:author="Angelo Corsaro" w:date="2012-10-10T12:00:00Z">
                                <w:r>
                                  <w:t xml:space="preserve">2 </w:t>
                                </w:r>
                              </w:ins>
                              <w:r>
                                <w:t xml:space="preserve">– </w:t>
                              </w:r>
                              <w:r w:rsidRPr="00E50D51">
                                <w:t>Standard Package Organization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99pt;margin-top:3pt;width:256.7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" filled="f" stroked="f">
                  <v:textbox style="mso-fit-shape-to-text:t" inset="0,0,0,0">
                    <w:txbxContent>
                      <w:p w14:paraId="0FC530E4" w14:textId="77777777" w:rsidR="004963E6" w:rsidRPr="00DA5280" w:rsidRDefault="004963E6" w:rsidP="003C61CF">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del w:id="689" w:author="Angelo Corsaro" w:date="2012-10-10T12:00:00Z">
                          <w:r w:rsidDel="009A6243">
                            <w:fldChar w:fldCharType="begin"/>
                          </w:r>
                          <w:r w:rsidDel="009A6243">
                            <w:delInstrText xml:space="preserve"> </w:delInstrText>
                          </w:r>
                        </w:del>
                        <w:r>
                          <w:instrText>SEQ</w:instrText>
                        </w:r>
                        <w:del w:id="690" w:author="Angelo Corsaro" w:date="2012-10-10T12:00:00Z">
                          <w:r w:rsidDel="009A6243">
                            <w:delInstrText xml:space="preserve"> Figure \* ARABIC \s 1 </w:delInstrText>
                          </w:r>
                          <w:r w:rsidDel="009A6243">
                            <w:fldChar w:fldCharType="separate"/>
                          </w:r>
                          <w:r w:rsidDel="009A6243">
                            <w:rPr>
                              <w:noProof/>
                            </w:rPr>
                            <w:delText>3</w:delText>
                          </w:r>
                          <w:r w:rsidDel="009A6243">
                            <w:fldChar w:fldCharType="end"/>
                          </w:r>
                          <w:r w:rsidDel="009A6243">
                            <w:delText xml:space="preserve"> </w:delText>
                          </w:r>
                        </w:del>
                        <w:ins w:id="691" w:author="Angelo Corsaro" w:date="2012-10-10T12:00:00Z">
                          <w:r>
                            <w:t xml:space="preserve">2 </w:t>
                          </w:r>
                        </w:ins>
                        <w:r>
                          <w:t xml:space="preserve">– </w:t>
                        </w:r>
                        <w:r w:rsidRPr="00E50D51">
                          <w:t>Standard Package Organization</w:t>
                        </w:r>
                      </w:p>
                    </w:txbxContent>
                  </v:textbox>
                  <w10:wrap type="through"/>
                </v:shape>
              </w:pict>
            </mc:Fallback>
          </mc:AlternateContent>
        </w:r>
      </w:del>
    </w:p>
    <w:p w14:paraId="272DCA40" w14:textId="77777777" w:rsidR="00253B25" w:rsidRPr="00ED6E9F" w:rsidDel="00B15F9B" w:rsidRDefault="00253B25" w:rsidP="008F5179">
      <w:pPr>
        <w:rPr>
          <w:del w:id="692" w:author="Angelo Corsaro" w:date="2012-10-16T14:42:00Z"/>
        </w:rPr>
      </w:pPr>
    </w:p>
    <w:p w14:paraId="22B4AE71" w14:textId="77777777" w:rsidR="00253B25" w:rsidRPr="00153C33" w:rsidDel="00B15F9B" w:rsidRDefault="00253B25" w:rsidP="008F5179">
      <w:pPr>
        <w:rPr>
          <w:del w:id="693" w:author="Angelo Corsaro" w:date="2012-10-16T14:42:00Z"/>
        </w:rPr>
      </w:pPr>
    </w:p>
    <w:p w14:paraId="0894EE4C" w14:textId="5E046F54" w:rsidR="00253B25" w:rsidRPr="00B70058" w:rsidDel="00B15F9B" w:rsidRDefault="00253B25" w:rsidP="008F5179">
      <w:pPr>
        <w:rPr>
          <w:del w:id="694" w:author="Angelo Corsaro" w:date="2012-10-16T14:42:00Z"/>
        </w:rPr>
      </w:pPr>
    </w:p>
    <w:p w14:paraId="54868F25" w14:textId="77777777" w:rsidR="00253B25" w:rsidRPr="001F5C42" w:rsidDel="00B15F9B" w:rsidRDefault="00253B25" w:rsidP="008F5179">
      <w:pPr>
        <w:rPr>
          <w:del w:id="695" w:author="Angelo Corsaro" w:date="2012-10-16T14:42:00Z"/>
        </w:rPr>
      </w:pPr>
    </w:p>
    <w:p w14:paraId="492E631B" w14:textId="61B26252" w:rsidR="00E44A41" w:rsidRPr="003D3106" w:rsidRDefault="00E44A41" w:rsidP="00E44A41">
      <w:del w:id="696" w:author="Angelo Corsaro" w:date="2012-10-16T14:55:00Z">
        <w:r w:rsidRPr="003D3106" w:rsidDel="004F350A">
          <w:delText xml:space="preserve">Figure 7.1 </w:delText>
        </w:r>
      </w:del>
      <w:del w:id="697" w:author="Angelo Corsaro" w:date="2012-10-10T12:00:00Z">
        <w:r w:rsidRPr="003D3106" w:rsidDel="009A6243">
          <w:delText xml:space="preserve">and Figure 7.2 </w:delText>
        </w:r>
      </w:del>
      <w:del w:id="698" w:author="Angelo Corsaro" w:date="2012-10-16T14:55:00Z">
        <w:r w:rsidRPr="003D3106" w:rsidDel="004F350A">
          <w:delText xml:space="preserve">show that the DDS-PSM-Cxx API is parameterized with respect to a DELEGATE. The delegation layer is provided by vendors and used to instantiate the DDS-PSM- Cxx API into a concrete API. The DDS-PSM-Cxx API instantiation is as simple as the instantiation of a set of C++ templates. This standard provides a non-mandatory reference implementation showing how that can be done. Under any circumstances, compliant implementation shall not change the DDS-PSM-Cxx API vendor-specific extensions shall be added only via DELEGATEs. </w:delText>
        </w:r>
      </w:del>
      <w:r w:rsidRPr="003D3106">
        <w:t>The DDS-PSM-Cxx API provides a standard way of accessing vendor specific extensions.</w:t>
      </w:r>
    </w:p>
    <w:p w14:paraId="139CF11B" w14:textId="77777777" w:rsidR="00E44A41" w:rsidRPr="003D3106" w:rsidRDefault="00E44A41" w:rsidP="00E44A41"/>
    <w:p w14:paraId="06DA5AAD" w14:textId="77777777" w:rsidR="00E44A41" w:rsidRPr="003D3106" w:rsidRDefault="00E44A41" w:rsidP="00E44A41">
      <w:r w:rsidRPr="003D3106">
        <w:t>Application source code imports the DDS API by including one or more header files from the dds/ directory hierarchy. There are three ways to do this, depending on how the application programmer wishes to manage file dependencies.</w:t>
      </w:r>
    </w:p>
    <w:p w14:paraId="01D5455D" w14:textId="77777777" w:rsidR="00253B25" w:rsidRPr="003D3106" w:rsidRDefault="00253B25" w:rsidP="008F5179"/>
    <w:p w14:paraId="6DD2C232" w14:textId="77777777" w:rsidR="00487A0C" w:rsidRPr="003D3106" w:rsidRDefault="00487A0C" w:rsidP="00487A0C">
      <w:pPr>
        <w:numPr>
          <w:ilvl w:val="0"/>
          <w:numId w:val="14"/>
        </w:numPr>
      </w:pPr>
      <w:r w:rsidRPr="003D3106">
        <w:t xml:space="preserve">The entire DDS API can be included at once: </w:t>
      </w:r>
    </w:p>
    <w:p w14:paraId="4970E7F6" w14:textId="77777777" w:rsidR="00487A0C" w:rsidRPr="003D3106" w:rsidRDefault="00487A0C" w:rsidP="00487A0C">
      <w:pPr>
        <w:numPr>
          <w:ilvl w:val="1"/>
          <w:numId w:val="14"/>
        </w:numPr>
      </w:pPr>
      <w:r w:rsidRPr="003D3106">
        <w:t>#include &lt;dds/dds.hpp&gt;</w:t>
      </w:r>
    </w:p>
    <w:p w14:paraId="0B7F9339" w14:textId="1864CB1E" w:rsidR="00487A0C" w:rsidRPr="003D3106" w:rsidRDefault="00487A0C" w:rsidP="008C17BE">
      <w:pPr>
        <w:numPr>
          <w:ilvl w:val="0"/>
          <w:numId w:val="14"/>
        </w:numPr>
        <w:spacing w:before="120"/>
        <w:ind w:left="714" w:hanging="357"/>
      </w:pPr>
      <w:r w:rsidRPr="003D3106">
        <w:t>Individual DDS modules can be included. These headers have the form dds/module/</w:t>
      </w:r>
      <w:ins w:id="699" w:author="Angelo Corsaro" w:date="2012-10-16T14:43:00Z">
        <w:r w:rsidR="00197C98" w:rsidRPr="003D3106">
          <w:t>dds</w:t>
        </w:r>
      </w:ins>
      <w:r w:rsidRPr="003D3106">
        <w:t>module</w:t>
      </w:r>
      <w:del w:id="700" w:author="Angelo Corsaro" w:date="2012-10-16T14:43:00Z">
        <w:r w:rsidRPr="003D3106" w:rsidDel="00197C98">
          <w:delText>_module</w:delText>
        </w:r>
      </w:del>
      <w:r w:rsidRPr="003D3106">
        <w:t>.hpp. For example:</w:t>
      </w:r>
    </w:p>
    <w:p w14:paraId="383FB6CB" w14:textId="25D8C408" w:rsidR="00487A0C" w:rsidRPr="003D3106" w:rsidRDefault="00487A0C" w:rsidP="00487A0C">
      <w:pPr>
        <w:numPr>
          <w:ilvl w:val="1"/>
          <w:numId w:val="14"/>
        </w:numPr>
      </w:pPr>
      <w:r w:rsidRPr="003D3106">
        <w:t>#include &lt;dds/pub/</w:t>
      </w:r>
      <w:ins w:id="701" w:author="Angelo Corsaro" w:date="2012-10-16T14:43:00Z">
        <w:r w:rsidR="00B15F9B" w:rsidRPr="003D3106">
          <w:t>dds</w:t>
        </w:r>
      </w:ins>
      <w:r w:rsidRPr="003D3106">
        <w:t>pub</w:t>
      </w:r>
      <w:del w:id="702" w:author="Angelo Corsaro" w:date="2012-10-16T14:43:00Z">
        <w:r w:rsidRPr="003D3106" w:rsidDel="00B15F9B">
          <w:delText>_module</w:delText>
        </w:r>
      </w:del>
      <w:r w:rsidRPr="003D3106">
        <w:t>.hpp&gt;</w:t>
      </w:r>
    </w:p>
    <w:p w14:paraId="7F544F5A" w14:textId="77777777" w:rsidR="00487A0C" w:rsidRPr="003D3106" w:rsidRDefault="00487A0C" w:rsidP="008C17BE">
      <w:pPr>
        <w:numPr>
          <w:ilvl w:val="0"/>
          <w:numId w:val="14"/>
        </w:numPr>
        <w:spacing w:before="120"/>
        <w:ind w:left="714" w:hanging="357"/>
      </w:pPr>
      <w:r w:rsidRPr="003D3106">
        <w:t xml:space="preserve">Individual types can be included. These headers have the form dds/module/ClassName.hpp. For example: </w:t>
      </w:r>
    </w:p>
    <w:p w14:paraId="60752615" w14:textId="77777777" w:rsidR="00253B25" w:rsidRPr="003D3106" w:rsidRDefault="00487A0C" w:rsidP="00487A0C">
      <w:pPr>
        <w:numPr>
          <w:ilvl w:val="1"/>
          <w:numId w:val="14"/>
        </w:numPr>
      </w:pPr>
      <w:r w:rsidRPr="003D3106">
        <w:t>#include &lt;dds/pub/DataWriter.hpp&gt;</w:t>
      </w:r>
    </w:p>
    <w:p w14:paraId="0942CD2C" w14:textId="4553A03A" w:rsidR="00A633CB" w:rsidRPr="003D3106" w:rsidRDefault="00A633CB" w:rsidP="00A633CB">
      <w:pPr>
        <w:pStyle w:val="Titre2"/>
      </w:pPr>
      <w:bookmarkStart w:id="703" w:name="_Toc182385769"/>
      <w:r w:rsidRPr="003D3106">
        <w:t>Concurrency</w:t>
      </w:r>
      <w:ins w:id="704" w:author="Angelo Corsaro" w:date="2012-10-09T17:57:00Z">
        <w:r w:rsidR="0007244B" w:rsidRPr="003D3106">
          <w:t xml:space="preserve">, </w:t>
        </w:r>
      </w:ins>
      <w:del w:id="705" w:author="Angelo Corsaro" w:date="2012-10-25T16:52:00Z">
        <w:r w:rsidRPr="003D3106" w:rsidDel="0007244B">
          <w:delText>and</w:delText>
        </w:r>
      </w:del>
      <w:r w:rsidRPr="003D3106">
        <w:t>Reentrancy</w:t>
      </w:r>
      <w:bookmarkEnd w:id="703"/>
      <w:ins w:id="706" w:author="Angelo Corsaro" w:date="2012-10-25T16:52:00Z">
        <w:r w:rsidR="0007244B" w:rsidRPr="003D3106">
          <w:t xml:space="preserve"> and Exception Safety</w:t>
        </w:r>
      </w:ins>
    </w:p>
    <w:p w14:paraId="62C5C6C8" w14:textId="71A27B54" w:rsidR="00A633CB" w:rsidRPr="003D3106" w:rsidRDefault="00A633CB" w:rsidP="00A633CB">
      <w:r w:rsidRPr="003D3106">
        <w:t xml:space="preserve">It is expected that most Service implementations will support multi-threaded environments. Therefore, for the sake of portability, this PSM constrains the level of thread </w:t>
      </w:r>
      <w:ins w:id="707" w:author="Angelo Corsaro" w:date="2012-10-25T16:52:00Z">
        <w:r w:rsidR="000C566E" w:rsidRPr="003D3106">
          <w:t xml:space="preserve">and exception </w:t>
        </w:r>
      </w:ins>
      <w:r w:rsidRPr="003D3106">
        <w:t>safety that applications may expect:</w:t>
      </w:r>
    </w:p>
    <w:p w14:paraId="5867D087" w14:textId="77777777" w:rsidR="00A633CB" w:rsidRPr="003D3106" w:rsidRDefault="00A633CB" w:rsidP="00A633CB">
      <w:pPr>
        <w:numPr>
          <w:ilvl w:val="0"/>
          <w:numId w:val="15"/>
        </w:numPr>
        <w:spacing w:before="120"/>
        <w:ind w:left="714" w:hanging="357"/>
        <w:rPr>
          <w:ins w:id="708" w:author="Angelo Corsaro" w:date="2012-10-25T16:52:00Z"/>
        </w:rPr>
      </w:pPr>
      <w:r w:rsidRPr="003D3106">
        <w:t>All DataReader and DataWriter operations shall be reentrant.</w:t>
      </w:r>
    </w:p>
    <w:p w14:paraId="016229EC" w14:textId="0F9216D2" w:rsidR="000C566E" w:rsidRPr="003D3106" w:rsidRDefault="000C566E" w:rsidP="00A633CB">
      <w:pPr>
        <w:numPr>
          <w:ilvl w:val="0"/>
          <w:numId w:val="15"/>
        </w:numPr>
        <w:spacing w:before="120"/>
        <w:ind w:left="714" w:hanging="357"/>
        <w:rPr>
          <w:ins w:id="709" w:author="Angelo Corsaro" w:date="2012-10-25T16:59:00Z"/>
        </w:rPr>
      </w:pPr>
      <w:ins w:id="710" w:author="Angelo Corsaro" w:date="2012-10-25T16:53:00Z">
        <w:r w:rsidRPr="003D3106">
          <w:t xml:space="preserve">Loand-based </w:t>
        </w:r>
      </w:ins>
      <w:ins w:id="711" w:author="Angelo Corsaro" w:date="2012-10-25T16:52:00Z">
        <w:r w:rsidRPr="003D3106">
          <w:t>read/take operation shall be exception safe.</w:t>
        </w:r>
      </w:ins>
    </w:p>
    <w:p w14:paraId="54E25123" w14:textId="5C5BD4E5" w:rsidR="0069201A" w:rsidRPr="003D3106" w:rsidRDefault="00575BBC" w:rsidP="00A633CB">
      <w:pPr>
        <w:numPr>
          <w:ilvl w:val="0"/>
          <w:numId w:val="15"/>
        </w:numPr>
        <w:spacing w:before="120"/>
        <w:ind w:left="714" w:hanging="357"/>
      </w:pPr>
      <w:ins w:id="712" w:author="Angelo Corsaro" w:date="2012-10-25T17:06:00Z">
        <w:r w:rsidRPr="003D3106">
          <w:t xml:space="preserve">Constructors and copy-assignment operators of normative classes that inherit from Value&lt;D&gt; and the Value&lt;D&gt; template itself </w:t>
        </w:r>
      </w:ins>
      <w:ins w:id="713" w:author="Angelo Corsaro" w:date="2012-10-25T17:18:00Z">
        <w:r w:rsidR="00C77771" w:rsidRPr="003D3106">
          <w:t xml:space="preserve">shall preferably </w:t>
        </w:r>
      </w:ins>
      <w:ins w:id="714" w:author="Angelo Corsaro" w:date="2012-10-25T17:06:00Z">
        <w:r w:rsidRPr="003D3106">
          <w:t>be exception safe.</w:t>
        </w:r>
      </w:ins>
      <w:ins w:id="715" w:author="Angelo Corsaro" w:date="2012-10-25T17:18:00Z">
        <w:r w:rsidR="00C84709" w:rsidRPr="003D3106">
          <w:t xml:space="preserve"> Deviation from this norm should be carefully noted on vendor documentation.</w:t>
        </w:r>
      </w:ins>
    </w:p>
    <w:p w14:paraId="21B7BE23" w14:textId="77777777" w:rsidR="00A633CB" w:rsidRPr="003D3106" w:rsidRDefault="00A633CB" w:rsidP="00A633CB">
      <w:pPr>
        <w:numPr>
          <w:ilvl w:val="0"/>
          <w:numId w:val="15"/>
        </w:numPr>
        <w:spacing w:before="120"/>
        <w:ind w:left="714" w:hanging="357"/>
      </w:pPr>
      <w:r w:rsidRPr="003D3106">
        <w:t>All Topic (and other TopicDescription extension interfaces), Publisher, Subscriber, and DomainParticipant operations shall be reentrant with the exception that close may not be called on a given object concurrently with any other call of any method on that object or on any contained object.</w:t>
      </w:r>
    </w:p>
    <w:p w14:paraId="2105F831" w14:textId="77777777" w:rsidR="00A633CB" w:rsidRPr="003D3106" w:rsidRDefault="00A633CB" w:rsidP="00A633CB">
      <w:pPr>
        <w:numPr>
          <w:ilvl w:val="0"/>
          <w:numId w:val="15"/>
        </w:numPr>
        <w:spacing w:before="120"/>
        <w:ind w:left="714" w:hanging="357"/>
      </w:pPr>
      <w:r w:rsidRPr="003D3106">
        <w:t>All DomainParticipantFactory operations shall be reentrant with the exception that DomainParticipantFactory.close may not be called on a given object concurrently with any other call of any method on that object or on any contained object.</w:t>
      </w:r>
    </w:p>
    <w:p w14:paraId="7D0F4178" w14:textId="77777777" w:rsidR="00A633CB" w:rsidRPr="003D3106" w:rsidRDefault="00A633CB" w:rsidP="00A633CB">
      <w:pPr>
        <w:numPr>
          <w:ilvl w:val="0"/>
          <w:numId w:val="15"/>
        </w:numPr>
        <w:spacing w:before="120"/>
        <w:ind w:left="714" w:hanging="357"/>
      </w:pPr>
      <w:r w:rsidRPr="003D3106">
        <w:t>All WaitSet and Condition (including Condition extension interfaces) operations shall be reentrant with the exception that their close() operations may not be invoked concurrently with any other method on the same object.</w:t>
      </w:r>
    </w:p>
    <w:p w14:paraId="4D4F9859" w14:textId="77777777" w:rsidR="00A633CB" w:rsidRPr="003D3106" w:rsidRDefault="00A633CB" w:rsidP="00A633CB">
      <w:pPr>
        <w:numPr>
          <w:ilvl w:val="0"/>
          <w:numId w:val="15"/>
        </w:numPr>
        <w:spacing w:before="120"/>
        <w:ind w:left="714" w:hanging="357"/>
      </w:pPr>
      <w:r w:rsidRPr="003D3106">
        <w:t>Code within a DDS listener callback may not safely call any method on any DDS Entity but the one on which the status change occurred.</w:t>
      </w:r>
    </w:p>
    <w:p w14:paraId="01945CA3" w14:textId="77777777" w:rsidR="00A633CB" w:rsidRPr="003D3106" w:rsidRDefault="00A633CB" w:rsidP="00A633CB">
      <w:pPr>
        <w:numPr>
          <w:ilvl w:val="0"/>
          <w:numId w:val="15"/>
        </w:numPr>
        <w:spacing w:before="120"/>
        <w:ind w:left="714" w:hanging="357"/>
      </w:pPr>
      <w:r w:rsidRPr="003D3106">
        <w:t>Any method of any value type may be non-reentrant.</w:t>
      </w:r>
    </w:p>
    <w:p w14:paraId="33B28593" w14:textId="77777777" w:rsidR="00A633CB" w:rsidRPr="003D3106" w:rsidRDefault="00A633CB" w:rsidP="00A633CB">
      <w:pPr>
        <w:ind w:left="720"/>
      </w:pPr>
    </w:p>
    <w:p w14:paraId="62BB2042" w14:textId="77777777" w:rsidR="00A633CB" w:rsidRPr="003D3106" w:rsidRDefault="00A633CB" w:rsidP="00A633CB">
      <w:r w:rsidRPr="003D3106">
        <w:t>A Service implementation may choose to provide unspecified stronger guarantees than the rules above.</w:t>
      </w:r>
    </w:p>
    <w:p w14:paraId="3FD170BC" w14:textId="77777777" w:rsidR="00A633CB" w:rsidRPr="003D3106" w:rsidRDefault="00A633CB" w:rsidP="00A633CB"/>
    <w:p w14:paraId="60DEBBE7" w14:textId="77777777" w:rsidR="00A633CB" w:rsidRPr="003D3106" w:rsidRDefault="00A633CB" w:rsidP="00A633CB">
      <w:pPr>
        <w:pStyle w:val="Titre2"/>
      </w:pPr>
      <w:bookmarkStart w:id="716" w:name="_Toc182385770"/>
      <w:r w:rsidRPr="003D3106">
        <w:t>General Rules for Mapping the DDS PIM to the DDS-PSM-Cxx</w:t>
      </w:r>
      <w:bookmarkEnd w:id="716"/>
    </w:p>
    <w:p w14:paraId="5BDB846D" w14:textId="77777777" w:rsidR="00253B25" w:rsidRPr="003D3106" w:rsidRDefault="00A633CB" w:rsidP="00A633CB">
      <w:r w:rsidRPr="003D3106">
        <w:t>This specification defines some general rules to map DDS PIM classes to DDS-PSM-Cxx classes. These rules are applicable to a subset of classes, luckily the most numerous, while special mapping is required for some of the DDS entities as described below.</w:t>
      </w:r>
    </w:p>
    <w:p w14:paraId="0F743EF0" w14:textId="77777777" w:rsidR="00253B25" w:rsidRPr="003D3106" w:rsidRDefault="00253B25" w:rsidP="008F5179"/>
    <w:p w14:paraId="799F41E5" w14:textId="77777777" w:rsidR="00A633CB" w:rsidRPr="003D3106" w:rsidRDefault="00A633CB" w:rsidP="00A633CB">
      <w:pPr>
        <w:pStyle w:val="Titre3"/>
      </w:pPr>
      <w:bookmarkStart w:id="717" w:name="_Toc182385771"/>
      <w:r w:rsidRPr="003D3106">
        <w:t>MappingClasses</w:t>
      </w:r>
      <w:bookmarkEnd w:id="717"/>
    </w:p>
    <w:p w14:paraId="6DAFDDAF" w14:textId="77777777" w:rsidR="00A633CB" w:rsidRPr="003D3106" w:rsidRDefault="00A633CB" w:rsidP="00A633CB">
      <w:r w:rsidRPr="003D3106">
        <w:t>As a general rule all classes included in the DDS PIM have to be mapped into a C++ class. The specific nature of this class depends on whether the DDS PIM element has reference or value semantics.</w:t>
      </w:r>
    </w:p>
    <w:p w14:paraId="0ED86735" w14:textId="77777777" w:rsidR="004E7AC2" w:rsidRPr="003D3106" w:rsidRDefault="004E7AC2" w:rsidP="00A633CB">
      <w:pPr>
        <w:rPr>
          <w:ins w:id="718" w:author="Angelo Corsaro" w:date="2012-10-09T18:00:00Z"/>
          <w:b/>
        </w:rPr>
      </w:pPr>
    </w:p>
    <w:p w14:paraId="1EFC0DA2" w14:textId="77777777" w:rsidR="00A633CB" w:rsidRPr="003D3106" w:rsidRDefault="00A633CB" w:rsidP="00A633CB">
      <w:r w:rsidRPr="003D3106">
        <w:rPr>
          <w:b/>
        </w:rPr>
        <w:t>NOTE:</w:t>
      </w:r>
      <w:r w:rsidRPr="003D3106">
        <w:t xml:space="preserve"> An implication of this mapping is that no DDS PIM class ever maps to a C++ struct. 7.4.2 </w:t>
      </w:r>
    </w:p>
    <w:p w14:paraId="46A3CE3A" w14:textId="77777777" w:rsidR="00A633CB" w:rsidRPr="003D3106" w:rsidRDefault="00A633CB" w:rsidP="00A633CB"/>
    <w:p w14:paraId="152B60C3" w14:textId="77777777" w:rsidR="00A633CB" w:rsidRPr="003D3106" w:rsidRDefault="00A633CB" w:rsidP="00A633CB">
      <w:pPr>
        <w:pStyle w:val="Titre3"/>
      </w:pPr>
      <w:bookmarkStart w:id="719" w:name="_Toc182385772"/>
      <w:r w:rsidRPr="003D3106">
        <w:t>Mapping</w:t>
      </w:r>
      <w:ins w:id="720" w:author="Angelo Corsaro" w:date="2012-10-09T18:00:00Z">
        <w:r w:rsidR="007F13C9" w:rsidRPr="003D3106">
          <w:t xml:space="preserve"> </w:t>
        </w:r>
      </w:ins>
      <w:r w:rsidRPr="003D3106">
        <w:t>Primitive</w:t>
      </w:r>
      <w:ins w:id="721" w:author="Angelo Corsaro" w:date="2012-10-09T18:00:00Z">
        <w:r w:rsidR="007F13C9" w:rsidRPr="003D3106">
          <w:t xml:space="preserve"> </w:t>
        </w:r>
      </w:ins>
      <w:r w:rsidRPr="003D3106">
        <w:t>and</w:t>
      </w:r>
      <w:ins w:id="722" w:author="Angelo Corsaro" w:date="2012-10-09T18:00:00Z">
        <w:r w:rsidR="007F13C9" w:rsidRPr="003D3106">
          <w:t xml:space="preserve"> </w:t>
        </w:r>
      </w:ins>
      <w:r w:rsidRPr="003D3106">
        <w:t>Container</w:t>
      </w:r>
      <w:ins w:id="723" w:author="Angelo Corsaro" w:date="2012-10-09T18:00:00Z">
        <w:r w:rsidR="007F13C9" w:rsidRPr="003D3106">
          <w:t xml:space="preserve"> </w:t>
        </w:r>
      </w:ins>
      <w:r w:rsidRPr="003D3106">
        <w:t>Types</w:t>
      </w:r>
      <w:bookmarkEnd w:id="719"/>
    </w:p>
    <w:p w14:paraId="3C2BDC93" w14:textId="77777777" w:rsidR="00253B25" w:rsidRPr="003D3106" w:rsidRDefault="00A633CB" w:rsidP="00A633CB">
      <w:r w:rsidRPr="003D3106">
        <w:t>The table below provides a complete mapping between the types defined and used by the DDS PIM and the corresponding types used by the DDS-PSM-Cxx:</w:t>
      </w:r>
    </w:p>
    <w:p w14:paraId="79B9D508" w14:textId="77777777" w:rsidR="00253B25" w:rsidRPr="003D3106" w:rsidRDefault="00253B25" w:rsidP="008F5179"/>
    <w:p w14:paraId="692E87BE" w14:textId="77777777" w:rsidR="00253B25" w:rsidRPr="003D3106" w:rsidRDefault="00253B25" w:rsidP="008F5179"/>
    <w:p w14:paraId="391A7D55" w14:textId="77777777" w:rsidR="00A633CB" w:rsidRPr="003D3106" w:rsidRDefault="00A633CB" w:rsidP="008F5179"/>
    <w:p w14:paraId="484702A4" w14:textId="77777777" w:rsidR="00A633CB" w:rsidRPr="003D3106" w:rsidRDefault="00C905A0" w:rsidP="00C905A0">
      <w:pPr>
        <w:pStyle w:val="Lgende"/>
        <w:ind w:left="720"/>
      </w:pPr>
      <w:r w:rsidRPr="003D3106">
        <w:t xml:space="preserve">Table </w:t>
      </w:r>
      <w:r w:rsidR="00A83168" w:rsidRPr="00F321C8">
        <w:fldChar w:fldCharType="begin"/>
      </w:r>
      <w:r w:rsidR="00A83168" w:rsidRPr="003D3106">
        <w:instrText xml:space="preserve"> </w:instrText>
      </w:r>
      <w:r w:rsidR="00E915ED" w:rsidRPr="003D3106">
        <w:instrText>STYLEREF</w:instrText>
      </w:r>
      <w:r w:rsidR="00A83168" w:rsidRPr="003D3106">
        <w:instrText xml:space="preserve"> 1 \s </w:instrText>
      </w:r>
      <w:r w:rsidR="00A83168" w:rsidRPr="003D3106">
        <w:rPr>
          <w:rPrChange w:id="724" w:author="Angelo Corsaro" w:date="2012-10-26T15:48:00Z">
            <w:rPr/>
          </w:rPrChange>
        </w:rPr>
        <w:fldChar w:fldCharType="separate"/>
      </w:r>
      <w:r w:rsidR="00A83168" w:rsidRPr="003D3106">
        <w:rPr>
          <w:noProof/>
        </w:rPr>
        <w:t>7</w:t>
      </w:r>
      <w:r w:rsidR="00A83168" w:rsidRPr="00F321C8">
        <w:fldChar w:fldCharType="end"/>
      </w:r>
      <w:r w:rsidR="00A83168" w:rsidRPr="003D3106">
        <w:t>.</w:t>
      </w:r>
      <w:r w:rsidR="00A83168" w:rsidRPr="00F321C8">
        <w:fldChar w:fldCharType="begin"/>
      </w:r>
      <w:r w:rsidR="00A83168" w:rsidRPr="003D3106">
        <w:instrText xml:space="preserve"> </w:instrText>
      </w:r>
      <w:r w:rsidR="00E915ED" w:rsidRPr="003D3106">
        <w:instrText>SEQ</w:instrText>
      </w:r>
      <w:r w:rsidR="00A83168" w:rsidRPr="003D3106">
        <w:instrText xml:space="preserve"> Table \* ARABIC \s 1 </w:instrText>
      </w:r>
      <w:r w:rsidR="00A83168" w:rsidRPr="003D3106">
        <w:rPr>
          <w:rPrChange w:id="725" w:author="Angelo Corsaro" w:date="2012-10-26T15:48:00Z">
            <w:rPr/>
          </w:rPrChange>
        </w:rPr>
        <w:fldChar w:fldCharType="separate"/>
      </w:r>
      <w:r w:rsidR="00A83168" w:rsidRPr="003D3106">
        <w:rPr>
          <w:noProof/>
        </w:rPr>
        <w:t>1</w:t>
      </w:r>
      <w:r w:rsidR="00A83168" w:rsidRPr="00F321C8">
        <w:fldChar w:fldCharType="end"/>
      </w:r>
      <w:r w:rsidRPr="003D3106">
        <w:t xml:space="preserve"> – Primitive and Container Types Mapping</w:t>
      </w:r>
    </w:p>
    <w:tbl>
      <w:tblPr>
        <w:tblW w:w="0" w:type="auto"/>
        <w:tblInd w:w="2160" w:type="dxa"/>
        <w:tblLook w:val="0000" w:firstRow="0" w:lastRow="0" w:firstColumn="0" w:lastColumn="0" w:noHBand="0" w:noVBand="0"/>
        <w:tblPrChange w:id="726" w:author="Angelo Corsaro" w:date="2012-10-25T23:34:00Z">
          <w:tblPr>
            <w:tblW w:w="0" w:type="auto"/>
            <w:tblInd w:w="2160" w:type="dxa"/>
            <w:tblLook w:val="0000" w:firstRow="0" w:lastRow="0" w:firstColumn="0" w:lastColumn="0" w:noHBand="0" w:noVBand="0"/>
          </w:tblPr>
        </w:tblPrChange>
      </w:tblPr>
      <w:tblGrid>
        <w:gridCol w:w="2354"/>
        <w:gridCol w:w="2261"/>
        <w:tblGridChange w:id="727">
          <w:tblGrid>
            <w:gridCol w:w="2135"/>
            <w:gridCol w:w="2163"/>
          </w:tblGrid>
        </w:tblGridChange>
      </w:tblGrid>
      <w:tr w:rsidR="00A633CB" w:rsidRPr="003D3106" w14:paraId="1CA0321B" w14:textId="77777777" w:rsidTr="00D764B3">
        <w:tc>
          <w:tcPr>
            <w:tcW w:w="213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Change w:id="728" w:author="Angelo Corsaro" w:date="2012-10-25T23:34:00Z">
              <w:tcPr>
                <w:tcW w:w="213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tcPrChange>
          </w:tcPr>
          <w:p w14:paraId="673D2278" w14:textId="77777777" w:rsidR="00A633CB" w:rsidRPr="003D3106" w:rsidRDefault="00A633CB" w:rsidP="00A633CB">
            <w:pPr>
              <w:spacing w:after="200" w:line="276" w:lineRule="auto"/>
              <w:ind w:left="720" w:hanging="12"/>
              <w:contextualSpacing/>
              <w:jc w:val="center"/>
              <w:rPr>
                <w:rPrChange w:id="729" w:author="Angelo Corsaro" w:date="2012-10-26T15:48:00Z">
                  <w:rPr>
                    <w:rFonts w:ascii="Calibri" w:eastAsia="Calibri" w:hAnsi="Calibri" w:cs="Times New Roman"/>
                  </w:rPr>
                </w:rPrChange>
              </w:rPr>
            </w:pPr>
            <w:r w:rsidRPr="003D3106">
              <w:rPr>
                <w:b/>
                <w:bCs/>
                <w:color w:val="FFFFFF"/>
              </w:rPr>
              <w:t>DDS Type</w:t>
            </w:r>
          </w:p>
        </w:tc>
        <w:tc>
          <w:tcPr>
            <w:tcW w:w="2163"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Change w:id="730" w:author="Angelo Corsaro" w:date="2012-10-25T23:34:00Z">
              <w:tcPr>
                <w:tcW w:w="197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tcPrChange>
          </w:tcPr>
          <w:p w14:paraId="2F604E14" w14:textId="77777777" w:rsidR="00A633CB" w:rsidRPr="003D3106" w:rsidRDefault="00A633CB" w:rsidP="00A633CB">
            <w:pPr>
              <w:spacing w:after="200" w:line="276" w:lineRule="auto"/>
              <w:ind w:left="720"/>
              <w:contextualSpacing/>
              <w:jc w:val="center"/>
              <w:rPr>
                <w:rPrChange w:id="731" w:author="Angelo Corsaro" w:date="2012-10-26T15:48:00Z">
                  <w:rPr>
                    <w:rFonts w:ascii="Calibri" w:eastAsia="Calibri" w:hAnsi="Calibri" w:cs="Times New Roman"/>
                  </w:rPr>
                </w:rPrChange>
              </w:rPr>
            </w:pPr>
            <w:r w:rsidRPr="003D3106">
              <w:rPr>
                <w:b/>
                <w:bCs/>
                <w:color w:val="FFFFFF"/>
              </w:rPr>
              <w:t>C++ Type</w:t>
            </w:r>
          </w:p>
        </w:tc>
      </w:tr>
      <w:tr w:rsidR="00A633CB" w:rsidRPr="003D3106" w14:paraId="2548C73D"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32"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8AEEB4F" w14:textId="77777777" w:rsidR="00A633CB" w:rsidRPr="003D3106" w:rsidRDefault="00A633CB" w:rsidP="00A633CB">
            <w:pPr>
              <w:spacing w:after="200" w:line="276" w:lineRule="auto"/>
              <w:ind w:left="720"/>
              <w:contextualSpacing/>
              <w:jc w:val="center"/>
              <w:rPr>
                <w:rPrChange w:id="733" w:author="Angelo Corsaro" w:date="2012-10-26T15:48:00Z">
                  <w:rPr>
                    <w:rFonts w:ascii="Calibri" w:eastAsia="Calibri" w:hAnsi="Calibri" w:cs="Times New Roman"/>
                  </w:rPr>
                </w:rPrChange>
              </w:rPr>
            </w:pPr>
            <w:r w:rsidRPr="003D3106">
              <w:t>Boolean</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34"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98603B2" w14:textId="77777777" w:rsidR="00A633CB" w:rsidRPr="003D3106" w:rsidRDefault="00A633CB" w:rsidP="00A633CB">
            <w:pPr>
              <w:spacing w:after="200" w:line="276" w:lineRule="auto"/>
              <w:ind w:left="720"/>
              <w:contextualSpacing/>
              <w:jc w:val="center"/>
              <w:rPr>
                <w:rPrChange w:id="735" w:author="Angelo Corsaro" w:date="2012-10-26T15:48:00Z">
                  <w:rPr>
                    <w:rFonts w:ascii="Calibri" w:eastAsia="Calibri" w:hAnsi="Calibri" w:cs="Times New Roman"/>
                  </w:rPr>
                </w:rPrChange>
              </w:rPr>
            </w:pPr>
            <w:r w:rsidRPr="003D3106">
              <w:t>bool</w:t>
            </w:r>
          </w:p>
        </w:tc>
      </w:tr>
      <w:tr w:rsidR="00A633CB" w:rsidRPr="003D3106" w14:paraId="56029836"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36"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410477F" w14:textId="77777777" w:rsidR="00A633CB" w:rsidRPr="003D3106" w:rsidRDefault="00A633CB" w:rsidP="00A633CB">
            <w:pPr>
              <w:spacing w:after="200" w:line="276" w:lineRule="auto"/>
              <w:ind w:left="720"/>
              <w:contextualSpacing/>
              <w:jc w:val="center"/>
              <w:rPr>
                <w:rPrChange w:id="737" w:author="Angelo Corsaro" w:date="2012-10-26T15:48:00Z">
                  <w:rPr>
                    <w:rFonts w:ascii="Calibri" w:eastAsia="Calibri" w:hAnsi="Calibri" w:cs="Times New Roman"/>
                  </w:rPr>
                </w:rPrChange>
              </w:rPr>
            </w:pPr>
            <w:r w:rsidRPr="003D3106">
              <w:t>Char8</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38"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2F93D942" w14:textId="77777777" w:rsidR="00A633CB" w:rsidRPr="003D3106" w:rsidRDefault="00A633CB" w:rsidP="00A633CB">
            <w:pPr>
              <w:spacing w:after="200" w:line="276" w:lineRule="auto"/>
              <w:ind w:left="720"/>
              <w:contextualSpacing/>
              <w:jc w:val="center"/>
              <w:rPr>
                <w:rPrChange w:id="739" w:author="Angelo Corsaro" w:date="2012-10-26T15:48:00Z">
                  <w:rPr>
                    <w:rFonts w:ascii="Calibri" w:eastAsia="Calibri" w:hAnsi="Calibri" w:cs="Times New Roman"/>
                  </w:rPr>
                </w:rPrChange>
              </w:rPr>
            </w:pPr>
            <w:r w:rsidRPr="003D3106">
              <w:t>char</w:t>
            </w:r>
          </w:p>
        </w:tc>
      </w:tr>
      <w:tr w:rsidR="00A633CB" w:rsidRPr="003D3106" w14:paraId="42A6F048"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40"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C962449" w14:textId="77777777" w:rsidR="00A633CB" w:rsidRPr="003D3106" w:rsidRDefault="00A633CB" w:rsidP="00A633CB">
            <w:pPr>
              <w:spacing w:after="200" w:line="276" w:lineRule="auto"/>
              <w:ind w:left="720"/>
              <w:contextualSpacing/>
              <w:jc w:val="center"/>
              <w:rPr>
                <w:rPrChange w:id="741" w:author="Angelo Corsaro" w:date="2012-10-26T15:48:00Z">
                  <w:rPr>
                    <w:rFonts w:ascii="Calibri" w:eastAsia="Calibri" w:hAnsi="Calibri" w:cs="Times New Roman"/>
                  </w:rPr>
                </w:rPrChange>
              </w:rPr>
            </w:pPr>
            <w:r w:rsidRPr="003D3106">
              <w:t>Char32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42"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6FAE819" w14:textId="77777777" w:rsidR="00A633CB" w:rsidRPr="003D3106" w:rsidRDefault="00A633CB" w:rsidP="00A633CB">
            <w:pPr>
              <w:spacing w:after="200" w:line="276" w:lineRule="auto"/>
              <w:ind w:left="720"/>
              <w:contextualSpacing/>
              <w:jc w:val="center"/>
              <w:rPr>
                <w:rPrChange w:id="743" w:author="Angelo Corsaro" w:date="2012-10-26T15:48:00Z">
                  <w:rPr>
                    <w:rFonts w:ascii="Calibri" w:eastAsia="Calibri" w:hAnsi="Calibri" w:cs="Times New Roman"/>
                  </w:rPr>
                </w:rPrChange>
              </w:rPr>
            </w:pPr>
            <w:r w:rsidRPr="003D3106">
              <w:t>wchar_t</w:t>
            </w:r>
          </w:p>
        </w:tc>
      </w:tr>
      <w:tr w:rsidR="00A633CB" w:rsidRPr="003D3106" w14:paraId="19C839C7"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44"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95CD4E6" w14:textId="77777777" w:rsidR="00A633CB" w:rsidRPr="003D3106" w:rsidRDefault="00A633CB" w:rsidP="00A633CB">
            <w:pPr>
              <w:spacing w:after="200" w:line="276" w:lineRule="auto"/>
              <w:ind w:left="720"/>
              <w:contextualSpacing/>
              <w:jc w:val="center"/>
              <w:rPr>
                <w:rPrChange w:id="745" w:author="Angelo Corsaro" w:date="2012-10-26T15:48:00Z">
                  <w:rPr>
                    <w:rFonts w:ascii="Calibri" w:eastAsia="Calibri" w:hAnsi="Calibri" w:cs="Times New Roman"/>
                  </w:rPr>
                </w:rPrChange>
              </w:rPr>
            </w:pPr>
            <w:r w:rsidRPr="003D3106">
              <w:t>Byte</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46"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9602DC2" w14:textId="77777777" w:rsidR="00A633CB" w:rsidRPr="003D3106" w:rsidRDefault="00A633CB" w:rsidP="00A633CB">
            <w:pPr>
              <w:spacing w:after="200" w:line="276" w:lineRule="auto"/>
              <w:ind w:left="720"/>
              <w:contextualSpacing/>
              <w:jc w:val="center"/>
              <w:rPr>
                <w:rPrChange w:id="747" w:author="Angelo Corsaro" w:date="2012-10-26T15:48:00Z">
                  <w:rPr>
                    <w:rFonts w:ascii="Calibri" w:eastAsia="Calibri" w:hAnsi="Calibri" w:cs="Times New Roman"/>
                  </w:rPr>
                </w:rPrChange>
              </w:rPr>
            </w:pPr>
            <w:r w:rsidRPr="003D3106">
              <w:t>uint8_t</w:t>
            </w:r>
          </w:p>
        </w:tc>
      </w:tr>
      <w:tr w:rsidR="00A633CB" w:rsidRPr="003D3106" w14:paraId="3F189EF5"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48"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15D5A04" w14:textId="77777777" w:rsidR="00A633CB" w:rsidRPr="003D3106" w:rsidRDefault="00A633CB" w:rsidP="00A633CB">
            <w:pPr>
              <w:spacing w:after="200" w:line="276" w:lineRule="auto"/>
              <w:ind w:left="720"/>
              <w:contextualSpacing/>
              <w:jc w:val="center"/>
              <w:rPr>
                <w:rPrChange w:id="749" w:author="Angelo Corsaro" w:date="2012-10-26T15:48:00Z">
                  <w:rPr>
                    <w:rFonts w:ascii="Calibri" w:eastAsia="Calibri" w:hAnsi="Calibri" w:cs="Times New Roman"/>
                  </w:rPr>
                </w:rPrChange>
              </w:rPr>
            </w:pPr>
            <w:r w:rsidRPr="003D3106">
              <w:t>Int16</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50"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553134F" w14:textId="77777777" w:rsidR="00A633CB" w:rsidRPr="003D3106" w:rsidRDefault="00A633CB" w:rsidP="00A633CB">
            <w:pPr>
              <w:spacing w:after="200" w:line="276" w:lineRule="auto"/>
              <w:ind w:left="720"/>
              <w:contextualSpacing/>
              <w:jc w:val="center"/>
              <w:rPr>
                <w:rPrChange w:id="751" w:author="Angelo Corsaro" w:date="2012-10-26T15:48:00Z">
                  <w:rPr>
                    <w:rFonts w:ascii="Calibri" w:eastAsia="Calibri" w:hAnsi="Calibri" w:cs="Times New Roman"/>
                  </w:rPr>
                </w:rPrChange>
              </w:rPr>
            </w:pPr>
            <w:r w:rsidRPr="003D3106">
              <w:t>int16_t</w:t>
            </w:r>
          </w:p>
        </w:tc>
      </w:tr>
      <w:tr w:rsidR="00A633CB" w:rsidRPr="003D3106" w14:paraId="6D4D055E"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52"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2E96EE01" w14:textId="77777777" w:rsidR="00A633CB" w:rsidRPr="003D3106" w:rsidRDefault="00A633CB" w:rsidP="00A633CB">
            <w:pPr>
              <w:spacing w:after="200" w:line="276" w:lineRule="auto"/>
              <w:ind w:left="720"/>
              <w:contextualSpacing/>
              <w:jc w:val="center"/>
              <w:rPr>
                <w:rPrChange w:id="753" w:author="Angelo Corsaro" w:date="2012-10-26T15:48:00Z">
                  <w:rPr>
                    <w:rFonts w:ascii="Calibri" w:eastAsia="Calibri" w:hAnsi="Calibri" w:cs="Times New Roman"/>
                  </w:rPr>
                </w:rPrChange>
              </w:rPr>
            </w:pPr>
            <w:r w:rsidRPr="003D3106">
              <w:t>UInt16</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54"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F355D66" w14:textId="77777777" w:rsidR="00A633CB" w:rsidRPr="003D3106" w:rsidRDefault="00A633CB" w:rsidP="00A633CB">
            <w:pPr>
              <w:spacing w:after="200" w:line="276" w:lineRule="auto"/>
              <w:ind w:left="720"/>
              <w:contextualSpacing/>
              <w:jc w:val="center"/>
              <w:rPr>
                <w:rPrChange w:id="755" w:author="Angelo Corsaro" w:date="2012-10-26T15:48:00Z">
                  <w:rPr>
                    <w:rFonts w:ascii="Calibri" w:eastAsia="Calibri" w:hAnsi="Calibri" w:cs="Times New Roman"/>
                  </w:rPr>
                </w:rPrChange>
              </w:rPr>
            </w:pPr>
            <w:r w:rsidRPr="003D3106">
              <w:t>uint16_t</w:t>
            </w:r>
          </w:p>
        </w:tc>
      </w:tr>
      <w:tr w:rsidR="00A633CB" w:rsidRPr="003D3106" w14:paraId="0A5B8DC7"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56"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ED3D5F8" w14:textId="77777777" w:rsidR="00A633CB" w:rsidRPr="003D3106" w:rsidRDefault="00A633CB" w:rsidP="00A633CB">
            <w:pPr>
              <w:spacing w:after="200" w:line="276" w:lineRule="auto"/>
              <w:ind w:left="720"/>
              <w:contextualSpacing/>
              <w:jc w:val="center"/>
              <w:rPr>
                <w:rPrChange w:id="757" w:author="Angelo Corsaro" w:date="2012-10-26T15:48:00Z">
                  <w:rPr>
                    <w:rFonts w:ascii="Calibri" w:eastAsia="Calibri" w:hAnsi="Calibri" w:cs="Times New Roman"/>
                  </w:rPr>
                </w:rPrChange>
              </w:rPr>
            </w:pPr>
            <w:r w:rsidRPr="003D3106">
              <w:t>Int32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58"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5FC45772" w14:textId="77777777" w:rsidR="00A633CB" w:rsidRPr="003D3106" w:rsidRDefault="00A633CB" w:rsidP="00A633CB">
            <w:pPr>
              <w:spacing w:after="200" w:line="276" w:lineRule="auto"/>
              <w:ind w:left="720"/>
              <w:contextualSpacing/>
              <w:jc w:val="center"/>
              <w:rPr>
                <w:rPrChange w:id="759" w:author="Angelo Corsaro" w:date="2012-10-26T15:48:00Z">
                  <w:rPr>
                    <w:rFonts w:ascii="Calibri" w:eastAsia="Calibri" w:hAnsi="Calibri" w:cs="Times New Roman"/>
                  </w:rPr>
                </w:rPrChange>
              </w:rPr>
            </w:pPr>
            <w:r w:rsidRPr="003D3106">
              <w:t>int32_t</w:t>
            </w:r>
          </w:p>
        </w:tc>
      </w:tr>
      <w:tr w:rsidR="00A633CB" w:rsidRPr="003D3106" w14:paraId="288F7067"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60"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55ACB34" w14:textId="77777777" w:rsidR="00A633CB" w:rsidRPr="003D3106" w:rsidRDefault="00A633CB" w:rsidP="00A633CB">
            <w:pPr>
              <w:spacing w:after="200" w:line="276" w:lineRule="auto"/>
              <w:ind w:left="720"/>
              <w:contextualSpacing/>
              <w:jc w:val="center"/>
              <w:rPr>
                <w:rPrChange w:id="761" w:author="Angelo Corsaro" w:date="2012-10-26T15:48:00Z">
                  <w:rPr>
                    <w:rFonts w:ascii="Calibri" w:eastAsia="Calibri" w:hAnsi="Calibri" w:cs="Times New Roman"/>
                  </w:rPr>
                </w:rPrChange>
              </w:rPr>
            </w:pPr>
            <w:r w:rsidRPr="003D3106">
              <w:t>UInt32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62"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73287C5" w14:textId="77777777" w:rsidR="00A633CB" w:rsidRPr="003D3106" w:rsidRDefault="00A633CB" w:rsidP="00A633CB">
            <w:pPr>
              <w:spacing w:after="200" w:line="276" w:lineRule="auto"/>
              <w:ind w:left="720"/>
              <w:contextualSpacing/>
              <w:jc w:val="center"/>
              <w:rPr>
                <w:rPrChange w:id="763" w:author="Angelo Corsaro" w:date="2012-10-26T15:48:00Z">
                  <w:rPr>
                    <w:rFonts w:ascii="Calibri" w:eastAsia="Calibri" w:hAnsi="Calibri" w:cs="Times New Roman"/>
                  </w:rPr>
                </w:rPrChange>
              </w:rPr>
            </w:pPr>
            <w:r w:rsidRPr="003D3106">
              <w:t>uint32_t</w:t>
            </w:r>
          </w:p>
        </w:tc>
      </w:tr>
      <w:tr w:rsidR="00A633CB" w:rsidRPr="003D3106" w14:paraId="47AC9FDA"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64"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21D7DF1C" w14:textId="77777777" w:rsidR="00A633CB" w:rsidRPr="003D3106" w:rsidRDefault="00A633CB" w:rsidP="00A633CB">
            <w:pPr>
              <w:spacing w:after="200" w:line="276" w:lineRule="auto"/>
              <w:ind w:left="720"/>
              <w:contextualSpacing/>
              <w:jc w:val="center"/>
              <w:rPr>
                <w:rPrChange w:id="765" w:author="Angelo Corsaro" w:date="2012-10-26T15:48:00Z">
                  <w:rPr>
                    <w:rFonts w:ascii="Calibri" w:eastAsia="Calibri" w:hAnsi="Calibri" w:cs="Times New Roman"/>
                  </w:rPr>
                </w:rPrChange>
              </w:rPr>
            </w:pPr>
            <w:r w:rsidRPr="003D3106">
              <w:t>Int64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66"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196F7C8" w14:textId="77777777" w:rsidR="00A633CB" w:rsidRPr="003D3106" w:rsidRDefault="00A633CB" w:rsidP="00A633CB">
            <w:pPr>
              <w:spacing w:after="200" w:line="276" w:lineRule="auto"/>
              <w:ind w:left="720"/>
              <w:contextualSpacing/>
              <w:jc w:val="center"/>
              <w:rPr>
                <w:rPrChange w:id="767" w:author="Angelo Corsaro" w:date="2012-10-26T15:48:00Z">
                  <w:rPr>
                    <w:rFonts w:ascii="Calibri" w:eastAsia="Calibri" w:hAnsi="Calibri" w:cs="Times New Roman"/>
                  </w:rPr>
                </w:rPrChange>
              </w:rPr>
            </w:pPr>
            <w:r w:rsidRPr="003D3106">
              <w:t>int64_t</w:t>
            </w:r>
          </w:p>
        </w:tc>
      </w:tr>
      <w:tr w:rsidR="00A633CB" w:rsidRPr="003D3106" w14:paraId="46CCF8C2"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68"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47D5320" w14:textId="77777777" w:rsidR="00A633CB" w:rsidRPr="003D3106" w:rsidRDefault="00A633CB" w:rsidP="00A633CB">
            <w:pPr>
              <w:spacing w:after="200" w:line="276" w:lineRule="auto"/>
              <w:ind w:left="720"/>
              <w:contextualSpacing/>
              <w:jc w:val="center"/>
              <w:rPr>
                <w:rPrChange w:id="769" w:author="Angelo Corsaro" w:date="2012-10-26T15:48:00Z">
                  <w:rPr>
                    <w:rFonts w:ascii="Calibri" w:eastAsia="Calibri" w:hAnsi="Calibri" w:cs="Times New Roman"/>
                  </w:rPr>
                </w:rPrChange>
              </w:rPr>
            </w:pPr>
            <w:r w:rsidRPr="003D3106">
              <w:t>UInt64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70"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6EABFCE" w14:textId="77777777" w:rsidR="00A633CB" w:rsidRPr="003D3106" w:rsidRDefault="00A633CB" w:rsidP="00A633CB">
            <w:pPr>
              <w:spacing w:after="200" w:line="276" w:lineRule="auto"/>
              <w:ind w:left="720"/>
              <w:contextualSpacing/>
              <w:jc w:val="center"/>
              <w:rPr>
                <w:rPrChange w:id="771" w:author="Angelo Corsaro" w:date="2012-10-26T15:48:00Z">
                  <w:rPr>
                    <w:rFonts w:ascii="Calibri" w:eastAsia="Calibri" w:hAnsi="Calibri" w:cs="Times New Roman"/>
                  </w:rPr>
                </w:rPrChange>
              </w:rPr>
            </w:pPr>
            <w:r w:rsidRPr="003D3106">
              <w:t>uint64_t</w:t>
            </w:r>
          </w:p>
        </w:tc>
      </w:tr>
      <w:tr w:rsidR="00A633CB" w:rsidRPr="003D3106" w14:paraId="607AEF7D"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72"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07009C9" w14:textId="77777777" w:rsidR="00A633CB" w:rsidRPr="003D3106" w:rsidRDefault="00A633CB" w:rsidP="00A633CB">
            <w:pPr>
              <w:spacing w:after="200" w:line="276" w:lineRule="auto"/>
              <w:ind w:left="720"/>
              <w:contextualSpacing/>
              <w:jc w:val="center"/>
              <w:rPr>
                <w:rPrChange w:id="773" w:author="Angelo Corsaro" w:date="2012-10-26T15:48:00Z">
                  <w:rPr>
                    <w:rFonts w:ascii="Calibri" w:eastAsia="Calibri" w:hAnsi="Calibri" w:cs="Times New Roman"/>
                  </w:rPr>
                </w:rPrChange>
              </w:rPr>
            </w:pPr>
            <w:r w:rsidRPr="003D3106">
              <w:t>Float64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74"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25343FA9" w14:textId="77777777" w:rsidR="00A633CB" w:rsidRPr="003D3106" w:rsidRDefault="00A633CB" w:rsidP="00A633CB">
            <w:pPr>
              <w:spacing w:after="200" w:line="276" w:lineRule="auto"/>
              <w:ind w:left="720"/>
              <w:contextualSpacing/>
              <w:jc w:val="center"/>
              <w:rPr>
                <w:rPrChange w:id="775" w:author="Angelo Corsaro" w:date="2012-10-26T15:48:00Z">
                  <w:rPr>
                    <w:rFonts w:ascii="Calibri" w:eastAsia="Calibri" w:hAnsi="Calibri" w:cs="Times New Roman"/>
                  </w:rPr>
                </w:rPrChange>
              </w:rPr>
            </w:pPr>
            <w:r w:rsidRPr="003D3106">
              <w:t>double</w:t>
            </w:r>
          </w:p>
        </w:tc>
      </w:tr>
      <w:tr w:rsidR="00A633CB" w:rsidRPr="003D3106" w14:paraId="6D728429"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76"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74277FB" w14:textId="77777777" w:rsidR="00A633CB" w:rsidRPr="003D3106" w:rsidRDefault="00A633CB" w:rsidP="00A633CB">
            <w:pPr>
              <w:jc w:val="center"/>
            </w:pPr>
            <w:r w:rsidRPr="003D3106">
              <w:t>Float128</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77"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C01D5C3" w14:textId="77777777" w:rsidR="00A633CB" w:rsidRPr="003D3106" w:rsidRDefault="00A633CB" w:rsidP="00A633CB">
            <w:pPr>
              <w:spacing w:after="200" w:line="276" w:lineRule="auto"/>
              <w:ind w:left="720"/>
              <w:contextualSpacing/>
              <w:jc w:val="center"/>
              <w:rPr>
                <w:rPrChange w:id="778" w:author="Angelo Corsaro" w:date="2012-10-26T15:48:00Z">
                  <w:rPr>
                    <w:rFonts w:ascii="Calibri" w:eastAsia="Calibri" w:hAnsi="Calibri" w:cs="Times New Roman"/>
                  </w:rPr>
                </w:rPrChange>
              </w:rPr>
            </w:pPr>
            <w:r w:rsidRPr="003D3106">
              <w:t>long double</w:t>
            </w:r>
          </w:p>
        </w:tc>
      </w:tr>
      <w:tr w:rsidR="00A633CB" w:rsidRPr="003D3106" w14:paraId="2811A45F"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79"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5D450F81" w14:textId="77777777" w:rsidR="00A633CB" w:rsidRPr="003D3106" w:rsidRDefault="00A633CB" w:rsidP="00A633CB">
            <w:pPr>
              <w:spacing w:after="200" w:line="276" w:lineRule="auto"/>
              <w:ind w:left="720"/>
              <w:contextualSpacing/>
              <w:jc w:val="center"/>
              <w:rPr>
                <w:rPrChange w:id="780" w:author="Angelo Corsaro" w:date="2012-10-26T15:48:00Z">
                  <w:rPr>
                    <w:rFonts w:ascii="Calibri" w:eastAsia="Calibri" w:hAnsi="Calibri" w:cs="Times New Roman"/>
                  </w:rPr>
                </w:rPrChange>
              </w:rPr>
            </w:pPr>
            <w:r w:rsidRPr="003D3106">
              <w:t>Float32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81"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D70B662" w14:textId="77777777" w:rsidR="00A633CB" w:rsidRPr="003D3106" w:rsidRDefault="00A633CB" w:rsidP="00A633CB">
            <w:pPr>
              <w:spacing w:after="200" w:line="276" w:lineRule="auto"/>
              <w:ind w:left="720"/>
              <w:contextualSpacing/>
              <w:jc w:val="center"/>
              <w:rPr>
                <w:rPrChange w:id="782" w:author="Angelo Corsaro" w:date="2012-10-26T15:48:00Z">
                  <w:rPr>
                    <w:rFonts w:ascii="Calibri" w:eastAsia="Calibri" w:hAnsi="Calibri" w:cs="Times New Roman"/>
                  </w:rPr>
                </w:rPrChange>
              </w:rPr>
            </w:pPr>
            <w:r w:rsidRPr="003D3106">
              <w:t>float</w:t>
            </w:r>
          </w:p>
        </w:tc>
      </w:tr>
      <w:tr w:rsidR="00A633CB" w:rsidRPr="003D3106" w14:paraId="303FF07F"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83"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7DB9106" w14:textId="77777777" w:rsidR="00A633CB" w:rsidRPr="003D3106" w:rsidRDefault="00A633CB" w:rsidP="00A633CB">
            <w:pPr>
              <w:spacing w:after="200" w:line="276" w:lineRule="auto"/>
              <w:ind w:left="720"/>
              <w:contextualSpacing/>
              <w:jc w:val="center"/>
              <w:rPr>
                <w:rPrChange w:id="784" w:author="Angelo Corsaro" w:date="2012-10-26T15:48:00Z">
                  <w:rPr>
                    <w:rFonts w:ascii="Calibri" w:eastAsia="Calibri" w:hAnsi="Calibri" w:cs="Times New Roman"/>
                  </w:rPr>
                </w:rPrChange>
              </w:rPr>
            </w:pPr>
            <w:r w:rsidRPr="003D3106">
              <w:t>string&lt;Char8&gt;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85"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D577C14" w14:textId="77777777" w:rsidR="00A633CB" w:rsidRPr="003D3106" w:rsidRDefault="00A633CB" w:rsidP="00A633CB">
            <w:pPr>
              <w:spacing w:after="200" w:line="276" w:lineRule="auto"/>
              <w:ind w:left="720"/>
              <w:contextualSpacing/>
              <w:jc w:val="center"/>
              <w:rPr>
                <w:rPrChange w:id="786" w:author="Angelo Corsaro" w:date="2012-10-26T15:48:00Z">
                  <w:rPr>
                    <w:rFonts w:ascii="Calibri" w:eastAsia="Calibri" w:hAnsi="Calibri" w:cs="Times New Roman"/>
                  </w:rPr>
                </w:rPrChange>
              </w:rPr>
            </w:pPr>
            <w:r w:rsidRPr="003D3106">
              <w:t>std::string</w:t>
            </w:r>
          </w:p>
        </w:tc>
      </w:tr>
      <w:tr w:rsidR="00A633CB" w:rsidRPr="003D3106" w14:paraId="40FA6BF3"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87"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FF9FAD3" w14:textId="77777777" w:rsidR="00A633CB" w:rsidRPr="003D3106" w:rsidRDefault="00A633CB" w:rsidP="00A633CB">
            <w:pPr>
              <w:spacing w:after="200" w:line="276" w:lineRule="auto"/>
              <w:ind w:left="720"/>
              <w:contextualSpacing/>
              <w:jc w:val="center"/>
              <w:rPr>
                <w:rPrChange w:id="788" w:author="Angelo Corsaro" w:date="2012-10-26T15:48:00Z">
                  <w:rPr>
                    <w:rFonts w:ascii="Calibri" w:eastAsia="Calibri" w:hAnsi="Calibri" w:cs="Times New Roman"/>
                  </w:rPr>
                </w:rPrChange>
              </w:rPr>
            </w:pPr>
            <w:r w:rsidRPr="003D3106">
              <w:t>string&lt;Char32&gt;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89"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54183D74" w14:textId="77777777" w:rsidR="00A633CB" w:rsidRPr="003D3106" w:rsidRDefault="00A633CB" w:rsidP="00A633CB">
            <w:pPr>
              <w:spacing w:after="200" w:line="276" w:lineRule="auto"/>
              <w:ind w:left="720"/>
              <w:contextualSpacing/>
              <w:jc w:val="center"/>
              <w:rPr>
                <w:rPrChange w:id="790" w:author="Angelo Corsaro" w:date="2012-10-26T15:48:00Z">
                  <w:rPr>
                    <w:rFonts w:ascii="Calibri" w:eastAsia="Calibri" w:hAnsi="Calibri" w:cs="Times New Roman"/>
                  </w:rPr>
                </w:rPrChange>
              </w:rPr>
            </w:pPr>
            <w:r w:rsidRPr="003D3106">
              <w:t>std::wstring</w:t>
            </w:r>
          </w:p>
        </w:tc>
      </w:tr>
      <w:tr w:rsidR="00A633CB" w:rsidRPr="003D3106" w14:paraId="6B8F6F5C"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91"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20C16D4" w14:textId="77777777" w:rsidR="00A633CB" w:rsidRPr="003D3106" w:rsidRDefault="00A633CB" w:rsidP="00A633CB">
            <w:pPr>
              <w:spacing w:after="200" w:line="276" w:lineRule="auto"/>
              <w:ind w:left="720"/>
              <w:contextualSpacing/>
              <w:jc w:val="center"/>
              <w:rPr>
                <w:rPrChange w:id="792" w:author="Angelo Corsaro" w:date="2012-10-26T15:48:00Z">
                  <w:rPr>
                    <w:rFonts w:ascii="Calibri" w:eastAsia="Calibri" w:hAnsi="Calibri" w:cs="Times New Roman"/>
                  </w:rPr>
                </w:rPrChange>
              </w:rPr>
            </w:pPr>
            <w:r w:rsidRPr="003D3106">
              <w:t>sequence&lt;T&gt;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93"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04D49CC9" w14:textId="77777777" w:rsidR="00A633CB" w:rsidRPr="003D3106" w:rsidRDefault="00A633CB" w:rsidP="00A633CB">
            <w:pPr>
              <w:spacing w:after="200" w:line="276" w:lineRule="auto"/>
              <w:ind w:left="720"/>
              <w:contextualSpacing/>
              <w:jc w:val="center"/>
              <w:rPr>
                <w:rPrChange w:id="794" w:author="Angelo Corsaro" w:date="2012-10-26T15:48:00Z">
                  <w:rPr>
                    <w:rFonts w:ascii="Calibri" w:eastAsia="Calibri" w:hAnsi="Calibri" w:cs="Times New Roman"/>
                  </w:rPr>
                </w:rPrChange>
              </w:rPr>
            </w:pPr>
            <w:r w:rsidRPr="003D3106">
              <w:t>std::vector&lt;T&gt;</w:t>
            </w:r>
          </w:p>
        </w:tc>
      </w:tr>
      <w:tr w:rsidR="00A633CB" w:rsidRPr="003D3106" w14:paraId="2743A333"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95"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8AFF9EE" w14:textId="77777777" w:rsidR="00A633CB" w:rsidRPr="003D3106" w:rsidRDefault="00A633CB" w:rsidP="00A633CB">
            <w:pPr>
              <w:spacing w:after="200" w:line="276" w:lineRule="auto"/>
              <w:ind w:left="720"/>
              <w:contextualSpacing/>
              <w:jc w:val="center"/>
              <w:rPr>
                <w:rPrChange w:id="796" w:author="Angelo Corsaro" w:date="2012-10-26T15:48:00Z">
                  <w:rPr>
                    <w:rFonts w:ascii="Calibri" w:eastAsia="Calibri" w:hAnsi="Calibri" w:cs="Times New Roman"/>
                  </w:rPr>
                </w:rPrChange>
              </w:rPr>
            </w:pPr>
            <w:r w:rsidRPr="003D3106">
              <w:t>map&lt;K, V&gt;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97"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21413AE" w14:textId="77777777" w:rsidR="00A633CB" w:rsidRPr="003D3106" w:rsidRDefault="00A633CB" w:rsidP="00A633CB">
            <w:pPr>
              <w:spacing w:after="200" w:line="276" w:lineRule="auto"/>
              <w:ind w:left="720"/>
              <w:contextualSpacing/>
              <w:jc w:val="center"/>
              <w:rPr>
                <w:rPrChange w:id="798" w:author="Angelo Corsaro" w:date="2012-10-26T15:48:00Z">
                  <w:rPr>
                    <w:rFonts w:ascii="Calibri" w:eastAsia="Calibri" w:hAnsi="Calibri" w:cs="Times New Roman"/>
                  </w:rPr>
                </w:rPrChange>
              </w:rPr>
            </w:pPr>
            <w:r w:rsidRPr="003D3106">
              <w:t>std::map&lt;K, V&gt;</w:t>
            </w:r>
          </w:p>
        </w:tc>
      </w:tr>
      <w:tr w:rsidR="00A633CB" w:rsidRPr="003D3106" w14:paraId="148543A7"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799"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8D89CB6" w14:textId="7E3278AC" w:rsidR="00A633CB" w:rsidRPr="003D3106" w:rsidRDefault="00A633CB" w:rsidP="00A633CB">
            <w:pPr>
              <w:spacing w:after="200" w:line="276" w:lineRule="auto"/>
              <w:ind w:left="720"/>
              <w:contextualSpacing/>
              <w:jc w:val="center"/>
              <w:rPr>
                <w:rPrChange w:id="800" w:author="Angelo Corsaro" w:date="2012-10-26T15:48:00Z">
                  <w:rPr>
                    <w:rFonts w:ascii="Calibri" w:eastAsia="Calibri" w:hAnsi="Calibri" w:cs="Times New Roman"/>
                  </w:rPr>
                </w:rPrChange>
              </w:rPr>
            </w:pPr>
            <w:r w:rsidRPr="003D3106">
              <w:t>T[</w:t>
            </w:r>
            <w:ins w:id="801" w:author="Angelo Corsaro" w:date="2012-10-25T15:00:00Z">
              <w:r w:rsidR="00425EFE" w:rsidRPr="003D3106">
                <w:t>N</w:t>
              </w:r>
            </w:ins>
            <w:r w:rsidRPr="003D3106">
              <w: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802"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5900F35E" w14:textId="51BD73A5" w:rsidR="00A633CB" w:rsidRPr="003D3106" w:rsidRDefault="00425EFE" w:rsidP="00A633CB">
            <w:pPr>
              <w:jc w:val="center"/>
            </w:pPr>
            <w:ins w:id="803" w:author="Angelo Corsaro" w:date="2012-10-25T15:00:00Z">
              <w:r w:rsidRPr="003D3106">
                <w:t>dds:</w:t>
              </w:r>
            </w:ins>
            <w:ins w:id="804" w:author="Angelo Corsaro" w:date="2012-10-25T15:01:00Z">
              <w:r w:rsidRPr="003D3106">
                <w:t>:core::array&lt;</w:t>
              </w:r>
            </w:ins>
            <w:r w:rsidR="00A633CB" w:rsidRPr="003D3106">
              <w:t>T</w:t>
            </w:r>
            <w:ins w:id="805" w:author="Angelo Corsaro" w:date="2012-10-25T15:01:00Z">
              <w:r w:rsidRPr="003D3106">
                <w:t>, N&gt;</w:t>
              </w:r>
            </w:ins>
            <w:del w:id="806" w:author="Angelo Corsaro" w:date="2012-10-25T15:01:00Z">
              <w:r w:rsidR="00A633CB" w:rsidRPr="003D3106" w:rsidDel="00425EFE">
                <w:delText>[]</w:delText>
              </w:r>
            </w:del>
          </w:p>
        </w:tc>
      </w:tr>
    </w:tbl>
    <w:p w14:paraId="578123BA" w14:textId="77777777" w:rsidR="00A633CB" w:rsidRPr="003D3106" w:rsidRDefault="00A633CB" w:rsidP="008F5179"/>
    <w:p w14:paraId="10446A0B" w14:textId="77777777" w:rsidR="00A633CB" w:rsidRPr="003D3106" w:rsidRDefault="00A633CB" w:rsidP="008F5179"/>
    <w:p w14:paraId="2BA4E8D0" w14:textId="77777777" w:rsidR="00A633CB" w:rsidRPr="003D3106" w:rsidRDefault="00407C6E" w:rsidP="008F5179">
      <w:r w:rsidRPr="003D3106">
        <w:t>The above fixed-size integer types shall conform to the types of the same names as defined by [C99] in the header stdint.h.</w:t>
      </w:r>
    </w:p>
    <w:p w14:paraId="70842B9B" w14:textId="77777777" w:rsidR="00407C6E" w:rsidRPr="003D3106" w:rsidRDefault="00407C6E" w:rsidP="00407C6E">
      <w:pPr>
        <w:numPr>
          <w:ilvl w:val="0"/>
          <w:numId w:val="16"/>
        </w:numPr>
      </w:pPr>
      <w:r w:rsidRPr="003D3106">
        <w:t>The presence of these types shall not be construed to require that DDS implementations only support [C99]-compliant platforms. Implementations for non-[C99]-compliant plat</w:t>
      </w:r>
      <w:del w:id="807" w:author="Angelo Corsaro" w:date="2012-10-09T18:01:00Z">
        <w:r w:rsidRPr="003D3106" w:rsidDel="000B4619">
          <w:delText xml:space="preserve">- </w:delText>
        </w:r>
      </w:del>
      <w:r w:rsidRPr="003D3106">
        <w:t>forms shall provide their own conformant integer type definitions.</w:t>
      </w:r>
    </w:p>
    <w:p w14:paraId="1989D46B" w14:textId="77777777" w:rsidR="00407C6E" w:rsidRPr="003D3106" w:rsidRDefault="00407C6E" w:rsidP="00407C6E">
      <w:pPr>
        <w:numPr>
          <w:ilvl w:val="0"/>
          <w:numId w:val="16"/>
        </w:numPr>
        <w:spacing w:before="120"/>
        <w:ind w:left="714" w:hanging="357"/>
      </w:pPr>
      <w:r w:rsidRPr="003D3106">
        <w:t>It shall not be construed to imply the existence of any other definitions that would be found in the header stdint.h on a [C99]-compliant platform or even the existence of that header itself.</w:t>
      </w:r>
    </w:p>
    <w:p w14:paraId="57A6D121" w14:textId="77777777" w:rsidR="00407C6E" w:rsidRPr="003D3106" w:rsidRDefault="00407C6E" w:rsidP="00407C6E"/>
    <w:p w14:paraId="35B1CB09" w14:textId="37559667" w:rsidR="00407C6E" w:rsidRPr="003D3106" w:rsidRDefault="00407C6E" w:rsidP="00407C6E">
      <w:r w:rsidRPr="003D3106">
        <w:t>Note that these types are defined in the global namespace, not in the std namespace.</w:t>
      </w:r>
      <w:ins w:id="808" w:author="Angelo Corsaro" w:date="2012-11-02T23:41:00Z">
        <w:r w:rsidR="004E5999">
          <w:t xml:space="preserve"> In addition, it is worth noticing that bounded and unbounded sequence type</w:t>
        </w:r>
      </w:ins>
      <w:ins w:id="809" w:author="Angelo Corsaro" w:date="2012-11-02T23:42:00Z">
        <w:r w:rsidR="004E5999">
          <w:t xml:space="preserve">s map to the same C++ </w:t>
        </w:r>
        <w:bookmarkStart w:id="810" w:name="_GoBack"/>
        <w:bookmarkEnd w:id="810"/>
        <w:r w:rsidR="004E5999">
          <w:t xml:space="preserve">types. </w:t>
        </w:r>
      </w:ins>
      <w:ins w:id="811" w:author="Angelo Corsaro" w:date="2012-11-02T23:41:00Z">
        <w:r w:rsidR="004E5999">
          <w:t xml:space="preserve"> </w:t>
        </w:r>
      </w:ins>
    </w:p>
    <w:p w14:paraId="00C6EF44" w14:textId="77777777" w:rsidR="00407C6E" w:rsidRPr="003D3106" w:rsidRDefault="00407C6E" w:rsidP="00407C6E">
      <w:pPr>
        <w:rPr>
          <w:ins w:id="812" w:author="Angelo Corsaro" w:date="2012-10-25T15:10:00Z"/>
        </w:rPr>
      </w:pPr>
    </w:p>
    <w:p w14:paraId="63710EF6" w14:textId="0031F59F" w:rsidR="00E8554C" w:rsidRPr="003D3106" w:rsidRDefault="00E8554C" w:rsidP="00407C6E">
      <w:ins w:id="813" w:author="Angelo Corsaro" w:date="2012-10-25T15:10:00Z">
        <w:r w:rsidRPr="003D3106">
          <w:t xml:space="preserve">The DDS Array type is mapped to the dds::core::array type which is specified to conform with </w:t>
        </w:r>
      </w:ins>
      <w:ins w:id="814" w:author="Angelo Corsaro" w:date="2012-10-25T15:19:00Z">
        <w:r w:rsidR="00C10BF6" w:rsidRPr="003D3106">
          <w:t xml:space="preserve">the </w:t>
        </w:r>
      </w:ins>
      <w:ins w:id="815" w:author="Angelo Corsaro" w:date="2012-10-25T15:10:00Z">
        <w:r w:rsidRPr="003D3106">
          <w:t xml:space="preserve"> std::array type specified as part of C++11</w:t>
        </w:r>
      </w:ins>
      <w:ins w:id="816" w:author="Angelo Corsaro" w:date="2012-10-25T15:20:00Z">
        <w:r w:rsidR="00C10BF6" w:rsidRPr="003D3106">
          <w:t xml:space="preserve">, exception made for the move operators. </w:t>
        </w:r>
      </w:ins>
    </w:p>
    <w:p w14:paraId="5AECF4CE" w14:textId="590F18EE" w:rsidR="00D764B3" w:rsidRPr="003D3106" w:rsidRDefault="00D764B3" w:rsidP="00407C6E">
      <w:pPr>
        <w:pStyle w:val="Titre3"/>
        <w:rPr>
          <w:ins w:id="817" w:author="Angelo Corsaro" w:date="2012-10-25T23:34:00Z"/>
        </w:rPr>
      </w:pPr>
      <w:bookmarkStart w:id="818" w:name="_Toc182385773"/>
      <w:ins w:id="819" w:author="Angelo Corsaro" w:date="2012-10-25T23:34:00Z">
        <w:r w:rsidRPr="003D3106">
          <w:t>Mapping Enumerations</w:t>
        </w:r>
      </w:ins>
    </w:p>
    <w:p w14:paraId="4F7866DD" w14:textId="502774B4" w:rsidR="00D764B3" w:rsidRPr="00530C71" w:rsidRDefault="001928B8">
      <w:pPr>
        <w:rPr>
          <w:ins w:id="820" w:author="Angelo Corsaro" w:date="2012-10-25T23:37:00Z"/>
        </w:rPr>
        <w:pPrChange w:id="821" w:author="Angelo Corsaro" w:date="2012-10-25T23:35:00Z">
          <w:pPr>
            <w:pStyle w:val="Titre3"/>
          </w:pPr>
        </w:pPrChange>
      </w:pPr>
      <w:ins w:id="822" w:author="Angelo Corsaro" w:date="2012-10-25T23:35:00Z">
        <w:r w:rsidRPr="00F321C8">
          <w:t xml:space="preserve">Native </w:t>
        </w:r>
      </w:ins>
      <w:ins w:id="823" w:author="Angelo Corsaro" w:date="2012-10-25T23:34:00Z">
        <w:r w:rsidRPr="00F321C8">
          <w:t>e</w:t>
        </w:r>
        <w:r w:rsidR="00D764B3" w:rsidRPr="00605B0A">
          <w:t>numeration</w:t>
        </w:r>
        <w:r w:rsidR="002E4C3C" w:rsidRPr="00FF7936">
          <w:t xml:space="preserve">s in C++ are not safe. </w:t>
        </w:r>
      </w:ins>
      <w:ins w:id="824" w:author="Angelo Corsaro" w:date="2012-10-25T23:36:00Z">
        <w:r w:rsidR="002E4C3C" w:rsidRPr="00483508">
          <w:t>This specification map</w:t>
        </w:r>
      </w:ins>
      <w:ins w:id="825" w:author="Angelo Corsaro" w:date="2012-10-25T23:37:00Z">
        <w:r w:rsidR="002E4C3C" w:rsidRPr="00C579ED">
          <w:t>s</w:t>
        </w:r>
      </w:ins>
      <w:ins w:id="826" w:author="Angelo Corsaro" w:date="2012-10-25T23:36:00Z">
        <w:r w:rsidR="002E4C3C" w:rsidRPr="004963E6">
          <w:t xml:space="preserve"> DDS enumerations </w:t>
        </w:r>
      </w:ins>
      <w:ins w:id="827" w:author="Angelo Corsaro" w:date="2012-10-25T23:37:00Z">
        <w:r w:rsidR="002E4C3C" w:rsidRPr="004963E6">
          <w:t>to a safe enumeration class defined as follows:</w:t>
        </w:r>
      </w:ins>
    </w:p>
    <w:p w14:paraId="27F72A88" w14:textId="77777777" w:rsidR="002E4C3C" w:rsidRPr="0023619A" w:rsidRDefault="002E4C3C">
      <w:pPr>
        <w:rPr>
          <w:ins w:id="828" w:author="Angelo Corsaro" w:date="2012-10-25T23:37:00Z"/>
        </w:rPr>
        <w:pPrChange w:id="829" w:author="Angelo Corsaro" w:date="2012-10-25T23:35:00Z">
          <w:pPr>
            <w:pStyle w:val="Titre3"/>
          </w:pPr>
        </w:pPrChange>
      </w:pPr>
    </w:p>
    <w:p w14:paraId="3DFDC3E5" w14:textId="77777777" w:rsidR="009F35FF" w:rsidRPr="003D3106" w:rsidRDefault="009F35FF" w:rsidP="009F35FF">
      <w:pPr>
        <w:tabs>
          <w:tab w:val="left" w:pos="529"/>
        </w:tabs>
        <w:suppressAutoHyphens w:val="0"/>
        <w:autoSpaceDE w:val="0"/>
        <w:adjustRightInd w:val="0"/>
        <w:textAlignment w:val="auto"/>
        <w:rPr>
          <w:ins w:id="830" w:author="Angelo Corsaro" w:date="2012-10-25T23:38:00Z"/>
          <w:rFonts w:ascii="Menlo Regular" w:hAnsi="Menlo Regular" w:cs="Menlo Regular"/>
          <w:color w:val="000000"/>
          <w:kern w:val="0"/>
          <w:sz w:val="22"/>
          <w:szCs w:val="22"/>
          <w:lang w:eastAsia="fr-FR"/>
          <w:rPrChange w:id="831" w:author="Angelo Corsaro" w:date="2012-10-26T15:48:00Z">
            <w:rPr>
              <w:ins w:id="832" w:author="Angelo Corsaro" w:date="2012-10-25T23:38:00Z"/>
              <w:rFonts w:ascii="Menlo Regular" w:hAnsi="Menlo Regular" w:cs="Menlo Regular"/>
              <w:color w:val="000000"/>
              <w:kern w:val="0"/>
              <w:sz w:val="22"/>
              <w:szCs w:val="22"/>
              <w:lang w:val="fr-FR" w:eastAsia="fr-FR"/>
            </w:rPr>
          </w:rPrChange>
        </w:rPr>
      </w:pPr>
      <w:ins w:id="833" w:author="Angelo Corsaro" w:date="2012-10-25T23:38:00Z">
        <w:r w:rsidRPr="003D3106">
          <w:rPr>
            <w:rFonts w:ascii="Menlo Regular" w:hAnsi="Menlo Regular" w:cs="Menlo Regular"/>
            <w:color w:val="AA0D91"/>
            <w:kern w:val="0"/>
            <w:sz w:val="22"/>
            <w:szCs w:val="22"/>
            <w:lang w:eastAsia="fr-FR"/>
            <w:rPrChange w:id="834" w:author="Angelo Corsaro" w:date="2012-10-26T15:48:00Z">
              <w:rPr>
                <w:rFonts w:ascii="Menlo Regular" w:hAnsi="Menlo Regular" w:cs="Menlo Regular"/>
                <w:color w:val="AA0D91"/>
                <w:kern w:val="0"/>
                <w:sz w:val="22"/>
                <w:szCs w:val="22"/>
                <w:lang w:val="fr-FR" w:eastAsia="fr-FR"/>
              </w:rPr>
            </w:rPrChange>
          </w:rPr>
          <w:t>namespace</w:t>
        </w:r>
        <w:r w:rsidRPr="003D3106">
          <w:rPr>
            <w:rFonts w:ascii="Menlo Regular" w:hAnsi="Menlo Regular" w:cs="Menlo Regular"/>
            <w:color w:val="000000"/>
            <w:kern w:val="0"/>
            <w:sz w:val="22"/>
            <w:szCs w:val="22"/>
            <w:lang w:eastAsia="fr-FR"/>
            <w:rPrChange w:id="835" w:author="Angelo Corsaro" w:date="2012-10-26T15:48:00Z">
              <w:rPr>
                <w:rFonts w:ascii="Menlo Regular" w:hAnsi="Menlo Regular" w:cs="Menlo Regular"/>
                <w:color w:val="000000"/>
                <w:kern w:val="0"/>
                <w:sz w:val="22"/>
                <w:szCs w:val="22"/>
                <w:lang w:val="fr-FR" w:eastAsia="fr-FR"/>
              </w:rPr>
            </w:rPrChange>
          </w:rPr>
          <w:t xml:space="preserve"> dds {</w:t>
        </w:r>
      </w:ins>
    </w:p>
    <w:p w14:paraId="4B50F4C5" w14:textId="77777777" w:rsidR="009F35FF" w:rsidRPr="003D3106" w:rsidRDefault="009F35FF" w:rsidP="009F35FF">
      <w:pPr>
        <w:tabs>
          <w:tab w:val="left" w:pos="529"/>
        </w:tabs>
        <w:suppressAutoHyphens w:val="0"/>
        <w:autoSpaceDE w:val="0"/>
        <w:adjustRightInd w:val="0"/>
        <w:textAlignment w:val="auto"/>
        <w:rPr>
          <w:ins w:id="836" w:author="Angelo Corsaro" w:date="2012-10-25T23:38:00Z"/>
          <w:rFonts w:ascii="Menlo Regular" w:hAnsi="Menlo Regular" w:cs="Menlo Regular"/>
          <w:color w:val="000000"/>
          <w:kern w:val="0"/>
          <w:sz w:val="22"/>
          <w:szCs w:val="22"/>
          <w:lang w:eastAsia="fr-FR"/>
          <w:rPrChange w:id="837" w:author="Angelo Corsaro" w:date="2012-10-26T15:48:00Z">
            <w:rPr>
              <w:ins w:id="838" w:author="Angelo Corsaro" w:date="2012-10-25T23:38:00Z"/>
              <w:rFonts w:ascii="Menlo Regular" w:hAnsi="Menlo Regular" w:cs="Menlo Regular"/>
              <w:color w:val="000000"/>
              <w:kern w:val="0"/>
              <w:sz w:val="22"/>
              <w:szCs w:val="22"/>
              <w:lang w:val="fr-FR" w:eastAsia="fr-FR"/>
            </w:rPr>
          </w:rPrChange>
        </w:rPr>
      </w:pPr>
      <w:ins w:id="839" w:author="Angelo Corsaro" w:date="2012-10-25T23:38:00Z">
        <w:r w:rsidRPr="003D3106">
          <w:rPr>
            <w:rFonts w:ascii="Menlo Regular" w:hAnsi="Menlo Regular" w:cs="Menlo Regular"/>
            <w:color w:val="000000"/>
            <w:kern w:val="0"/>
            <w:sz w:val="22"/>
            <w:szCs w:val="22"/>
            <w:lang w:eastAsia="fr-FR"/>
            <w:rPrChange w:id="84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841" w:author="Angelo Corsaro" w:date="2012-10-26T15:48:00Z">
              <w:rPr>
                <w:rFonts w:ascii="Menlo Regular" w:hAnsi="Menlo Regular" w:cs="Menlo Regular"/>
                <w:color w:val="AA0D91"/>
                <w:kern w:val="0"/>
                <w:sz w:val="22"/>
                <w:szCs w:val="22"/>
                <w:lang w:val="fr-FR" w:eastAsia="fr-FR"/>
              </w:rPr>
            </w:rPrChange>
          </w:rPr>
          <w:t>namespace</w:t>
        </w:r>
        <w:r w:rsidRPr="003D3106">
          <w:rPr>
            <w:rFonts w:ascii="Menlo Regular" w:hAnsi="Menlo Regular" w:cs="Menlo Regular"/>
            <w:color w:val="000000"/>
            <w:kern w:val="0"/>
            <w:sz w:val="22"/>
            <w:szCs w:val="22"/>
            <w:lang w:eastAsia="fr-FR"/>
            <w:rPrChange w:id="842" w:author="Angelo Corsaro" w:date="2012-10-26T15:48:00Z">
              <w:rPr>
                <w:rFonts w:ascii="Menlo Regular" w:hAnsi="Menlo Regular" w:cs="Menlo Regular"/>
                <w:color w:val="000000"/>
                <w:kern w:val="0"/>
                <w:sz w:val="22"/>
                <w:szCs w:val="22"/>
                <w:lang w:val="fr-FR" w:eastAsia="fr-FR"/>
              </w:rPr>
            </w:rPrChange>
          </w:rPr>
          <w:t xml:space="preserve"> core {</w:t>
        </w:r>
      </w:ins>
    </w:p>
    <w:p w14:paraId="7BCAF577" w14:textId="77777777" w:rsidR="009F35FF" w:rsidRPr="003D3106" w:rsidRDefault="009F35FF" w:rsidP="009F35FF">
      <w:pPr>
        <w:tabs>
          <w:tab w:val="left" w:pos="529"/>
        </w:tabs>
        <w:suppressAutoHyphens w:val="0"/>
        <w:autoSpaceDE w:val="0"/>
        <w:adjustRightInd w:val="0"/>
        <w:textAlignment w:val="auto"/>
        <w:rPr>
          <w:ins w:id="843" w:author="Angelo Corsaro" w:date="2012-10-25T23:38:00Z"/>
          <w:rFonts w:ascii="Menlo Regular" w:hAnsi="Menlo Regular" w:cs="Menlo Regular"/>
          <w:color w:val="000000"/>
          <w:kern w:val="0"/>
          <w:sz w:val="22"/>
          <w:szCs w:val="22"/>
          <w:lang w:eastAsia="fr-FR"/>
          <w:rPrChange w:id="844" w:author="Angelo Corsaro" w:date="2012-10-26T15:48:00Z">
            <w:rPr>
              <w:ins w:id="845" w:author="Angelo Corsaro" w:date="2012-10-25T23:38:00Z"/>
              <w:rFonts w:ascii="Menlo Regular" w:hAnsi="Menlo Regular" w:cs="Menlo Regular"/>
              <w:color w:val="000000"/>
              <w:kern w:val="0"/>
              <w:sz w:val="22"/>
              <w:szCs w:val="22"/>
              <w:lang w:val="fr-FR" w:eastAsia="fr-FR"/>
            </w:rPr>
          </w:rPrChange>
        </w:rPr>
      </w:pPr>
      <w:ins w:id="846" w:author="Angelo Corsaro" w:date="2012-10-25T23:38:00Z">
        <w:r w:rsidRPr="003D3106">
          <w:rPr>
            <w:rFonts w:ascii="Menlo Regular" w:hAnsi="Menlo Regular" w:cs="Menlo Regular"/>
            <w:color w:val="000000"/>
            <w:kern w:val="0"/>
            <w:sz w:val="22"/>
            <w:szCs w:val="22"/>
            <w:lang w:eastAsia="fr-FR"/>
            <w:rPrChange w:id="847"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848" w:author="Angelo Corsaro" w:date="2012-10-26T15:48:00Z">
              <w:rPr>
                <w:rFonts w:ascii="Menlo Regular" w:hAnsi="Menlo Regular" w:cs="Menlo Regular"/>
                <w:color w:val="AA0D91"/>
                <w:kern w:val="0"/>
                <w:sz w:val="22"/>
                <w:szCs w:val="22"/>
                <w:lang w:val="fr-FR" w:eastAsia="fr-FR"/>
              </w:rPr>
            </w:rPrChange>
          </w:rPr>
          <w:t>template</w:t>
        </w:r>
        <w:r w:rsidRPr="003D3106">
          <w:rPr>
            <w:rFonts w:ascii="Menlo Regular" w:hAnsi="Menlo Regular" w:cs="Menlo Regular"/>
            <w:color w:val="000000"/>
            <w:kern w:val="0"/>
            <w:sz w:val="22"/>
            <w:szCs w:val="22"/>
            <w:lang w:eastAsia="fr-FR"/>
            <w:rPrChange w:id="849" w:author="Angelo Corsaro" w:date="2012-10-26T15:48:00Z">
              <w:rPr>
                <w:rFonts w:ascii="Menlo Regular" w:hAnsi="Menlo Regular" w:cs="Menlo Regular"/>
                <w:color w:val="000000"/>
                <w:kern w:val="0"/>
                <w:sz w:val="22"/>
                <w:szCs w:val="22"/>
                <w:lang w:val="fr-FR" w:eastAsia="fr-FR"/>
              </w:rPr>
            </w:rPrChange>
          </w:rPr>
          <w:t>&lt;</w:t>
        </w:r>
        <w:r w:rsidRPr="003D3106">
          <w:rPr>
            <w:rFonts w:ascii="Menlo Regular" w:hAnsi="Menlo Regular" w:cs="Menlo Regular"/>
            <w:color w:val="AA0D91"/>
            <w:kern w:val="0"/>
            <w:sz w:val="22"/>
            <w:szCs w:val="22"/>
            <w:lang w:eastAsia="fr-FR"/>
            <w:rPrChange w:id="850" w:author="Angelo Corsaro" w:date="2012-10-26T15:48:00Z">
              <w:rPr>
                <w:rFonts w:ascii="Menlo Regular" w:hAnsi="Menlo Regular" w:cs="Menlo Regular"/>
                <w:color w:val="AA0D91"/>
                <w:kern w:val="0"/>
                <w:sz w:val="22"/>
                <w:szCs w:val="22"/>
                <w:lang w:val="fr-FR" w:eastAsia="fr-FR"/>
              </w:rPr>
            </w:rPrChange>
          </w:rPr>
          <w:t>typename</w:t>
        </w:r>
        <w:r w:rsidRPr="003D3106">
          <w:rPr>
            <w:rFonts w:ascii="Menlo Regular" w:hAnsi="Menlo Regular" w:cs="Menlo Regular"/>
            <w:color w:val="000000"/>
            <w:kern w:val="0"/>
            <w:sz w:val="22"/>
            <w:szCs w:val="22"/>
            <w:lang w:eastAsia="fr-FR"/>
            <w:rPrChange w:id="851" w:author="Angelo Corsaro" w:date="2012-10-26T15:48:00Z">
              <w:rPr>
                <w:rFonts w:ascii="Menlo Regular" w:hAnsi="Menlo Regular" w:cs="Menlo Regular"/>
                <w:color w:val="000000"/>
                <w:kern w:val="0"/>
                <w:sz w:val="22"/>
                <w:szCs w:val="22"/>
                <w:lang w:val="fr-FR" w:eastAsia="fr-FR"/>
              </w:rPr>
            </w:rPrChange>
          </w:rPr>
          <w:t xml:space="preserve"> def, </w:t>
        </w:r>
        <w:r w:rsidRPr="003D3106">
          <w:rPr>
            <w:rFonts w:ascii="Menlo Regular" w:hAnsi="Menlo Regular" w:cs="Menlo Regular"/>
            <w:color w:val="AA0D91"/>
            <w:kern w:val="0"/>
            <w:sz w:val="22"/>
            <w:szCs w:val="22"/>
            <w:lang w:eastAsia="fr-FR"/>
            <w:rPrChange w:id="852" w:author="Angelo Corsaro" w:date="2012-10-26T15:48:00Z">
              <w:rPr>
                <w:rFonts w:ascii="Menlo Regular" w:hAnsi="Menlo Regular" w:cs="Menlo Regular"/>
                <w:color w:val="AA0D91"/>
                <w:kern w:val="0"/>
                <w:sz w:val="22"/>
                <w:szCs w:val="22"/>
                <w:lang w:val="fr-FR" w:eastAsia="fr-FR"/>
              </w:rPr>
            </w:rPrChange>
          </w:rPr>
          <w:t>typename</w:t>
        </w:r>
        <w:r w:rsidRPr="003D3106">
          <w:rPr>
            <w:rFonts w:ascii="Menlo Regular" w:hAnsi="Menlo Regular" w:cs="Menlo Regular"/>
            <w:color w:val="000000"/>
            <w:kern w:val="0"/>
            <w:sz w:val="22"/>
            <w:szCs w:val="22"/>
            <w:lang w:eastAsia="fr-FR"/>
            <w:rPrChange w:id="853" w:author="Angelo Corsaro" w:date="2012-10-26T15:48:00Z">
              <w:rPr>
                <w:rFonts w:ascii="Menlo Regular" w:hAnsi="Menlo Regular" w:cs="Menlo Regular"/>
                <w:color w:val="000000"/>
                <w:kern w:val="0"/>
                <w:sz w:val="22"/>
                <w:szCs w:val="22"/>
                <w:lang w:val="fr-FR" w:eastAsia="fr-FR"/>
              </w:rPr>
            </w:rPrChange>
          </w:rPr>
          <w:t xml:space="preserve"> inner = </w:t>
        </w:r>
        <w:r w:rsidRPr="003D3106">
          <w:rPr>
            <w:rFonts w:ascii="Menlo Regular" w:hAnsi="Menlo Regular" w:cs="Menlo Regular"/>
            <w:color w:val="AA0D91"/>
            <w:kern w:val="0"/>
            <w:sz w:val="22"/>
            <w:szCs w:val="22"/>
            <w:lang w:eastAsia="fr-FR"/>
            <w:rPrChange w:id="854" w:author="Angelo Corsaro" w:date="2012-10-26T15:48:00Z">
              <w:rPr>
                <w:rFonts w:ascii="Menlo Regular" w:hAnsi="Menlo Regular" w:cs="Menlo Regular"/>
                <w:color w:val="AA0D91"/>
                <w:kern w:val="0"/>
                <w:sz w:val="22"/>
                <w:szCs w:val="22"/>
                <w:lang w:val="fr-FR" w:eastAsia="fr-FR"/>
              </w:rPr>
            </w:rPrChange>
          </w:rPr>
          <w:t>typename</w:t>
        </w:r>
        <w:r w:rsidRPr="003D3106">
          <w:rPr>
            <w:rFonts w:ascii="Menlo Regular" w:hAnsi="Menlo Regular" w:cs="Menlo Regular"/>
            <w:color w:val="000000"/>
            <w:kern w:val="0"/>
            <w:sz w:val="22"/>
            <w:szCs w:val="22"/>
            <w:lang w:eastAsia="fr-FR"/>
            <w:rPrChange w:id="855" w:author="Angelo Corsaro" w:date="2012-10-26T15:48:00Z">
              <w:rPr>
                <w:rFonts w:ascii="Menlo Regular" w:hAnsi="Menlo Regular" w:cs="Menlo Regular"/>
                <w:color w:val="000000"/>
                <w:kern w:val="0"/>
                <w:sz w:val="22"/>
                <w:szCs w:val="22"/>
                <w:lang w:val="fr-FR" w:eastAsia="fr-FR"/>
              </w:rPr>
            </w:rPrChange>
          </w:rPr>
          <w:t xml:space="preserve"> def::type&gt;</w:t>
        </w:r>
      </w:ins>
    </w:p>
    <w:p w14:paraId="3437D682" w14:textId="77777777" w:rsidR="009F35FF" w:rsidRPr="003D3106" w:rsidRDefault="009F35FF" w:rsidP="009F35FF">
      <w:pPr>
        <w:tabs>
          <w:tab w:val="left" w:pos="529"/>
        </w:tabs>
        <w:suppressAutoHyphens w:val="0"/>
        <w:autoSpaceDE w:val="0"/>
        <w:adjustRightInd w:val="0"/>
        <w:textAlignment w:val="auto"/>
        <w:rPr>
          <w:ins w:id="856" w:author="Angelo Corsaro" w:date="2012-10-25T23:38:00Z"/>
          <w:rFonts w:ascii="Menlo Regular" w:hAnsi="Menlo Regular" w:cs="Menlo Regular"/>
          <w:color w:val="000000"/>
          <w:kern w:val="0"/>
          <w:sz w:val="22"/>
          <w:szCs w:val="22"/>
          <w:lang w:eastAsia="fr-FR"/>
          <w:rPrChange w:id="857" w:author="Angelo Corsaro" w:date="2012-10-26T15:48:00Z">
            <w:rPr>
              <w:ins w:id="858" w:author="Angelo Corsaro" w:date="2012-10-25T23:38:00Z"/>
              <w:rFonts w:ascii="Menlo Regular" w:hAnsi="Menlo Regular" w:cs="Menlo Regular"/>
              <w:color w:val="000000"/>
              <w:kern w:val="0"/>
              <w:sz w:val="22"/>
              <w:szCs w:val="22"/>
              <w:lang w:val="fr-FR" w:eastAsia="fr-FR"/>
            </w:rPr>
          </w:rPrChange>
        </w:rPr>
      </w:pPr>
      <w:ins w:id="859" w:author="Angelo Corsaro" w:date="2012-10-25T23:38:00Z">
        <w:r w:rsidRPr="003D3106">
          <w:rPr>
            <w:rFonts w:ascii="Menlo Regular" w:hAnsi="Menlo Regular" w:cs="Menlo Regular"/>
            <w:color w:val="000000"/>
            <w:kern w:val="0"/>
            <w:sz w:val="22"/>
            <w:szCs w:val="22"/>
            <w:lang w:eastAsia="fr-FR"/>
            <w:rPrChange w:id="86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861" w:author="Angelo Corsaro" w:date="2012-10-26T15:48:00Z">
              <w:rPr>
                <w:rFonts w:ascii="Menlo Regular" w:hAnsi="Menlo Regular" w:cs="Menlo Regular"/>
                <w:color w:val="AA0D91"/>
                <w:kern w:val="0"/>
                <w:sz w:val="22"/>
                <w:szCs w:val="22"/>
                <w:lang w:val="fr-FR" w:eastAsia="fr-FR"/>
              </w:rPr>
            </w:rPrChange>
          </w:rPr>
          <w:t>class</w:t>
        </w:r>
        <w:r w:rsidRPr="003D3106">
          <w:rPr>
            <w:rFonts w:ascii="Menlo Regular" w:hAnsi="Menlo Regular" w:cs="Menlo Regular"/>
            <w:color w:val="000000"/>
            <w:kern w:val="0"/>
            <w:sz w:val="22"/>
            <w:szCs w:val="22"/>
            <w:lang w:eastAsia="fr-FR"/>
            <w:rPrChange w:id="862" w:author="Angelo Corsaro" w:date="2012-10-26T15:48:00Z">
              <w:rPr>
                <w:rFonts w:ascii="Menlo Regular" w:hAnsi="Menlo Regular" w:cs="Menlo Regular"/>
                <w:color w:val="000000"/>
                <w:kern w:val="0"/>
                <w:sz w:val="22"/>
                <w:szCs w:val="22"/>
                <w:lang w:val="fr-FR" w:eastAsia="fr-FR"/>
              </w:rPr>
            </w:rPrChange>
          </w:rPr>
          <w:t xml:space="preserve"> safe_enum : </w:t>
        </w:r>
        <w:r w:rsidRPr="003D3106">
          <w:rPr>
            <w:rFonts w:ascii="Menlo Regular" w:hAnsi="Menlo Regular" w:cs="Menlo Regular"/>
            <w:color w:val="AA0D91"/>
            <w:kern w:val="0"/>
            <w:sz w:val="22"/>
            <w:szCs w:val="22"/>
            <w:lang w:eastAsia="fr-FR"/>
            <w:rPrChange w:id="863" w:author="Angelo Corsaro" w:date="2012-10-26T15:48:00Z">
              <w:rPr>
                <w:rFonts w:ascii="Menlo Regular" w:hAnsi="Menlo Regular" w:cs="Menlo Regular"/>
                <w:color w:val="AA0D91"/>
                <w:kern w:val="0"/>
                <w:sz w:val="22"/>
                <w:szCs w:val="22"/>
                <w:lang w:val="fr-FR" w:eastAsia="fr-FR"/>
              </w:rPr>
            </w:rPrChange>
          </w:rPr>
          <w:t>public</w:t>
        </w:r>
        <w:r w:rsidRPr="003D3106">
          <w:rPr>
            <w:rFonts w:ascii="Menlo Regular" w:hAnsi="Menlo Regular" w:cs="Menlo Regular"/>
            <w:color w:val="000000"/>
            <w:kern w:val="0"/>
            <w:sz w:val="22"/>
            <w:szCs w:val="22"/>
            <w:lang w:eastAsia="fr-FR"/>
            <w:rPrChange w:id="864" w:author="Angelo Corsaro" w:date="2012-10-26T15:48:00Z">
              <w:rPr>
                <w:rFonts w:ascii="Menlo Regular" w:hAnsi="Menlo Regular" w:cs="Menlo Regular"/>
                <w:color w:val="000000"/>
                <w:kern w:val="0"/>
                <w:sz w:val="22"/>
                <w:szCs w:val="22"/>
                <w:lang w:val="fr-FR" w:eastAsia="fr-FR"/>
              </w:rPr>
            </w:rPrChange>
          </w:rPr>
          <w:t xml:space="preserve"> def</w:t>
        </w:r>
      </w:ins>
    </w:p>
    <w:p w14:paraId="5D2D11DE" w14:textId="77777777" w:rsidR="009F35FF" w:rsidRPr="003D3106" w:rsidRDefault="009F35FF" w:rsidP="009F35FF">
      <w:pPr>
        <w:tabs>
          <w:tab w:val="left" w:pos="529"/>
        </w:tabs>
        <w:suppressAutoHyphens w:val="0"/>
        <w:autoSpaceDE w:val="0"/>
        <w:adjustRightInd w:val="0"/>
        <w:textAlignment w:val="auto"/>
        <w:rPr>
          <w:ins w:id="865" w:author="Angelo Corsaro" w:date="2012-10-25T23:38:00Z"/>
          <w:rFonts w:ascii="Menlo Regular" w:hAnsi="Menlo Regular" w:cs="Menlo Regular"/>
          <w:color w:val="000000"/>
          <w:kern w:val="0"/>
          <w:sz w:val="22"/>
          <w:szCs w:val="22"/>
          <w:lang w:eastAsia="fr-FR"/>
          <w:rPrChange w:id="866" w:author="Angelo Corsaro" w:date="2012-10-26T15:48:00Z">
            <w:rPr>
              <w:ins w:id="867" w:author="Angelo Corsaro" w:date="2012-10-25T23:38:00Z"/>
              <w:rFonts w:ascii="Menlo Regular" w:hAnsi="Menlo Regular" w:cs="Menlo Regular"/>
              <w:color w:val="000000"/>
              <w:kern w:val="0"/>
              <w:sz w:val="22"/>
              <w:szCs w:val="22"/>
              <w:lang w:val="fr-FR" w:eastAsia="fr-FR"/>
            </w:rPr>
          </w:rPrChange>
        </w:rPr>
      </w:pPr>
      <w:ins w:id="868" w:author="Angelo Corsaro" w:date="2012-10-25T23:38:00Z">
        <w:r w:rsidRPr="003D3106">
          <w:rPr>
            <w:rFonts w:ascii="Menlo Regular" w:hAnsi="Menlo Regular" w:cs="Menlo Regular"/>
            <w:color w:val="000000"/>
            <w:kern w:val="0"/>
            <w:sz w:val="22"/>
            <w:szCs w:val="22"/>
            <w:lang w:eastAsia="fr-FR"/>
            <w:rPrChange w:id="869" w:author="Angelo Corsaro" w:date="2012-10-26T15:48:00Z">
              <w:rPr>
                <w:rFonts w:ascii="Menlo Regular" w:hAnsi="Menlo Regular" w:cs="Menlo Regular"/>
                <w:color w:val="000000"/>
                <w:kern w:val="0"/>
                <w:sz w:val="22"/>
                <w:szCs w:val="22"/>
                <w:lang w:val="fr-FR" w:eastAsia="fr-FR"/>
              </w:rPr>
            </w:rPrChange>
          </w:rPr>
          <w:t xml:space="preserve">    {</w:t>
        </w:r>
      </w:ins>
    </w:p>
    <w:p w14:paraId="251346EB" w14:textId="77777777" w:rsidR="009F35FF" w:rsidRPr="003D3106" w:rsidRDefault="009F35FF" w:rsidP="009F35FF">
      <w:pPr>
        <w:tabs>
          <w:tab w:val="left" w:pos="529"/>
        </w:tabs>
        <w:suppressAutoHyphens w:val="0"/>
        <w:autoSpaceDE w:val="0"/>
        <w:adjustRightInd w:val="0"/>
        <w:textAlignment w:val="auto"/>
        <w:rPr>
          <w:ins w:id="870" w:author="Angelo Corsaro" w:date="2012-10-25T23:38:00Z"/>
          <w:rFonts w:ascii="Menlo Regular" w:hAnsi="Menlo Regular" w:cs="Menlo Regular"/>
          <w:color w:val="000000"/>
          <w:kern w:val="0"/>
          <w:sz w:val="22"/>
          <w:szCs w:val="22"/>
          <w:lang w:eastAsia="fr-FR"/>
          <w:rPrChange w:id="871" w:author="Angelo Corsaro" w:date="2012-10-26T15:48:00Z">
            <w:rPr>
              <w:ins w:id="872" w:author="Angelo Corsaro" w:date="2012-10-25T23:38:00Z"/>
              <w:rFonts w:ascii="Menlo Regular" w:hAnsi="Menlo Regular" w:cs="Menlo Regular"/>
              <w:color w:val="000000"/>
              <w:kern w:val="0"/>
              <w:sz w:val="22"/>
              <w:szCs w:val="22"/>
              <w:lang w:val="fr-FR" w:eastAsia="fr-FR"/>
            </w:rPr>
          </w:rPrChange>
        </w:rPr>
      </w:pPr>
      <w:ins w:id="873" w:author="Angelo Corsaro" w:date="2012-10-25T23:38:00Z">
        <w:r w:rsidRPr="003D3106">
          <w:rPr>
            <w:rFonts w:ascii="Menlo Regular" w:hAnsi="Menlo Regular" w:cs="Menlo Regular"/>
            <w:color w:val="000000"/>
            <w:kern w:val="0"/>
            <w:sz w:val="22"/>
            <w:szCs w:val="22"/>
            <w:lang w:eastAsia="fr-FR"/>
            <w:rPrChange w:id="874"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875" w:author="Angelo Corsaro" w:date="2012-10-26T15:48:00Z">
              <w:rPr>
                <w:rFonts w:ascii="Menlo Regular" w:hAnsi="Menlo Regular" w:cs="Menlo Regular"/>
                <w:color w:val="AA0D91"/>
                <w:kern w:val="0"/>
                <w:sz w:val="22"/>
                <w:szCs w:val="22"/>
                <w:lang w:val="fr-FR" w:eastAsia="fr-FR"/>
              </w:rPr>
            </w:rPrChange>
          </w:rPr>
          <w:t>typedef</w:t>
        </w:r>
        <w:r w:rsidRPr="003D3106">
          <w:rPr>
            <w:rFonts w:ascii="Menlo Regular" w:hAnsi="Menlo Regular" w:cs="Menlo Regular"/>
            <w:color w:val="000000"/>
            <w:kern w:val="0"/>
            <w:sz w:val="22"/>
            <w:szCs w:val="22"/>
            <w:lang w:eastAsia="fr-FR"/>
            <w:rPrChange w:id="876"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877" w:author="Angelo Corsaro" w:date="2012-10-26T15:48:00Z">
              <w:rPr>
                <w:rFonts w:ascii="Menlo Regular" w:hAnsi="Menlo Regular" w:cs="Menlo Regular"/>
                <w:color w:val="AA0D91"/>
                <w:kern w:val="0"/>
                <w:sz w:val="22"/>
                <w:szCs w:val="22"/>
                <w:lang w:val="fr-FR" w:eastAsia="fr-FR"/>
              </w:rPr>
            </w:rPrChange>
          </w:rPr>
          <w:t>typename</w:t>
        </w:r>
        <w:r w:rsidRPr="003D3106">
          <w:rPr>
            <w:rFonts w:ascii="Menlo Regular" w:hAnsi="Menlo Regular" w:cs="Menlo Regular"/>
            <w:color w:val="000000"/>
            <w:kern w:val="0"/>
            <w:sz w:val="22"/>
            <w:szCs w:val="22"/>
            <w:lang w:eastAsia="fr-FR"/>
            <w:rPrChange w:id="878" w:author="Angelo Corsaro" w:date="2012-10-26T15:48:00Z">
              <w:rPr>
                <w:rFonts w:ascii="Menlo Regular" w:hAnsi="Menlo Regular" w:cs="Menlo Regular"/>
                <w:color w:val="000000"/>
                <w:kern w:val="0"/>
                <w:sz w:val="22"/>
                <w:szCs w:val="22"/>
                <w:lang w:val="fr-FR" w:eastAsia="fr-FR"/>
              </w:rPr>
            </w:rPrChange>
          </w:rPr>
          <w:t xml:space="preserve"> def::type type;</w:t>
        </w:r>
      </w:ins>
    </w:p>
    <w:p w14:paraId="6F9473F8" w14:textId="77777777" w:rsidR="009F35FF" w:rsidRPr="003D3106" w:rsidRDefault="009F35FF" w:rsidP="009F35FF">
      <w:pPr>
        <w:tabs>
          <w:tab w:val="left" w:pos="529"/>
        </w:tabs>
        <w:suppressAutoHyphens w:val="0"/>
        <w:autoSpaceDE w:val="0"/>
        <w:adjustRightInd w:val="0"/>
        <w:textAlignment w:val="auto"/>
        <w:rPr>
          <w:ins w:id="879" w:author="Angelo Corsaro" w:date="2012-10-25T23:38:00Z"/>
          <w:rFonts w:ascii="Menlo Regular" w:hAnsi="Menlo Regular" w:cs="Menlo Regular"/>
          <w:color w:val="000000"/>
          <w:kern w:val="0"/>
          <w:sz w:val="22"/>
          <w:szCs w:val="22"/>
          <w:lang w:eastAsia="fr-FR"/>
          <w:rPrChange w:id="880" w:author="Angelo Corsaro" w:date="2012-10-26T15:48:00Z">
            <w:rPr>
              <w:ins w:id="881" w:author="Angelo Corsaro" w:date="2012-10-25T23:38:00Z"/>
              <w:rFonts w:ascii="Menlo Regular" w:hAnsi="Menlo Regular" w:cs="Menlo Regular"/>
              <w:color w:val="000000"/>
              <w:kern w:val="0"/>
              <w:sz w:val="22"/>
              <w:szCs w:val="22"/>
              <w:lang w:val="fr-FR" w:eastAsia="fr-FR"/>
            </w:rPr>
          </w:rPrChange>
        </w:rPr>
      </w:pPr>
      <w:ins w:id="882" w:author="Angelo Corsaro" w:date="2012-10-25T23:38:00Z">
        <w:r w:rsidRPr="003D3106">
          <w:rPr>
            <w:rFonts w:ascii="Menlo Regular" w:hAnsi="Menlo Regular" w:cs="Menlo Regular"/>
            <w:color w:val="000000"/>
            <w:kern w:val="0"/>
            <w:sz w:val="22"/>
            <w:szCs w:val="22"/>
            <w:lang w:eastAsia="fr-FR"/>
            <w:rPrChange w:id="883" w:author="Angelo Corsaro" w:date="2012-10-26T15:48:00Z">
              <w:rPr>
                <w:rFonts w:ascii="Menlo Regular" w:hAnsi="Menlo Regular" w:cs="Menlo Regular"/>
                <w:color w:val="000000"/>
                <w:kern w:val="0"/>
                <w:sz w:val="22"/>
                <w:szCs w:val="22"/>
                <w:lang w:val="fr-FR" w:eastAsia="fr-FR"/>
              </w:rPr>
            </w:rPrChange>
          </w:rPr>
          <w:t xml:space="preserve">      inner val;</w:t>
        </w:r>
      </w:ins>
    </w:p>
    <w:p w14:paraId="2D31DFB0" w14:textId="77777777" w:rsidR="009F35FF" w:rsidRPr="003D3106" w:rsidRDefault="009F35FF" w:rsidP="009F35FF">
      <w:pPr>
        <w:tabs>
          <w:tab w:val="left" w:pos="529"/>
        </w:tabs>
        <w:suppressAutoHyphens w:val="0"/>
        <w:autoSpaceDE w:val="0"/>
        <w:adjustRightInd w:val="0"/>
        <w:textAlignment w:val="auto"/>
        <w:rPr>
          <w:ins w:id="884" w:author="Angelo Corsaro" w:date="2012-10-25T23:38:00Z"/>
          <w:rFonts w:ascii="Menlo Regular" w:hAnsi="Menlo Regular" w:cs="Menlo Regular"/>
          <w:color w:val="000000"/>
          <w:kern w:val="0"/>
          <w:sz w:val="22"/>
          <w:szCs w:val="22"/>
          <w:lang w:eastAsia="fr-FR"/>
          <w:rPrChange w:id="885" w:author="Angelo Corsaro" w:date="2012-10-26T15:48:00Z">
            <w:rPr>
              <w:ins w:id="886" w:author="Angelo Corsaro" w:date="2012-10-25T23:38:00Z"/>
              <w:rFonts w:ascii="Menlo Regular" w:hAnsi="Menlo Regular" w:cs="Menlo Regular"/>
              <w:color w:val="000000"/>
              <w:kern w:val="0"/>
              <w:sz w:val="22"/>
              <w:szCs w:val="22"/>
              <w:lang w:val="fr-FR" w:eastAsia="fr-FR"/>
            </w:rPr>
          </w:rPrChange>
        </w:rPr>
      </w:pPr>
    </w:p>
    <w:p w14:paraId="6D5F40AC" w14:textId="77777777" w:rsidR="009F35FF" w:rsidRPr="003D3106" w:rsidRDefault="009F35FF" w:rsidP="009F35FF">
      <w:pPr>
        <w:tabs>
          <w:tab w:val="left" w:pos="529"/>
        </w:tabs>
        <w:suppressAutoHyphens w:val="0"/>
        <w:autoSpaceDE w:val="0"/>
        <w:adjustRightInd w:val="0"/>
        <w:textAlignment w:val="auto"/>
        <w:rPr>
          <w:ins w:id="887" w:author="Angelo Corsaro" w:date="2012-10-25T23:38:00Z"/>
          <w:rFonts w:ascii="Menlo Regular" w:hAnsi="Menlo Regular" w:cs="Menlo Regular"/>
          <w:color w:val="000000"/>
          <w:kern w:val="0"/>
          <w:sz w:val="22"/>
          <w:szCs w:val="22"/>
          <w:lang w:eastAsia="fr-FR"/>
          <w:rPrChange w:id="888" w:author="Angelo Corsaro" w:date="2012-10-26T15:48:00Z">
            <w:rPr>
              <w:ins w:id="889" w:author="Angelo Corsaro" w:date="2012-10-25T23:38:00Z"/>
              <w:rFonts w:ascii="Menlo Regular" w:hAnsi="Menlo Regular" w:cs="Menlo Regular"/>
              <w:color w:val="000000"/>
              <w:kern w:val="0"/>
              <w:sz w:val="22"/>
              <w:szCs w:val="22"/>
              <w:lang w:val="fr-FR" w:eastAsia="fr-FR"/>
            </w:rPr>
          </w:rPrChange>
        </w:rPr>
      </w:pPr>
      <w:ins w:id="890" w:author="Angelo Corsaro" w:date="2012-10-25T23:38:00Z">
        <w:r w:rsidRPr="003D3106">
          <w:rPr>
            <w:rFonts w:ascii="Menlo Regular" w:hAnsi="Menlo Regular" w:cs="Menlo Regular"/>
            <w:color w:val="000000"/>
            <w:kern w:val="0"/>
            <w:sz w:val="22"/>
            <w:szCs w:val="22"/>
            <w:lang w:eastAsia="fr-FR"/>
            <w:rPrChange w:id="891"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892" w:author="Angelo Corsaro" w:date="2012-10-26T15:48:00Z">
              <w:rPr>
                <w:rFonts w:ascii="Menlo Regular" w:hAnsi="Menlo Regular" w:cs="Menlo Regular"/>
                <w:color w:val="AA0D91"/>
                <w:kern w:val="0"/>
                <w:sz w:val="22"/>
                <w:szCs w:val="22"/>
                <w:lang w:val="fr-FR" w:eastAsia="fr-FR"/>
              </w:rPr>
            </w:rPrChange>
          </w:rPr>
          <w:t>public</w:t>
        </w:r>
        <w:r w:rsidRPr="003D3106">
          <w:rPr>
            <w:rFonts w:ascii="Menlo Regular" w:hAnsi="Menlo Regular" w:cs="Menlo Regular"/>
            <w:color w:val="000000"/>
            <w:kern w:val="0"/>
            <w:sz w:val="22"/>
            <w:szCs w:val="22"/>
            <w:lang w:eastAsia="fr-FR"/>
            <w:rPrChange w:id="893" w:author="Angelo Corsaro" w:date="2012-10-26T15:48:00Z">
              <w:rPr>
                <w:rFonts w:ascii="Menlo Regular" w:hAnsi="Menlo Regular" w:cs="Menlo Regular"/>
                <w:color w:val="000000"/>
                <w:kern w:val="0"/>
                <w:sz w:val="22"/>
                <w:szCs w:val="22"/>
                <w:lang w:val="fr-FR" w:eastAsia="fr-FR"/>
              </w:rPr>
            </w:rPrChange>
          </w:rPr>
          <w:t>:</w:t>
        </w:r>
      </w:ins>
    </w:p>
    <w:p w14:paraId="7A40E93D" w14:textId="77777777" w:rsidR="009F35FF" w:rsidRPr="003D3106" w:rsidRDefault="009F35FF" w:rsidP="009F35FF">
      <w:pPr>
        <w:tabs>
          <w:tab w:val="left" w:pos="529"/>
        </w:tabs>
        <w:suppressAutoHyphens w:val="0"/>
        <w:autoSpaceDE w:val="0"/>
        <w:adjustRightInd w:val="0"/>
        <w:textAlignment w:val="auto"/>
        <w:rPr>
          <w:ins w:id="894" w:author="Angelo Corsaro" w:date="2012-10-25T23:38:00Z"/>
          <w:rFonts w:ascii="Menlo Regular" w:hAnsi="Menlo Regular" w:cs="Menlo Regular"/>
          <w:color w:val="000000"/>
          <w:kern w:val="0"/>
          <w:sz w:val="22"/>
          <w:szCs w:val="22"/>
          <w:lang w:eastAsia="fr-FR"/>
          <w:rPrChange w:id="895" w:author="Angelo Corsaro" w:date="2012-10-26T15:48:00Z">
            <w:rPr>
              <w:ins w:id="896" w:author="Angelo Corsaro" w:date="2012-10-25T23:38:00Z"/>
              <w:rFonts w:ascii="Menlo Regular" w:hAnsi="Menlo Regular" w:cs="Menlo Regular"/>
              <w:color w:val="000000"/>
              <w:kern w:val="0"/>
              <w:sz w:val="22"/>
              <w:szCs w:val="22"/>
              <w:lang w:val="fr-FR" w:eastAsia="fr-FR"/>
            </w:rPr>
          </w:rPrChange>
        </w:rPr>
      </w:pPr>
    </w:p>
    <w:p w14:paraId="2740B296" w14:textId="77777777" w:rsidR="009F35FF" w:rsidRPr="003D3106" w:rsidRDefault="009F35FF" w:rsidP="009F35FF">
      <w:pPr>
        <w:tabs>
          <w:tab w:val="left" w:pos="529"/>
        </w:tabs>
        <w:suppressAutoHyphens w:val="0"/>
        <w:autoSpaceDE w:val="0"/>
        <w:adjustRightInd w:val="0"/>
        <w:textAlignment w:val="auto"/>
        <w:rPr>
          <w:ins w:id="897" w:author="Angelo Corsaro" w:date="2012-10-25T23:38:00Z"/>
          <w:rFonts w:ascii="Menlo Regular" w:hAnsi="Menlo Regular" w:cs="Menlo Regular"/>
          <w:color w:val="000000"/>
          <w:kern w:val="0"/>
          <w:sz w:val="22"/>
          <w:szCs w:val="22"/>
          <w:lang w:eastAsia="fr-FR"/>
          <w:rPrChange w:id="898" w:author="Angelo Corsaro" w:date="2012-10-26T15:48:00Z">
            <w:rPr>
              <w:ins w:id="899" w:author="Angelo Corsaro" w:date="2012-10-25T23:38:00Z"/>
              <w:rFonts w:ascii="Menlo Regular" w:hAnsi="Menlo Regular" w:cs="Menlo Regular"/>
              <w:color w:val="000000"/>
              <w:kern w:val="0"/>
              <w:sz w:val="22"/>
              <w:szCs w:val="22"/>
              <w:lang w:val="fr-FR" w:eastAsia="fr-FR"/>
            </w:rPr>
          </w:rPrChange>
        </w:rPr>
      </w:pPr>
      <w:ins w:id="900" w:author="Angelo Corsaro" w:date="2012-10-25T23:38:00Z">
        <w:r w:rsidRPr="003D3106">
          <w:rPr>
            <w:rFonts w:ascii="Menlo Regular" w:hAnsi="Menlo Regular" w:cs="Menlo Regular"/>
            <w:color w:val="000000"/>
            <w:kern w:val="0"/>
            <w:sz w:val="22"/>
            <w:szCs w:val="22"/>
            <w:lang w:eastAsia="fr-FR"/>
            <w:rPrChange w:id="901" w:author="Angelo Corsaro" w:date="2012-10-26T15:48:00Z">
              <w:rPr>
                <w:rFonts w:ascii="Menlo Regular" w:hAnsi="Menlo Regular" w:cs="Menlo Regular"/>
                <w:color w:val="000000"/>
                <w:kern w:val="0"/>
                <w:sz w:val="22"/>
                <w:szCs w:val="22"/>
                <w:lang w:val="fr-FR" w:eastAsia="fr-FR"/>
              </w:rPr>
            </w:rPrChange>
          </w:rPr>
          <w:t xml:space="preserve">      safe_enum(type v) : val(v) {}</w:t>
        </w:r>
      </w:ins>
    </w:p>
    <w:p w14:paraId="780FEDD8" w14:textId="77777777" w:rsidR="009F35FF" w:rsidRPr="003D3106" w:rsidRDefault="009F35FF" w:rsidP="009F35FF">
      <w:pPr>
        <w:tabs>
          <w:tab w:val="left" w:pos="529"/>
        </w:tabs>
        <w:suppressAutoHyphens w:val="0"/>
        <w:autoSpaceDE w:val="0"/>
        <w:adjustRightInd w:val="0"/>
        <w:textAlignment w:val="auto"/>
        <w:rPr>
          <w:ins w:id="902" w:author="Angelo Corsaro" w:date="2012-10-25T23:38:00Z"/>
          <w:rFonts w:ascii="Menlo Regular" w:hAnsi="Menlo Regular" w:cs="Menlo Regular"/>
          <w:color w:val="000000"/>
          <w:kern w:val="0"/>
          <w:sz w:val="22"/>
          <w:szCs w:val="22"/>
          <w:lang w:eastAsia="fr-FR"/>
          <w:rPrChange w:id="903" w:author="Angelo Corsaro" w:date="2012-10-26T15:48:00Z">
            <w:rPr>
              <w:ins w:id="904" w:author="Angelo Corsaro" w:date="2012-10-25T23:38:00Z"/>
              <w:rFonts w:ascii="Menlo Regular" w:hAnsi="Menlo Regular" w:cs="Menlo Regular"/>
              <w:color w:val="000000"/>
              <w:kern w:val="0"/>
              <w:sz w:val="22"/>
              <w:szCs w:val="22"/>
              <w:lang w:val="fr-FR" w:eastAsia="fr-FR"/>
            </w:rPr>
          </w:rPrChange>
        </w:rPr>
      </w:pPr>
      <w:ins w:id="905" w:author="Angelo Corsaro" w:date="2012-10-25T23:38:00Z">
        <w:r w:rsidRPr="003D3106">
          <w:rPr>
            <w:rFonts w:ascii="Menlo Regular" w:hAnsi="Menlo Regular" w:cs="Menlo Regular"/>
            <w:color w:val="000000"/>
            <w:kern w:val="0"/>
            <w:sz w:val="22"/>
            <w:szCs w:val="22"/>
            <w:lang w:eastAsia="fr-FR"/>
            <w:rPrChange w:id="906" w:author="Angelo Corsaro" w:date="2012-10-26T15:48:00Z">
              <w:rPr>
                <w:rFonts w:ascii="Menlo Regular" w:hAnsi="Menlo Regular" w:cs="Menlo Regular"/>
                <w:color w:val="000000"/>
                <w:kern w:val="0"/>
                <w:sz w:val="22"/>
                <w:szCs w:val="22"/>
                <w:lang w:val="fr-FR" w:eastAsia="fr-FR"/>
              </w:rPr>
            </w:rPrChange>
          </w:rPr>
          <w:t xml:space="preserve">      inner underlying() </w:t>
        </w:r>
        <w:r w:rsidRPr="003D3106">
          <w:rPr>
            <w:rFonts w:ascii="Menlo Regular" w:hAnsi="Menlo Regular" w:cs="Menlo Regular"/>
            <w:color w:val="AA0D91"/>
            <w:kern w:val="0"/>
            <w:sz w:val="22"/>
            <w:szCs w:val="22"/>
            <w:lang w:eastAsia="fr-FR"/>
            <w:rPrChange w:id="907"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908" w:author="Angelo Corsaro" w:date="2012-10-26T15:48:00Z">
              <w:rPr>
                <w:rFonts w:ascii="Menlo Regular" w:hAnsi="Menlo Regular" w:cs="Menlo Regular"/>
                <w:color w:val="000000"/>
                <w:kern w:val="0"/>
                <w:sz w:val="22"/>
                <w:szCs w:val="22"/>
                <w:lang w:val="fr-FR" w:eastAsia="fr-FR"/>
              </w:rPr>
            </w:rPrChange>
          </w:rPr>
          <w:t xml:space="preserve"> { </w:t>
        </w:r>
        <w:r w:rsidRPr="003D3106">
          <w:rPr>
            <w:rFonts w:ascii="Menlo Regular" w:hAnsi="Menlo Regular" w:cs="Menlo Regular"/>
            <w:color w:val="AA0D91"/>
            <w:kern w:val="0"/>
            <w:sz w:val="22"/>
            <w:szCs w:val="22"/>
            <w:lang w:eastAsia="fr-FR"/>
            <w:rPrChange w:id="909" w:author="Angelo Corsaro" w:date="2012-10-26T15:48:00Z">
              <w:rPr>
                <w:rFonts w:ascii="Menlo Regular" w:hAnsi="Menlo Regular" w:cs="Menlo Regular"/>
                <w:color w:val="AA0D91"/>
                <w:kern w:val="0"/>
                <w:sz w:val="22"/>
                <w:szCs w:val="22"/>
                <w:lang w:val="fr-FR" w:eastAsia="fr-FR"/>
              </w:rPr>
            </w:rPrChange>
          </w:rPr>
          <w:t>return</w:t>
        </w:r>
        <w:r w:rsidRPr="003D3106">
          <w:rPr>
            <w:rFonts w:ascii="Menlo Regular" w:hAnsi="Menlo Regular" w:cs="Menlo Regular"/>
            <w:color w:val="000000"/>
            <w:kern w:val="0"/>
            <w:sz w:val="22"/>
            <w:szCs w:val="22"/>
            <w:lang w:eastAsia="fr-FR"/>
            <w:rPrChange w:id="910" w:author="Angelo Corsaro" w:date="2012-10-26T15:48:00Z">
              <w:rPr>
                <w:rFonts w:ascii="Menlo Regular" w:hAnsi="Menlo Regular" w:cs="Menlo Regular"/>
                <w:color w:val="000000"/>
                <w:kern w:val="0"/>
                <w:sz w:val="22"/>
                <w:szCs w:val="22"/>
                <w:lang w:val="fr-FR" w:eastAsia="fr-FR"/>
              </w:rPr>
            </w:rPrChange>
          </w:rPr>
          <w:t xml:space="preserve"> val; }</w:t>
        </w:r>
      </w:ins>
    </w:p>
    <w:p w14:paraId="16247101" w14:textId="77777777" w:rsidR="009F35FF" w:rsidRPr="003D3106" w:rsidRDefault="009F35FF" w:rsidP="009F35FF">
      <w:pPr>
        <w:tabs>
          <w:tab w:val="left" w:pos="529"/>
        </w:tabs>
        <w:suppressAutoHyphens w:val="0"/>
        <w:autoSpaceDE w:val="0"/>
        <w:adjustRightInd w:val="0"/>
        <w:textAlignment w:val="auto"/>
        <w:rPr>
          <w:ins w:id="911" w:author="Angelo Corsaro" w:date="2012-10-25T23:38:00Z"/>
          <w:rFonts w:ascii="Menlo Regular" w:hAnsi="Menlo Regular" w:cs="Menlo Regular"/>
          <w:color w:val="000000"/>
          <w:kern w:val="0"/>
          <w:sz w:val="22"/>
          <w:szCs w:val="22"/>
          <w:lang w:eastAsia="fr-FR"/>
          <w:rPrChange w:id="912" w:author="Angelo Corsaro" w:date="2012-10-26T15:48:00Z">
            <w:rPr>
              <w:ins w:id="913" w:author="Angelo Corsaro" w:date="2012-10-25T23:38:00Z"/>
              <w:rFonts w:ascii="Menlo Regular" w:hAnsi="Menlo Regular" w:cs="Menlo Regular"/>
              <w:color w:val="000000"/>
              <w:kern w:val="0"/>
              <w:sz w:val="22"/>
              <w:szCs w:val="22"/>
              <w:lang w:val="fr-FR" w:eastAsia="fr-FR"/>
            </w:rPr>
          </w:rPrChange>
        </w:rPr>
      </w:pPr>
    </w:p>
    <w:p w14:paraId="0F0FFED2" w14:textId="5D25D111" w:rsidR="009F35FF" w:rsidRPr="003D3106" w:rsidRDefault="009F35FF" w:rsidP="009F35FF">
      <w:pPr>
        <w:tabs>
          <w:tab w:val="left" w:pos="529"/>
        </w:tabs>
        <w:suppressAutoHyphens w:val="0"/>
        <w:autoSpaceDE w:val="0"/>
        <w:adjustRightInd w:val="0"/>
        <w:textAlignment w:val="auto"/>
        <w:rPr>
          <w:ins w:id="914" w:author="Angelo Corsaro" w:date="2012-10-25T23:38:00Z"/>
          <w:rFonts w:ascii="Menlo Regular" w:hAnsi="Menlo Regular" w:cs="Menlo Regular"/>
          <w:color w:val="000000"/>
          <w:kern w:val="0"/>
          <w:sz w:val="22"/>
          <w:szCs w:val="22"/>
          <w:lang w:eastAsia="fr-FR"/>
          <w:rPrChange w:id="915" w:author="Angelo Corsaro" w:date="2012-10-26T15:48:00Z">
            <w:rPr>
              <w:ins w:id="916" w:author="Angelo Corsaro" w:date="2012-10-25T23:38:00Z"/>
              <w:rFonts w:ascii="Menlo Regular" w:hAnsi="Menlo Regular" w:cs="Menlo Regular"/>
              <w:color w:val="000000"/>
              <w:kern w:val="0"/>
              <w:sz w:val="22"/>
              <w:szCs w:val="22"/>
              <w:lang w:val="fr-FR" w:eastAsia="fr-FR"/>
            </w:rPr>
          </w:rPrChange>
        </w:rPr>
      </w:pPr>
      <w:ins w:id="917" w:author="Angelo Corsaro" w:date="2012-10-25T23:38:00Z">
        <w:r w:rsidRPr="003D3106">
          <w:rPr>
            <w:rFonts w:ascii="Menlo Regular" w:hAnsi="Menlo Regular" w:cs="Menlo Regular"/>
            <w:color w:val="000000"/>
            <w:kern w:val="0"/>
            <w:sz w:val="22"/>
            <w:szCs w:val="22"/>
            <w:lang w:eastAsia="fr-FR"/>
            <w:rPrChange w:id="918"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19"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92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21"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922" w:author="Angelo Corsaro" w:date="2012-10-26T15:48:00Z">
              <w:rPr>
                <w:rFonts w:ascii="Menlo Regular" w:hAnsi="Menlo Regular" w:cs="Menlo Regular"/>
                <w:color w:val="000000"/>
                <w:kern w:val="0"/>
                <w:sz w:val="22"/>
                <w:szCs w:val="22"/>
                <w:lang w:val="fr-FR" w:eastAsia="fr-FR"/>
              </w:rPr>
            </w:rPrChange>
          </w:rPr>
          <w:t xml:space="preserve"> == (</w:t>
        </w:r>
        <w:r w:rsidRPr="003D3106">
          <w:rPr>
            <w:rFonts w:ascii="Menlo Regular" w:hAnsi="Menlo Regular" w:cs="Menlo Regular"/>
            <w:color w:val="AA0D91"/>
            <w:kern w:val="0"/>
            <w:sz w:val="22"/>
            <w:szCs w:val="22"/>
            <w:lang w:eastAsia="fr-FR"/>
            <w:rPrChange w:id="923"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924"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925" w:author="Angelo Corsaro" w:date="2012-10-26T15:48:00Z">
              <w:rPr>
                <w:rFonts w:ascii="Menlo Regular" w:hAnsi="Menlo Regular" w:cs="Menlo Regular"/>
                <w:color w:val="AA0D91"/>
                <w:kern w:val="0"/>
                <w:sz w:val="22"/>
                <w:szCs w:val="22"/>
                <w:lang w:val="fr-FR" w:eastAsia="fr-FR"/>
              </w:rPr>
            </w:rPrChange>
          </w:rPr>
          <w:t>const</w:t>
        </w:r>
      </w:ins>
      <w:ins w:id="926" w:author="Angelo Corsaro" w:date="2012-10-25T23:39:00Z">
        <w:r w:rsidRPr="003D3106">
          <w:rPr>
            <w:rFonts w:ascii="Menlo Regular" w:hAnsi="Menlo Regular" w:cs="Menlo Regular"/>
            <w:color w:val="AA0D91"/>
            <w:kern w:val="0"/>
            <w:sz w:val="22"/>
            <w:szCs w:val="22"/>
            <w:lang w:eastAsia="fr-FR"/>
            <w:rPrChange w:id="927" w:author="Angelo Corsaro" w:date="2012-10-26T15:48:00Z">
              <w:rPr>
                <w:rFonts w:ascii="Menlo Regular" w:hAnsi="Menlo Regular" w:cs="Menlo Regular"/>
                <w:color w:val="AA0D91"/>
                <w:kern w:val="0"/>
                <w:sz w:val="22"/>
                <w:szCs w:val="22"/>
                <w:lang w:val="fr-FR" w:eastAsia="fr-FR"/>
              </w:rPr>
            </w:rPrChange>
          </w:rPr>
          <w:t>;</w:t>
        </w:r>
      </w:ins>
    </w:p>
    <w:p w14:paraId="73AF6E64" w14:textId="3CC508BD" w:rsidR="009F35FF" w:rsidRPr="003D3106" w:rsidRDefault="009F35FF" w:rsidP="009F35FF">
      <w:pPr>
        <w:tabs>
          <w:tab w:val="left" w:pos="529"/>
        </w:tabs>
        <w:suppressAutoHyphens w:val="0"/>
        <w:autoSpaceDE w:val="0"/>
        <w:adjustRightInd w:val="0"/>
        <w:textAlignment w:val="auto"/>
        <w:rPr>
          <w:ins w:id="928" w:author="Angelo Corsaro" w:date="2012-10-25T23:38:00Z"/>
          <w:rFonts w:ascii="Menlo Regular" w:hAnsi="Menlo Regular" w:cs="Menlo Regular"/>
          <w:color w:val="000000"/>
          <w:kern w:val="0"/>
          <w:sz w:val="22"/>
          <w:szCs w:val="22"/>
          <w:lang w:eastAsia="fr-FR"/>
          <w:rPrChange w:id="929" w:author="Angelo Corsaro" w:date="2012-10-26T15:48:00Z">
            <w:rPr>
              <w:ins w:id="930" w:author="Angelo Corsaro" w:date="2012-10-25T23:38:00Z"/>
              <w:rFonts w:ascii="Menlo Regular" w:hAnsi="Menlo Regular" w:cs="Menlo Regular"/>
              <w:color w:val="000000"/>
              <w:kern w:val="0"/>
              <w:sz w:val="22"/>
              <w:szCs w:val="22"/>
              <w:lang w:val="fr-FR" w:eastAsia="fr-FR"/>
            </w:rPr>
          </w:rPrChange>
        </w:rPr>
      </w:pPr>
      <w:ins w:id="931" w:author="Angelo Corsaro" w:date="2012-10-25T23:38:00Z">
        <w:r w:rsidRPr="003D3106">
          <w:rPr>
            <w:rFonts w:ascii="Menlo Regular" w:hAnsi="Menlo Regular" w:cs="Menlo Regular"/>
            <w:color w:val="000000"/>
            <w:kern w:val="0"/>
            <w:sz w:val="22"/>
            <w:szCs w:val="22"/>
            <w:lang w:eastAsia="fr-FR"/>
            <w:rPrChange w:id="932"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33"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934"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35"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936" w:author="Angelo Corsaro" w:date="2012-10-26T15:48:00Z">
              <w:rPr>
                <w:rFonts w:ascii="Menlo Regular" w:hAnsi="Menlo Regular" w:cs="Menlo Regular"/>
                <w:color w:val="000000"/>
                <w:kern w:val="0"/>
                <w:sz w:val="22"/>
                <w:szCs w:val="22"/>
                <w:lang w:val="fr-FR" w:eastAsia="fr-FR"/>
              </w:rPr>
            </w:rPrChange>
          </w:rPr>
          <w:t xml:space="preserve"> != (</w:t>
        </w:r>
        <w:r w:rsidRPr="003D3106">
          <w:rPr>
            <w:rFonts w:ascii="Menlo Regular" w:hAnsi="Menlo Regular" w:cs="Menlo Regular"/>
            <w:color w:val="AA0D91"/>
            <w:kern w:val="0"/>
            <w:sz w:val="22"/>
            <w:szCs w:val="22"/>
            <w:lang w:eastAsia="fr-FR"/>
            <w:rPrChange w:id="937"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938"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939" w:author="Angelo Corsaro" w:date="2012-10-26T15:48:00Z">
              <w:rPr>
                <w:rFonts w:ascii="Menlo Regular" w:hAnsi="Menlo Regular" w:cs="Menlo Regular"/>
                <w:color w:val="AA0D91"/>
                <w:kern w:val="0"/>
                <w:sz w:val="22"/>
                <w:szCs w:val="22"/>
                <w:lang w:val="fr-FR" w:eastAsia="fr-FR"/>
              </w:rPr>
            </w:rPrChange>
          </w:rPr>
          <w:t>const</w:t>
        </w:r>
      </w:ins>
      <w:ins w:id="940" w:author="Angelo Corsaro" w:date="2012-10-25T23:39:00Z">
        <w:r w:rsidRPr="003D3106">
          <w:rPr>
            <w:rFonts w:ascii="Menlo Regular" w:hAnsi="Menlo Regular" w:cs="Menlo Regular"/>
            <w:color w:val="AA0D91"/>
            <w:kern w:val="0"/>
            <w:sz w:val="22"/>
            <w:szCs w:val="22"/>
            <w:lang w:eastAsia="fr-FR"/>
            <w:rPrChange w:id="941" w:author="Angelo Corsaro" w:date="2012-10-26T15:48:00Z">
              <w:rPr>
                <w:rFonts w:ascii="Menlo Regular" w:hAnsi="Menlo Regular" w:cs="Menlo Regular"/>
                <w:color w:val="AA0D91"/>
                <w:kern w:val="0"/>
                <w:sz w:val="22"/>
                <w:szCs w:val="22"/>
                <w:lang w:val="fr-FR" w:eastAsia="fr-FR"/>
              </w:rPr>
            </w:rPrChange>
          </w:rPr>
          <w:t>;</w:t>
        </w:r>
      </w:ins>
    </w:p>
    <w:p w14:paraId="2C2AE3B2" w14:textId="2E7CA6FB" w:rsidR="009F35FF" w:rsidRPr="003D3106" w:rsidRDefault="009F35FF" w:rsidP="009F35FF">
      <w:pPr>
        <w:tabs>
          <w:tab w:val="left" w:pos="529"/>
        </w:tabs>
        <w:suppressAutoHyphens w:val="0"/>
        <w:autoSpaceDE w:val="0"/>
        <w:adjustRightInd w:val="0"/>
        <w:textAlignment w:val="auto"/>
        <w:rPr>
          <w:ins w:id="942" w:author="Angelo Corsaro" w:date="2012-10-25T23:38:00Z"/>
          <w:rFonts w:ascii="Menlo Regular" w:hAnsi="Menlo Regular" w:cs="Menlo Regular"/>
          <w:color w:val="000000"/>
          <w:kern w:val="0"/>
          <w:sz w:val="22"/>
          <w:szCs w:val="22"/>
          <w:lang w:eastAsia="fr-FR"/>
          <w:rPrChange w:id="943" w:author="Angelo Corsaro" w:date="2012-10-26T15:48:00Z">
            <w:rPr>
              <w:ins w:id="944" w:author="Angelo Corsaro" w:date="2012-10-25T23:38:00Z"/>
              <w:rFonts w:ascii="Menlo Regular" w:hAnsi="Menlo Regular" w:cs="Menlo Regular"/>
              <w:color w:val="000000"/>
              <w:kern w:val="0"/>
              <w:sz w:val="22"/>
              <w:szCs w:val="22"/>
              <w:lang w:val="fr-FR" w:eastAsia="fr-FR"/>
            </w:rPr>
          </w:rPrChange>
        </w:rPr>
      </w:pPr>
      <w:ins w:id="945" w:author="Angelo Corsaro" w:date="2012-10-25T23:38:00Z">
        <w:r w:rsidRPr="003D3106">
          <w:rPr>
            <w:rFonts w:ascii="Menlo Regular" w:hAnsi="Menlo Regular" w:cs="Menlo Regular"/>
            <w:color w:val="000000"/>
            <w:kern w:val="0"/>
            <w:sz w:val="22"/>
            <w:szCs w:val="22"/>
            <w:lang w:eastAsia="fr-FR"/>
            <w:rPrChange w:id="946"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47"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948"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49"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950" w:author="Angelo Corsaro" w:date="2012-10-26T15:48:00Z">
              <w:rPr>
                <w:rFonts w:ascii="Menlo Regular" w:hAnsi="Menlo Regular" w:cs="Menlo Regular"/>
                <w:color w:val="000000"/>
                <w:kern w:val="0"/>
                <w:sz w:val="22"/>
                <w:szCs w:val="22"/>
                <w:lang w:val="fr-FR" w:eastAsia="fr-FR"/>
              </w:rPr>
            </w:rPrChange>
          </w:rPr>
          <w:t xml:space="preserve"> &lt;  (</w:t>
        </w:r>
        <w:r w:rsidRPr="003D3106">
          <w:rPr>
            <w:rFonts w:ascii="Menlo Regular" w:hAnsi="Menlo Regular" w:cs="Menlo Regular"/>
            <w:color w:val="AA0D91"/>
            <w:kern w:val="0"/>
            <w:sz w:val="22"/>
            <w:szCs w:val="22"/>
            <w:lang w:eastAsia="fr-FR"/>
            <w:rPrChange w:id="951"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952"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953" w:author="Angelo Corsaro" w:date="2012-10-26T15:48:00Z">
              <w:rPr>
                <w:rFonts w:ascii="Menlo Regular" w:hAnsi="Menlo Regular" w:cs="Menlo Regular"/>
                <w:color w:val="AA0D91"/>
                <w:kern w:val="0"/>
                <w:sz w:val="22"/>
                <w:szCs w:val="22"/>
                <w:lang w:val="fr-FR" w:eastAsia="fr-FR"/>
              </w:rPr>
            </w:rPrChange>
          </w:rPr>
          <w:t>const</w:t>
        </w:r>
      </w:ins>
      <w:ins w:id="954" w:author="Angelo Corsaro" w:date="2012-10-25T23:39:00Z">
        <w:r w:rsidRPr="003D3106">
          <w:rPr>
            <w:rFonts w:ascii="Menlo Regular" w:hAnsi="Menlo Regular" w:cs="Menlo Regular"/>
            <w:color w:val="AA0D91"/>
            <w:kern w:val="0"/>
            <w:sz w:val="22"/>
            <w:szCs w:val="22"/>
            <w:lang w:eastAsia="fr-FR"/>
            <w:rPrChange w:id="955" w:author="Angelo Corsaro" w:date="2012-10-26T15:48:00Z">
              <w:rPr>
                <w:rFonts w:ascii="Menlo Regular" w:hAnsi="Menlo Regular" w:cs="Menlo Regular"/>
                <w:color w:val="AA0D91"/>
                <w:kern w:val="0"/>
                <w:sz w:val="22"/>
                <w:szCs w:val="22"/>
                <w:lang w:val="fr-FR" w:eastAsia="fr-FR"/>
              </w:rPr>
            </w:rPrChange>
          </w:rPr>
          <w:t>;</w:t>
        </w:r>
      </w:ins>
    </w:p>
    <w:p w14:paraId="046DF6C3" w14:textId="2C0B636C" w:rsidR="009F35FF" w:rsidRPr="003D3106" w:rsidRDefault="009F35FF" w:rsidP="009F35FF">
      <w:pPr>
        <w:tabs>
          <w:tab w:val="left" w:pos="529"/>
        </w:tabs>
        <w:suppressAutoHyphens w:val="0"/>
        <w:autoSpaceDE w:val="0"/>
        <w:adjustRightInd w:val="0"/>
        <w:textAlignment w:val="auto"/>
        <w:rPr>
          <w:ins w:id="956" w:author="Angelo Corsaro" w:date="2012-10-25T23:38:00Z"/>
          <w:rFonts w:ascii="Menlo Regular" w:hAnsi="Menlo Regular" w:cs="Menlo Regular"/>
          <w:color w:val="000000"/>
          <w:kern w:val="0"/>
          <w:sz w:val="22"/>
          <w:szCs w:val="22"/>
          <w:lang w:eastAsia="fr-FR"/>
          <w:rPrChange w:id="957" w:author="Angelo Corsaro" w:date="2012-10-26T15:48:00Z">
            <w:rPr>
              <w:ins w:id="958" w:author="Angelo Corsaro" w:date="2012-10-25T23:38:00Z"/>
              <w:rFonts w:ascii="Menlo Regular" w:hAnsi="Menlo Regular" w:cs="Menlo Regular"/>
              <w:color w:val="000000"/>
              <w:kern w:val="0"/>
              <w:sz w:val="22"/>
              <w:szCs w:val="22"/>
              <w:lang w:val="fr-FR" w:eastAsia="fr-FR"/>
            </w:rPr>
          </w:rPrChange>
        </w:rPr>
      </w:pPr>
      <w:ins w:id="959" w:author="Angelo Corsaro" w:date="2012-10-25T23:38:00Z">
        <w:r w:rsidRPr="003D3106">
          <w:rPr>
            <w:rFonts w:ascii="Menlo Regular" w:hAnsi="Menlo Regular" w:cs="Menlo Regular"/>
            <w:color w:val="000000"/>
            <w:kern w:val="0"/>
            <w:sz w:val="22"/>
            <w:szCs w:val="22"/>
            <w:lang w:eastAsia="fr-FR"/>
            <w:rPrChange w:id="96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61"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962"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63"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964" w:author="Angelo Corsaro" w:date="2012-10-26T15:48:00Z">
              <w:rPr>
                <w:rFonts w:ascii="Menlo Regular" w:hAnsi="Menlo Regular" w:cs="Menlo Regular"/>
                <w:color w:val="000000"/>
                <w:kern w:val="0"/>
                <w:sz w:val="22"/>
                <w:szCs w:val="22"/>
                <w:lang w:val="fr-FR" w:eastAsia="fr-FR"/>
              </w:rPr>
            </w:rPrChange>
          </w:rPr>
          <w:t xml:space="preserve"> &lt;= (</w:t>
        </w:r>
        <w:r w:rsidRPr="003D3106">
          <w:rPr>
            <w:rFonts w:ascii="Menlo Regular" w:hAnsi="Menlo Regular" w:cs="Menlo Regular"/>
            <w:color w:val="AA0D91"/>
            <w:kern w:val="0"/>
            <w:sz w:val="22"/>
            <w:szCs w:val="22"/>
            <w:lang w:eastAsia="fr-FR"/>
            <w:rPrChange w:id="965"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966"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967" w:author="Angelo Corsaro" w:date="2012-10-26T15:48:00Z">
              <w:rPr>
                <w:rFonts w:ascii="Menlo Regular" w:hAnsi="Menlo Regular" w:cs="Menlo Regular"/>
                <w:color w:val="AA0D91"/>
                <w:kern w:val="0"/>
                <w:sz w:val="22"/>
                <w:szCs w:val="22"/>
                <w:lang w:val="fr-FR" w:eastAsia="fr-FR"/>
              </w:rPr>
            </w:rPrChange>
          </w:rPr>
          <w:t>const</w:t>
        </w:r>
      </w:ins>
      <w:ins w:id="968" w:author="Angelo Corsaro" w:date="2012-10-25T23:39:00Z">
        <w:r w:rsidRPr="003D3106">
          <w:rPr>
            <w:rFonts w:ascii="Menlo Regular" w:hAnsi="Menlo Regular" w:cs="Menlo Regular"/>
            <w:color w:val="AA0D91"/>
            <w:kern w:val="0"/>
            <w:sz w:val="22"/>
            <w:szCs w:val="22"/>
            <w:lang w:eastAsia="fr-FR"/>
            <w:rPrChange w:id="969" w:author="Angelo Corsaro" w:date="2012-10-26T15:48:00Z">
              <w:rPr>
                <w:rFonts w:ascii="Menlo Regular" w:hAnsi="Menlo Regular" w:cs="Menlo Regular"/>
                <w:color w:val="AA0D91"/>
                <w:kern w:val="0"/>
                <w:sz w:val="22"/>
                <w:szCs w:val="22"/>
                <w:lang w:val="fr-FR" w:eastAsia="fr-FR"/>
              </w:rPr>
            </w:rPrChange>
          </w:rPr>
          <w:t>;</w:t>
        </w:r>
      </w:ins>
    </w:p>
    <w:p w14:paraId="09A05B2E" w14:textId="626A021D" w:rsidR="009F35FF" w:rsidRPr="003D3106" w:rsidRDefault="009F35FF" w:rsidP="009F35FF">
      <w:pPr>
        <w:tabs>
          <w:tab w:val="left" w:pos="529"/>
        </w:tabs>
        <w:suppressAutoHyphens w:val="0"/>
        <w:autoSpaceDE w:val="0"/>
        <w:adjustRightInd w:val="0"/>
        <w:textAlignment w:val="auto"/>
        <w:rPr>
          <w:ins w:id="970" w:author="Angelo Corsaro" w:date="2012-10-25T23:38:00Z"/>
          <w:rFonts w:ascii="Menlo Regular" w:hAnsi="Menlo Regular" w:cs="Menlo Regular"/>
          <w:color w:val="000000"/>
          <w:kern w:val="0"/>
          <w:sz w:val="22"/>
          <w:szCs w:val="22"/>
          <w:lang w:eastAsia="fr-FR"/>
          <w:rPrChange w:id="971" w:author="Angelo Corsaro" w:date="2012-10-26T15:48:00Z">
            <w:rPr>
              <w:ins w:id="972" w:author="Angelo Corsaro" w:date="2012-10-25T23:38:00Z"/>
              <w:rFonts w:ascii="Menlo Regular" w:hAnsi="Menlo Regular" w:cs="Menlo Regular"/>
              <w:color w:val="000000"/>
              <w:kern w:val="0"/>
              <w:sz w:val="22"/>
              <w:szCs w:val="22"/>
              <w:lang w:val="fr-FR" w:eastAsia="fr-FR"/>
            </w:rPr>
          </w:rPrChange>
        </w:rPr>
      </w:pPr>
      <w:ins w:id="973" w:author="Angelo Corsaro" w:date="2012-10-25T23:38:00Z">
        <w:r w:rsidRPr="003D3106">
          <w:rPr>
            <w:rFonts w:ascii="Menlo Regular" w:hAnsi="Menlo Regular" w:cs="Menlo Regular"/>
            <w:color w:val="000000"/>
            <w:kern w:val="0"/>
            <w:sz w:val="22"/>
            <w:szCs w:val="22"/>
            <w:lang w:eastAsia="fr-FR"/>
            <w:rPrChange w:id="974"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75"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976"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77"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978" w:author="Angelo Corsaro" w:date="2012-10-26T15:48:00Z">
              <w:rPr>
                <w:rFonts w:ascii="Menlo Regular" w:hAnsi="Menlo Regular" w:cs="Menlo Regular"/>
                <w:color w:val="000000"/>
                <w:kern w:val="0"/>
                <w:sz w:val="22"/>
                <w:szCs w:val="22"/>
                <w:lang w:val="fr-FR" w:eastAsia="fr-FR"/>
              </w:rPr>
            </w:rPrChange>
          </w:rPr>
          <w:t xml:space="preserve"> &gt;  (</w:t>
        </w:r>
        <w:r w:rsidRPr="003D3106">
          <w:rPr>
            <w:rFonts w:ascii="Menlo Regular" w:hAnsi="Menlo Regular" w:cs="Menlo Regular"/>
            <w:color w:val="AA0D91"/>
            <w:kern w:val="0"/>
            <w:sz w:val="22"/>
            <w:szCs w:val="22"/>
            <w:lang w:eastAsia="fr-FR"/>
            <w:rPrChange w:id="979"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980"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981" w:author="Angelo Corsaro" w:date="2012-10-26T15:48:00Z">
              <w:rPr>
                <w:rFonts w:ascii="Menlo Regular" w:hAnsi="Menlo Regular" w:cs="Menlo Regular"/>
                <w:color w:val="AA0D91"/>
                <w:kern w:val="0"/>
                <w:sz w:val="22"/>
                <w:szCs w:val="22"/>
                <w:lang w:val="fr-FR" w:eastAsia="fr-FR"/>
              </w:rPr>
            </w:rPrChange>
          </w:rPr>
          <w:t>const</w:t>
        </w:r>
      </w:ins>
      <w:ins w:id="982" w:author="Angelo Corsaro" w:date="2012-10-25T23:39:00Z">
        <w:r w:rsidRPr="003D3106">
          <w:rPr>
            <w:rFonts w:ascii="Menlo Regular" w:hAnsi="Menlo Regular" w:cs="Menlo Regular"/>
            <w:color w:val="AA0D91"/>
            <w:kern w:val="0"/>
            <w:sz w:val="22"/>
            <w:szCs w:val="22"/>
            <w:lang w:eastAsia="fr-FR"/>
            <w:rPrChange w:id="983" w:author="Angelo Corsaro" w:date="2012-10-26T15:48:00Z">
              <w:rPr>
                <w:rFonts w:ascii="Menlo Regular" w:hAnsi="Menlo Regular" w:cs="Menlo Regular"/>
                <w:color w:val="AA0D91"/>
                <w:kern w:val="0"/>
                <w:sz w:val="22"/>
                <w:szCs w:val="22"/>
                <w:lang w:val="fr-FR" w:eastAsia="fr-FR"/>
              </w:rPr>
            </w:rPrChange>
          </w:rPr>
          <w:t>;</w:t>
        </w:r>
      </w:ins>
    </w:p>
    <w:p w14:paraId="67D699FF" w14:textId="38462C5E" w:rsidR="009F35FF" w:rsidRPr="003D3106" w:rsidRDefault="009F35FF" w:rsidP="009F35FF">
      <w:pPr>
        <w:tabs>
          <w:tab w:val="left" w:pos="529"/>
        </w:tabs>
        <w:suppressAutoHyphens w:val="0"/>
        <w:autoSpaceDE w:val="0"/>
        <w:adjustRightInd w:val="0"/>
        <w:textAlignment w:val="auto"/>
        <w:rPr>
          <w:ins w:id="984" w:author="Angelo Corsaro" w:date="2012-10-25T23:38:00Z"/>
          <w:rFonts w:ascii="Menlo Regular" w:hAnsi="Menlo Regular" w:cs="Menlo Regular"/>
          <w:color w:val="000000"/>
          <w:kern w:val="0"/>
          <w:sz w:val="22"/>
          <w:szCs w:val="22"/>
          <w:lang w:eastAsia="fr-FR"/>
          <w:rPrChange w:id="985" w:author="Angelo Corsaro" w:date="2012-10-26T15:48:00Z">
            <w:rPr>
              <w:ins w:id="986" w:author="Angelo Corsaro" w:date="2012-10-25T23:38:00Z"/>
              <w:rFonts w:ascii="Menlo Regular" w:hAnsi="Menlo Regular" w:cs="Menlo Regular"/>
              <w:color w:val="000000"/>
              <w:kern w:val="0"/>
              <w:sz w:val="22"/>
              <w:szCs w:val="22"/>
              <w:lang w:val="fr-FR" w:eastAsia="fr-FR"/>
            </w:rPr>
          </w:rPrChange>
        </w:rPr>
      </w:pPr>
      <w:ins w:id="987" w:author="Angelo Corsaro" w:date="2012-10-25T23:38:00Z">
        <w:r w:rsidRPr="003D3106">
          <w:rPr>
            <w:rFonts w:ascii="Menlo Regular" w:hAnsi="Menlo Regular" w:cs="Menlo Regular"/>
            <w:color w:val="000000"/>
            <w:kern w:val="0"/>
            <w:sz w:val="22"/>
            <w:szCs w:val="22"/>
            <w:lang w:eastAsia="fr-FR"/>
            <w:rPrChange w:id="988"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89"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99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991"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992" w:author="Angelo Corsaro" w:date="2012-10-26T15:48:00Z">
              <w:rPr>
                <w:rFonts w:ascii="Menlo Regular" w:hAnsi="Menlo Regular" w:cs="Menlo Regular"/>
                <w:color w:val="000000"/>
                <w:kern w:val="0"/>
                <w:sz w:val="22"/>
                <w:szCs w:val="22"/>
                <w:lang w:val="fr-FR" w:eastAsia="fr-FR"/>
              </w:rPr>
            </w:rPrChange>
          </w:rPr>
          <w:t xml:space="preserve"> &gt;= (</w:t>
        </w:r>
        <w:r w:rsidRPr="003D3106">
          <w:rPr>
            <w:rFonts w:ascii="Menlo Regular" w:hAnsi="Menlo Regular" w:cs="Menlo Regular"/>
            <w:color w:val="AA0D91"/>
            <w:kern w:val="0"/>
            <w:sz w:val="22"/>
            <w:szCs w:val="22"/>
            <w:lang w:eastAsia="fr-FR"/>
            <w:rPrChange w:id="993"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994"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995" w:author="Angelo Corsaro" w:date="2012-10-26T15:48:00Z">
              <w:rPr>
                <w:rFonts w:ascii="Menlo Regular" w:hAnsi="Menlo Regular" w:cs="Menlo Regular"/>
                <w:color w:val="AA0D91"/>
                <w:kern w:val="0"/>
                <w:sz w:val="22"/>
                <w:szCs w:val="22"/>
                <w:lang w:val="fr-FR" w:eastAsia="fr-FR"/>
              </w:rPr>
            </w:rPrChange>
          </w:rPr>
          <w:t>const</w:t>
        </w:r>
      </w:ins>
      <w:ins w:id="996" w:author="Angelo Corsaro" w:date="2012-10-25T23:39:00Z">
        <w:r w:rsidRPr="003D3106">
          <w:rPr>
            <w:rFonts w:ascii="Menlo Regular" w:hAnsi="Menlo Regular" w:cs="Menlo Regular"/>
            <w:color w:val="AA0D91"/>
            <w:kern w:val="0"/>
            <w:sz w:val="22"/>
            <w:szCs w:val="22"/>
            <w:lang w:eastAsia="fr-FR"/>
            <w:rPrChange w:id="997" w:author="Angelo Corsaro" w:date="2012-10-26T15:48:00Z">
              <w:rPr>
                <w:rFonts w:ascii="Menlo Regular" w:hAnsi="Menlo Regular" w:cs="Menlo Regular"/>
                <w:color w:val="AA0D91"/>
                <w:kern w:val="0"/>
                <w:sz w:val="22"/>
                <w:szCs w:val="22"/>
                <w:lang w:val="fr-FR" w:eastAsia="fr-FR"/>
              </w:rPr>
            </w:rPrChange>
          </w:rPr>
          <w:t>;</w:t>
        </w:r>
      </w:ins>
    </w:p>
    <w:p w14:paraId="5814DBD9" w14:textId="45C2124E" w:rsidR="009F35FF" w:rsidRPr="003D3106" w:rsidRDefault="009F35FF" w:rsidP="009F35FF">
      <w:pPr>
        <w:tabs>
          <w:tab w:val="left" w:pos="529"/>
        </w:tabs>
        <w:suppressAutoHyphens w:val="0"/>
        <w:autoSpaceDE w:val="0"/>
        <w:adjustRightInd w:val="0"/>
        <w:textAlignment w:val="auto"/>
        <w:rPr>
          <w:ins w:id="998" w:author="Angelo Corsaro" w:date="2012-10-25T23:38:00Z"/>
          <w:rFonts w:ascii="Menlo Regular" w:hAnsi="Menlo Regular" w:cs="Menlo Regular"/>
          <w:color w:val="000000"/>
          <w:kern w:val="0"/>
          <w:sz w:val="22"/>
          <w:szCs w:val="22"/>
          <w:lang w:eastAsia="fr-FR"/>
          <w:rPrChange w:id="999" w:author="Angelo Corsaro" w:date="2012-10-26T15:48:00Z">
            <w:rPr>
              <w:ins w:id="1000" w:author="Angelo Corsaro" w:date="2012-10-25T23:38:00Z"/>
              <w:rFonts w:ascii="Menlo Regular" w:hAnsi="Menlo Regular" w:cs="Menlo Regular"/>
              <w:color w:val="000000"/>
              <w:kern w:val="0"/>
              <w:sz w:val="22"/>
              <w:szCs w:val="22"/>
              <w:lang w:val="fr-FR" w:eastAsia="fr-FR"/>
            </w:rPr>
          </w:rPrChange>
        </w:rPr>
      </w:pPr>
      <w:ins w:id="1001" w:author="Angelo Corsaro" w:date="2012-10-25T23:38:00Z">
        <w:r w:rsidRPr="003D3106">
          <w:rPr>
            <w:rFonts w:ascii="Menlo Regular" w:hAnsi="Menlo Regular" w:cs="Menlo Regular"/>
            <w:color w:val="000000"/>
            <w:kern w:val="0"/>
            <w:sz w:val="22"/>
            <w:szCs w:val="22"/>
            <w:lang w:eastAsia="fr-FR"/>
            <w:rPrChange w:id="1002" w:author="Angelo Corsaro" w:date="2012-10-26T15:48:00Z">
              <w:rPr>
                <w:rFonts w:ascii="Menlo Regular" w:hAnsi="Menlo Regular" w:cs="Menlo Regular"/>
                <w:color w:val="000000"/>
                <w:kern w:val="0"/>
                <w:sz w:val="22"/>
                <w:szCs w:val="22"/>
                <w:lang w:val="fr-FR" w:eastAsia="fr-FR"/>
              </w:rPr>
            </w:rPrChange>
          </w:rPr>
          <w:t xml:space="preserve">    };</w:t>
        </w:r>
      </w:ins>
    </w:p>
    <w:p w14:paraId="33430BF1" w14:textId="77777777" w:rsidR="009F35FF" w:rsidRPr="003D3106" w:rsidRDefault="009F35FF" w:rsidP="009F35FF">
      <w:pPr>
        <w:tabs>
          <w:tab w:val="left" w:pos="529"/>
        </w:tabs>
        <w:suppressAutoHyphens w:val="0"/>
        <w:autoSpaceDE w:val="0"/>
        <w:adjustRightInd w:val="0"/>
        <w:textAlignment w:val="auto"/>
        <w:rPr>
          <w:ins w:id="1003" w:author="Angelo Corsaro" w:date="2012-10-25T23:38:00Z"/>
          <w:rFonts w:ascii="Menlo Regular" w:hAnsi="Menlo Regular" w:cs="Menlo Regular"/>
          <w:color w:val="000000"/>
          <w:kern w:val="0"/>
          <w:sz w:val="22"/>
          <w:szCs w:val="22"/>
          <w:lang w:eastAsia="fr-FR"/>
          <w:rPrChange w:id="1004" w:author="Angelo Corsaro" w:date="2012-10-26T15:48:00Z">
            <w:rPr>
              <w:ins w:id="1005" w:author="Angelo Corsaro" w:date="2012-10-25T23:38:00Z"/>
              <w:rFonts w:ascii="Menlo Regular" w:hAnsi="Menlo Regular" w:cs="Menlo Regular"/>
              <w:color w:val="000000"/>
              <w:kern w:val="0"/>
              <w:sz w:val="22"/>
              <w:szCs w:val="22"/>
              <w:lang w:val="fr-FR" w:eastAsia="fr-FR"/>
            </w:rPr>
          </w:rPrChange>
        </w:rPr>
      </w:pPr>
      <w:ins w:id="1006" w:author="Angelo Corsaro" w:date="2012-10-25T23:38:00Z">
        <w:r w:rsidRPr="003D3106">
          <w:rPr>
            <w:rFonts w:ascii="Menlo Regular" w:hAnsi="Menlo Regular" w:cs="Menlo Regular"/>
            <w:color w:val="000000"/>
            <w:kern w:val="0"/>
            <w:sz w:val="22"/>
            <w:szCs w:val="22"/>
            <w:lang w:eastAsia="fr-FR"/>
            <w:rPrChange w:id="1007" w:author="Angelo Corsaro" w:date="2012-10-26T15:48:00Z">
              <w:rPr>
                <w:rFonts w:ascii="Menlo Regular" w:hAnsi="Menlo Regular" w:cs="Menlo Regular"/>
                <w:color w:val="000000"/>
                <w:kern w:val="0"/>
                <w:sz w:val="22"/>
                <w:szCs w:val="22"/>
                <w:lang w:val="fr-FR" w:eastAsia="fr-FR"/>
              </w:rPr>
            </w:rPrChange>
          </w:rPr>
          <w:t xml:space="preserve">  }</w:t>
        </w:r>
      </w:ins>
    </w:p>
    <w:p w14:paraId="2E2DFCE9" w14:textId="77777777" w:rsidR="009F35FF" w:rsidRPr="003D3106" w:rsidRDefault="009F35FF" w:rsidP="009F35FF">
      <w:pPr>
        <w:tabs>
          <w:tab w:val="left" w:pos="529"/>
        </w:tabs>
        <w:suppressAutoHyphens w:val="0"/>
        <w:autoSpaceDE w:val="0"/>
        <w:adjustRightInd w:val="0"/>
        <w:textAlignment w:val="auto"/>
        <w:rPr>
          <w:ins w:id="1008" w:author="Angelo Corsaro" w:date="2012-10-25T23:38:00Z"/>
          <w:rFonts w:ascii="Menlo Regular" w:hAnsi="Menlo Regular" w:cs="Menlo Regular"/>
          <w:color w:val="000000"/>
          <w:kern w:val="0"/>
          <w:sz w:val="22"/>
          <w:szCs w:val="22"/>
          <w:lang w:eastAsia="fr-FR"/>
          <w:rPrChange w:id="1009" w:author="Angelo Corsaro" w:date="2012-10-26T15:48:00Z">
            <w:rPr>
              <w:ins w:id="1010" w:author="Angelo Corsaro" w:date="2012-10-25T23:38:00Z"/>
              <w:rFonts w:ascii="Menlo Regular" w:hAnsi="Menlo Regular" w:cs="Menlo Regular"/>
              <w:color w:val="000000"/>
              <w:kern w:val="0"/>
              <w:sz w:val="22"/>
              <w:szCs w:val="22"/>
              <w:lang w:val="fr-FR" w:eastAsia="fr-FR"/>
            </w:rPr>
          </w:rPrChange>
        </w:rPr>
      </w:pPr>
      <w:ins w:id="1011" w:author="Angelo Corsaro" w:date="2012-10-25T23:38:00Z">
        <w:r w:rsidRPr="003D3106">
          <w:rPr>
            <w:rFonts w:ascii="Menlo Regular" w:hAnsi="Menlo Regular" w:cs="Menlo Regular"/>
            <w:color w:val="000000"/>
            <w:kern w:val="0"/>
            <w:sz w:val="22"/>
            <w:szCs w:val="22"/>
            <w:lang w:eastAsia="fr-FR"/>
            <w:rPrChange w:id="1012" w:author="Angelo Corsaro" w:date="2012-10-26T15:48:00Z">
              <w:rPr>
                <w:rFonts w:ascii="Menlo Regular" w:hAnsi="Menlo Regular" w:cs="Menlo Regular"/>
                <w:color w:val="000000"/>
                <w:kern w:val="0"/>
                <w:sz w:val="22"/>
                <w:szCs w:val="22"/>
                <w:lang w:val="fr-FR" w:eastAsia="fr-FR"/>
              </w:rPr>
            </w:rPrChange>
          </w:rPr>
          <w:t>}</w:t>
        </w:r>
      </w:ins>
    </w:p>
    <w:p w14:paraId="14B4FA4E" w14:textId="77777777" w:rsidR="002E4C3C" w:rsidRPr="003D3106" w:rsidRDefault="002E4C3C">
      <w:pPr>
        <w:rPr>
          <w:ins w:id="1013" w:author="Angelo Corsaro" w:date="2012-10-25T23:40:00Z"/>
        </w:rPr>
        <w:pPrChange w:id="1014" w:author="Angelo Corsaro" w:date="2012-10-25T23:35:00Z">
          <w:pPr>
            <w:pStyle w:val="Titre3"/>
          </w:pPr>
        </w:pPrChange>
      </w:pPr>
    </w:p>
    <w:p w14:paraId="198DDFEC" w14:textId="6A708217" w:rsidR="00E076F0" w:rsidRPr="00B70058" w:rsidRDefault="00E076F0">
      <w:pPr>
        <w:rPr>
          <w:ins w:id="1015" w:author="Angelo Corsaro" w:date="2012-10-25T23:42:00Z"/>
        </w:rPr>
        <w:pPrChange w:id="1016" w:author="Angelo Corsaro" w:date="2012-10-25T23:35:00Z">
          <w:pPr>
            <w:pStyle w:val="Titre3"/>
          </w:pPr>
        </w:pPrChange>
      </w:pPr>
      <w:ins w:id="1017" w:author="Angelo Corsaro" w:date="2012-10-25T23:41:00Z">
        <w:r w:rsidRPr="00ED6E9F">
          <w:t xml:space="preserve">Below we provide an example of how implementations of this specification have to the </w:t>
        </w:r>
      </w:ins>
      <w:ins w:id="1018" w:author="Angelo Corsaro" w:date="2012-10-25T23:40:00Z">
        <w:r w:rsidRPr="003D3106">
          <w:rPr>
            <w:rFonts w:ascii="Menlo Regular" w:hAnsi="Menlo Regular" w:cs="Menlo Regular"/>
            <w:color w:val="000000"/>
            <w:kern w:val="0"/>
            <w:sz w:val="22"/>
            <w:szCs w:val="22"/>
            <w:lang w:eastAsia="fr-FR"/>
            <w:rPrChange w:id="1019" w:author="Angelo Corsaro" w:date="2012-10-26T15:48:00Z">
              <w:rPr>
                <w:rFonts w:ascii="Menlo Regular" w:hAnsi="Menlo Regular" w:cs="Menlo Regular"/>
                <w:b w:val="0"/>
                <w:bCs w:val="0"/>
                <w:color w:val="000000"/>
                <w:kern w:val="0"/>
                <w:sz w:val="22"/>
                <w:szCs w:val="22"/>
                <w:lang w:val="fr-FR" w:eastAsia="fr-FR"/>
              </w:rPr>
            </w:rPrChange>
          </w:rPr>
          <w:t xml:space="preserve">safe_enum </w:t>
        </w:r>
      </w:ins>
      <w:ins w:id="1020" w:author="Angelo Corsaro" w:date="2012-10-25T23:41:00Z">
        <w:r w:rsidRPr="003D3106">
          <w:t xml:space="preserve">class to map </w:t>
        </w:r>
      </w:ins>
      <w:ins w:id="1021" w:author="Angelo Corsaro" w:date="2012-10-25T23:40:00Z">
        <w:r w:rsidRPr="00ED6E9F">
          <w:t xml:space="preserve"> DDS enumeration</w:t>
        </w:r>
      </w:ins>
      <w:ins w:id="1022" w:author="Angelo Corsaro" w:date="2012-10-25T23:41:00Z">
        <w:r w:rsidRPr="00153C33">
          <w:t>. For convenience we use IDL to express a DDS enumeration.</w:t>
        </w:r>
      </w:ins>
      <w:ins w:id="1023" w:author="Angelo Corsaro" w:date="2012-10-25T23:42:00Z">
        <w:r w:rsidRPr="00B70058">
          <w:t xml:space="preserve"> </w:t>
        </w:r>
      </w:ins>
    </w:p>
    <w:p w14:paraId="31DF9C00" w14:textId="77777777" w:rsidR="00E076F0" w:rsidRPr="001F5C42" w:rsidRDefault="00E076F0">
      <w:pPr>
        <w:rPr>
          <w:ins w:id="1024" w:author="Angelo Corsaro" w:date="2012-10-25T23:42:00Z"/>
        </w:rPr>
        <w:pPrChange w:id="1025" w:author="Angelo Corsaro" w:date="2012-10-25T23:35:00Z">
          <w:pPr>
            <w:pStyle w:val="Titre3"/>
          </w:pPr>
        </w:pPrChange>
      </w:pPr>
    </w:p>
    <w:tbl>
      <w:tblPr>
        <w:tblW w:w="0" w:type="auto"/>
        <w:tblInd w:w="1496" w:type="dxa"/>
        <w:tblLook w:val="0000" w:firstRow="0" w:lastRow="0" w:firstColumn="0" w:lastColumn="0" w:noHBand="0" w:noVBand="0"/>
        <w:tblPrChange w:id="1026" w:author="Angelo Corsaro" w:date="2012-10-25T23:44:00Z">
          <w:tblPr>
            <w:tblW w:w="0" w:type="auto"/>
            <w:tblInd w:w="2063" w:type="dxa"/>
            <w:tblLook w:val="0000" w:firstRow="0" w:lastRow="0" w:firstColumn="0" w:lastColumn="0" w:noHBand="0" w:noVBand="0"/>
          </w:tblPr>
        </w:tblPrChange>
      </w:tblPr>
      <w:tblGrid>
        <w:gridCol w:w="2268"/>
        <w:gridCol w:w="5103"/>
        <w:tblGridChange w:id="1027">
          <w:tblGrid>
            <w:gridCol w:w="982"/>
            <w:gridCol w:w="1250"/>
            <w:gridCol w:w="1018"/>
            <w:gridCol w:w="3554"/>
            <w:gridCol w:w="1549"/>
          </w:tblGrid>
        </w:tblGridChange>
      </w:tblGrid>
      <w:tr w:rsidR="00E076F0" w:rsidRPr="003D3106" w14:paraId="077818C8" w14:textId="77777777" w:rsidTr="00E076F0">
        <w:trPr>
          <w:ins w:id="1028" w:author="Angelo Corsaro" w:date="2012-10-25T23:42:00Z"/>
          <w:trPrChange w:id="1029" w:author="Angelo Corsaro" w:date="2012-10-25T23:44:00Z">
            <w:trPr>
              <w:gridAfter w:val="0"/>
            </w:trPr>
          </w:trPrChange>
        </w:trPr>
        <w:tc>
          <w:tcPr>
            <w:tcW w:w="2268"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Change w:id="1030" w:author="Angelo Corsaro" w:date="2012-10-25T23:44:00Z">
              <w:tcPr>
                <w:tcW w:w="2232"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tcPrChange>
          </w:tcPr>
          <w:p w14:paraId="6DAD7D36" w14:textId="77777777" w:rsidR="00E076F0" w:rsidRPr="003D3106" w:rsidRDefault="00E076F0" w:rsidP="005A675C">
            <w:pPr>
              <w:ind w:hanging="12"/>
              <w:jc w:val="center"/>
              <w:rPr>
                <w:ins w:id="1031" w:author="Angelo Corsaro" w:date="2012-10-25T23:42:00Z"/>
              </w:rPr>
            </w:pPr>
            <w:ins w:id="1032" w:author="Angelo Corsaro" w:date="2012-10-25T23:42:00Z">
              <w:r w:rsidRPr="003D3106">
                <w:rPr>
                  <w:b/>
                  <w:bCs/>
                  <w:color w:val="FFFFFF"/>
                </w:rPr>
                <w:t>DDS Type</w:t>
              </w:r>
            </w:ins>
          </w:p>
        </w:tc>
        <w:tc>
          <w:tcPr>
            <w:tcW w:w="5103"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Change w:id="1033" w:author="Angelo Corsaro" w:date="2012-10-25T23:44:00Z">
              <w:tcPr>
                <w:tcW w:w="4572"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tcPrChange>
          </w:tcPr>
          <w:p w14:paraId="33A97847" w14:textId="77777777" w:rsidR="00E076F0" w:rsidRPr="003D3106" w:rsidRDefault="00E076F0" w:rsidP="005A675C">
            <w:pPr>
              <w:jc w:val="center"/>
              <w:rPr>
                <w:ins w:id="1034" w:author="Angelo Corsaro" w:date="2012-10-25T23:42:00Z"/>
              </w:rPr>
            </w:pPr>
            <w:ins w:id="1035" w:author="Angelo Corsaro" w:date="2012-10-25T23:42:00Z">
              <w:r w:rsidRPr="003D3106">
                <w:rPr>
                  <w:b/>
                  <w:bCs/>
                  <w:color w:val="FFFFFF"/>
                </w:rPr>
                <w:t>C++ Type</w:t>
              </w:r>
            </w:ins>
          </w:p>
        </w:tc>
      </w:tr>
      <w:tr w:rsidR="00E076F0" w:rsidRPr="003D3106" w14:paraId="43776048" w14:textId="77777777" w:rsidTr="00E076F0">
        <w:trPr>
          <w:trHeight w:val="1477"/>
          <w:ins w:id="1036" w:author="Angelo Corsaro" w:date="2012-10-25T23:42:00Z"/>
        </w:trPr>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A965E52" w14:textId="64583955" w:rsidR="00E076F0" w:rsidRPr="003D3106" w:rsidRDefault="00E076F0">
            <w:pPr>
              <w:rPr>
                <w:ins w:id="1037" w:author="Angelo Corsaro" w:date="2012-10-25T23:42:00Z"/>
              </w:rPr>
              <w:pPrChange w:id="1038" w:author="Angelo Corsaro" w:date="2012-10-25T23:42:00Z">
                <w:pPr>
                  <w:jc w:val="center"/>
                </w:pPr>
              </w:pPrChange>
            </w:pPr>
            <w:ins w:id="1039" w:author="Angelo Corsaro" w:date="2012-10-25T23:42:00Z">
              <w:r w:rsidRPr="003D3106">
                <w:t>enum Color {</w:t>
              </w:r>
            </w:ins>
          </w:p>
          <w:p w14:paraId="751C4994" w14:textId="33A41169" w:rsidR="00E076F0" w:rsidRPr="003D3106" w:rsidRDefault="00E076F0">
            <w:pPr>
              <w:rPr>
                <w:ins w:id="1040" w:author="Angelo Corsaro" w:date="2012-10-25T23:42:00Z"/>
              </w:rPr>
              <w:pPrChange w:id="1041" w:author="Angelo Corsaro" w:date="2012-10-25T23:42:00Z">
                <w:pPr>
                  <w:jc w:val="center"/>
                </w:pPr>
              </w:pPrChange>
            </w:pPr>
            <w:ins w:id="1042" w:author="Angelo Corsaro" w:date="2012-10-25T23:43:00Z">
              <w:r w:rsidRPr="003D3106">
                <w:t xml:space="preserve">   </w:t>
              </w:r>
            </w:ins>
            <w:ins w:id="1043" w:author="Angelo Corsaro" w:date="2012-10-25T23:42:00Z">
              <w:r w:rsidRPr="003D3106">
                <w:t>GREEN,</w:t>
              </w:r>
            </w:ins>
          </w:p>
          <w:p w14:paraId="7A15592F" w14:textId="383CC109" w:rsidR="00E076F0" w:rsidRPr="003D3106" w:rsidRDefault="00E076F0">
            <w:pPr>
              <w:rPr>
                <w:ins w:id="1044" w:author="Angelo Corsaro" w:date="2012-10-25T23:42:00Z"/>
              </w:rPr>
              <w:pPrChange w:id="1045" w:author="Angelo Corsaro" w:date="2012-10-25T23:42:00Z">
                <w:pPr>
                  <w:jc w:val="center"/>
                </w:pPr>
              </w:pPrChange>
            </w:pPr>
            <w:ins w:id="1046" w:author="Angelo Corsaro" w:date="2012-10-25T23:43:00Z">
              <w:r w:rsidRPr="003D3106">
                <w:t xml:space="preserve">   </w:t>
              </w:r>
            </w:ins>
            <w:ins w:id="1047" w:author="Angelo Corsaro" w:date="2012-10-25T23:42:00Z">
              <w:r w:rsidRPr="003D3106">
                <w:t>WHITE,</w:t>
              </w:r>
            </w:ins>
          </w:p>
          <w:p w14:paraId="6BC7A029" w14:textId="0DC65296" w:rsidR="00E076F0" w:rsidRPr="003D3106" w:rsidRDefault="00E076F0">
            <w:pPr>
              <w:rPr>
                <w:ins w:id="1048" w:author="Angelo Corsaro" w:date="2012-10-25T23:42:00Z"/>
              </w:rPr>
              <w:pPrChange w:id="1049" w:author="Angelo Corsaro" w:date="2012-10-25T23:42:00Z">
                <w:pPr>
                  <w:jc w:val="center"/>
                </w:pPr>
              </w:pPrChange>
            </w:pPr>
            <w:ins w:id="1050" w:author="Angelo Corsaro" w:date="2012-10-25T23:43:00Z">
              <w:r w:rsidRPr="003D3106">
                <w:t xml:space="preserve">   </w:t>
              </w:r>
            </w:ins>
            <w:ins w:id="1051" w:author="Angelo Corsaro" w:date="2012-10-25T23:42:00Z">
              <w:r w:rsidRPr="003D3106">
                <w:t>RED</w:t>
              </w:r>
            </w:ins>
          </w:p>
          <w:p w14:paraId="255B7418" w14:textId="279C5636" w:rsidR="00E076F0" w:rsidRPr="003D3106" w:rsidRDefault="00E076F0">
            <w:pPr>
              <w:rPr>
                <w:ins w:id="1052" w:author="Angelo Corsaro" w:date="2012-10-25T23:42:00Z"/>
              </w:rPr>
              <w:pPrChange w:id="1053" w:author="Angelo Corsaro" w:date="2012-10-25T23:42:00Z">
                <w:pPr>
                  <w:jc w:val="center"/>
                </w:pPr>
              </w:pPrChange>
            </w:pPr>
            <w:ins w:id="1054" w:author="Angelo Corsaro" w:date="2012-10-25T23:42:00Z">
              <w:r w:rsidRPr="003D3106">
                <w:t xml:space="preserve">}; </w:t>
              </w:r>
            </w:ins>
          </w:p>
        </w:tc>
        <w:tc>
          <w:tcPr>
            <w:tcW w:w="510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4F2AE2A" w14:textId="0384B83E" w:rsidR="00E076F0" w:rsidRPr="003D3106" w:rsidRDefault="00E076F0" w:rsidP="00E076F0">
            <w:pPr>
              <w:rPr>
                <w:ins w:id="1055" w:author="Angelo Corsaro" w:date="2012-10-25T23:43:00Z"/>
              </w:rPr>
            </w:pPr>
            <w:ins w:id="1056" w:author="Angelo Corsaro" w:date="2012-10-25T23:43:00Z">
              <w:r w:rsidRPr="003D3106">
                <w:t>enum Color_def__ {</w:t>
              </w:r>
            </w:ins>
          </w:p>
          <w:p w14:paraId="4D106570" w14:textId="77777777" w:rsidR="00E076F0" w:rsidRPr="003D3106" w:rsidRDefault="00E076F0" w:rsidP="00E076F0">
            <w:pPr>
              <w:rPr>
                <w:ins w:id="1057" w:author="Angelo Corsaro" w:date="2012-10-25T23:43:00Z"/>
              </w:rPr>
            </w:pPr>
            <w:ins w:id="1058" w:author="Angelo Corsaro" w:date="2012-10-25T23:43:00Z">
              <w:r w:rsidRPr="003D3106">
                <w:t xml:space="preserve">   GREEN,</w:t>
              </w:r>
            </w:ins>
          </w:p>
          <w:p w14:paraId="09104DE9" w14:textId="77777777" w:rsidR="00E076F0" w:rsidRPr="003D3106" w:rsidRDefault="00E076F0" w:rsidP="00E076F0">
            <w:pPr>
              <w:rPr>
                <w:ins w:id="1059" w:author="Angelo Corsaro" w:date="2012-10-25T23:43:00Z"/>
              </w:rPr>
            </w:pPr>
            <w:ins w:id="1060" w:author="Angelo Corsaro" w:date="2012-10-25T23:43:00Z">
              <w:r w:rsidRPr="003D3106">
                <w:t xml:space="preserve">   WHITE,</w:t>
              </w:r>
            </w:ins>
          </w:p>
          <w:p w14:paraId="51899D6A" w14:textId="77777777" w:rsidR="00E076F0" w:rsidRPr="003D3106" w:rsidRDefault="00E076F0" w:rsidP="00E076F0">
            <w:pPr>
              <w:rPr>
                <w:ins w:id="1061" w:author="Angelo Corsaro" w:date="2012-10-25T23:43:00Z"/>
              </w:rPr>
            </w:pPr>
            <w:ins w:id="1062" w:author="Angelo Corsaro" w:date="2012-10-25T23:43:00Z">
              <w:r w:rsidRPr="003D3106">
                <w:t xml:space="preserve">   RED</w:t>
              </w:r>
            </w:ins>
          </w:p>
          <w:p w14:paraId="159CD301" w14:textId="77777777" w:rsidR="00E076F0" w:rsidRPr="003D3106" w:rsidRDefault="00E076F0">
            <w:pPr>
              <w:rPr>
                <w:ins w:id="1063" w:author="Angelo Corsaro" w:date="2012-10-25T23:43:00Z"/>
              </w:rPr>
              <w:pPrChange w:id="1064" w:author="Angelo Corsaro" w:date="2012-10-25T23:43:00Z">
                <w:pPr>
                  <w:jc w:val="center"/>
                </w:pPr>
              </w:pPrChange>
            </w:pPr>
            <w:ins w:id="1065" w:author="Angelo Corsaro" w:date="2012-10-25T23:43:00Z">
              <w:r w:rsidRPr="003D3106">
                <w:t>};</w:t>
              </w:r>
            </w:ins>
          </w:p>
          <w:p w14:paraId="3C5794D8" w14:textId="77777777" w:rsidR="00E076F0" w:rsidRPr="003D3106" w:rsidRDefault="00E076F0">
            <w:pPr>
              <w:rPr>
                <w:ins w:id="1066" w:author="Angelo Corsaro" w:date="2012-10-25T23:43:00Z"/>
                <w:rPrChange w:id="1067" w:author="Angelo Corsaro" w:date="2012-10-26T15:48:00Z">
                  <w:rPr>
                    <w:ins w:id="1068" w:author="Angelo Corsaro" w:date="2012-10-25T23:43:00Z"/>
                    <w:rFonts w:eastAsia="Times New Roman" w:cs="Times New Roman"/>
                  </w:rPr>
                </w:rPrChange>
              </w:rPr>
              <w:pPrChange w:id="1069" w:author="Angelo Corsaro" w:date="2012-10-25T23:43:00Z">
                <w:pPr>
                  <w:tabs>
                    <w:tab w:val="center" w:pos="4320"/>
                    <w:tab w:val="right" w:pos="8640"/>
                  </w:tabs>
                  <w:jc w:val="center"/>
                </w:pPr>
              </w:pPrChange>
            </w:pPr>
          </w:p>
          <w:p w14:paraId="4081827A" w14:textId="30BB9EC0" w:rsidR="00E076F0" w:rsidRPr="003D3106" w:rsidRDefault="00E076F0">
            <w:pPr>
              <w:rPr>
                <w:ins w:id="1070" w:author="Angelo Corsaro" w:date="2012-10-25T23:42:00Z"/>
              </w:rPr>
              <w:pPrChange w:id="1071" w:author="Angelo Corsaro" w:date="2012-10-25T23:43:00Z">
                <w:pPr>
                  <w:jc w:val="center"/>
                </w:pPr>
              </w:pPrChange>
            </w:pPr>
            <w:ins w:id="1072" w:author="Angelo Corsaro" w:date="2012-10-25T23:43:00Z">
              <w:r w:rsidRPr="003D3106">
                <w:t xml:space="preserve">typedef </w:t>
              </w:r>
            </w:ins>
            <w:ins w:id="1073" w:author="Angelo Corsaro" w:date="2012-10-25T23:44:00Z">
              <w:r w:rsidRPr="003D3106">
                <w:t>dds::core::safe_enum&lt;Color_def&gt; Color;</w:t>
              </w:r>
            </w:ins>
          </w:p>
        </w:tc>
      </w:tr>
    </w:tbl>
    <w:p w14:paraId="6343F97C" w14:textId="77777777" w:rsidR="00E076F0" w:rsidRPr="003D3106" w:rsidRDefault="00E076F0">
      <w:pPr>
        <w:rPr>
          <w:ins w:id="1074" w:author="Angelo Corsaro" w:date="2012-10-25T23:44:00Z"/>
        </w:rPr>
        <w:pPrChange w:id="1075" w:author="Angelo Corsaro" w:date="2012-10-25T23:35:00Z">
          <w:pPr>
            <w:pStyle w:val="Titre3"/>
          </w:pPr>
        </w:pPrChange>
      </w:pPr>
    </w:p>
    <w:p w14:paraId="11B70D31" w14:textId="3DB8B91C" w:rsidR="005A675C" w:rsidRPr="00FF7936" w:rsidRDefault="005A675C">
      <w:pPr>
        <w:rPr>
          <w:ins w:id="1076" w:author="Angelo Corsaro" w:date="2012-10-25T23:34:00Z"/>
        </w:rPr>
        <w:pPrChange w:id="1077" w:author="Angelo Corsaro" w:date="2012-10-25T23:35:00Z">
          <w:pPr>
            <w:pStyle w:val="Titre3"/>
          </w:pPr>
        </w:pPrChange>
      </w:pPr>
      <w:ins w:id="1078" w:author="Angelo Corsaro" w:date="2012-10-25T23:44:00Z">
        <w:r w:rsidRPr="00ED6E9F">
          <w:t xml:space="preserve">Notice that this enumeration provides scoped names and </w:t>
        </w:r>
      </w:ins>
      <w:ins w:id="1079" w:author="Angelo Corsaro" w:date="2012-10-25T23:45:00Z">
        <w:r w:rsidRPr="00153C33">
          <w:t xml:space="preserve">leads to code that is equivalent to those written using C++11 enumeration </w:t>
        </w:r>
        <w:r w:rsidRPr="00B70058">
          <w:t xml:space="preserve">classes. As such, for C++11 compilers,  </w:t>
        </w:r>
      </w:ins>
      <w:ins w:id="1080" w:author="Angelo Corsaro" w:date="2012-10-25T23:46:00Z">
        <w:r w:rsidRPr="001F5C42">
          <w:t>implementers</w:t>
        </w:r>
      </w:ins>
      <w:ins w:id="1081" w:author="Angelo Corsaro" w:date="2012-10-25T23:45:00Z">
        <w:r w:rsidRPr="00F321C8">
          <w:t xml:space="preserve"> may choose to map enumeration to </w:t>
        </w:r>
      </w:ins>
      <w:ins w:id="1082" w:author="Angelo Corsaro" w:date="2012-10-25T23:46:00Z">
        <w:r w:rsidR="008F7947" w:rsidRPr="00605B0A">
          <w:t>C++11 enumeration classes.</w:t>
        </w:r>
      </w:ins>
    </w:p>
    <w:p w14:paraId="7B943DDD" w14:textId="4D5168B6" w:rsidR="004A3AA9" w:rsidRPr="003D3106" w:rsidRDefault="004A3AA9" w:rsidP="00407C6E">
      <w:pPr>
        <w:pStyle w:val="Titre3"/>
        <w:rPr>
          <w:ins w:id="1083" w:author="Angelo Corsaro" w:date="2012-10-25T23:49:00Z"/>
        </w:rPr>
      </w:pPr>
      <w:ins w:id="1084" w:author="Angelo Corsaro" w:date="2012-10-25T23:49:00Z">
        <w:r w:rsidRPr="003D3106">
          <w:t>Mapping Unions</w:t>
        </w:r>
      </w:ins>
    </w:p>
    <w:p w14:paraId="286AC8E7" w14:textId="69010819" w:rsidR="000657A8" w:rsidRPr="003D3106" w:rsidRDefault="000657A8" w:rsidP="000657A8">
      <w:pPr>
        <w:rPr>
          <w:ins w:id="1085" w:author="Angelo Corsaro" w:date="2012-10-25T23:57:00Z"/>
          <w:rPrChange w:id="1086" w:author="Angelo Corsaro" w:date="2012-10-26T15:48:00Z">
            <w:rPr>
              <w:ins w:id="1087" w:author="Angelo Corsaro" w:date="2012-10-25T23:57:00Z"/>
              <w:lang w:val="fr-FR"/>
            </w:rPr>
          </w:rPrChange>
        </w:rPr>
      </w:pPr>
      <w:ins w:id="1088" w:author="Angelo Corsaro" w:date="2012-10-25T23:49:00Z">
        <w:r w:rsidRPr="003D3106">
          <w:t xml:space="preserve">DDS unions mapping is the same as the one defined by the IDL2C++11 specification </w:t>
        </w:r>
      </w:ins>
      <w:ins w:id="1089" w:author="Angelo Corsaro" w:date="2012-10-25T23:57:00Z">
        <w:r w:rsidRPr="003D3106">
          <w:t xml:space="preserve">as defined in </w:t>
        </w:r>
      </w:ins>
      <w:ins w:id="1090" w:author="Angelo Corsaro" w:date="2012-10-26T00:00:00Z">
        <w:r w:rsidR="005B41BC" w:rsidRPr="003D3106">
          <w:t xml:space="preserve">section 6.13.2 of the </w:t>
        </w:r>
      </w:ins>
      <w:ins w:id="1091" w:author="Angelo Corsaro" w:date="2012-10-25T23:57:00Z">
        <w:r w:rsidRPr="003D3106">
          <w:t xml:space="preserve">document ptc/2012-04-03. This </w:t>
        </w:r>
      </w:ins>
      <w:ins w:id="1092" w:author="Angelo Corsaro" w:date="2012-10-25T23:58:00Z">
        <w:r w:rsidRPr="003D3106">
          <w:rPr>
            <w:rPrChange w:id="1093" w:author="Angelo Corsaro" w:date="2012-10-26T15:48:00Z">
              <w:rPr>
                <w:lang w:val="fr-FR"/>
              </w:rPr>
            </w:rPrChange>
          </w:rPr>
          <w:t>choice is compatib</w:t>
        </w:r>
        <w:r w:rsidR="006851C8" w:rsidRPr="003D3106">
          <w:t>l</w:t>
        </w:r>
        <w:r w:rsidRPr="003D3106">
          <w:rPr>
            <w:rPrChange w:id="1094" w:author="Angelo Corsaro" w:date="2012-10-26T15:48:00Z">
              <w:rPr>
                <w:lang w:val="fr-FR"/>
              </w:rPr>
            </w:rPrChange>
          </w:rPr>
          <w:t>e with the use of C++03 and aligns the mapping of DDS types to that of IDL.</w:t>
        </w:r>
      </w:ins>
    </w:p>
    <w:p w14:paraId="01163DE7" w14:textId="488EF586" w:rsidR="004A3AA9" w:rsidRPr="003D3106" w:rsidRDefault="004A3AA9">
      <w:pPr>
        <w:rPr>
          <w:ins w:id="1095" w:author="Angelo Corsaro" w:date="2012-10-25T23:49:00Z"/>
        </w:rPr>
        <w:pPrChange w:id="1096" w:author="Angelo Corsaro" w:date="2012-10-25T23:49:00Z">
          <w:pPr>
            <w:pStyle w:val="Titre3"/>
          </w:pPr>
        </w:pPrChange>
      </w:pPr>
    </w:p>
    <w:p w14:paraId="6AD5B2C1" w14:textId="16E9EED7" w:rsidR="00407C6E" w:rsidRPr="00ED6E9F" w:rsidRDefault="00407C6E" w:rsidP="00407C6E">
      <w:pPr>
        <w:pStyle w:val="Titre3"/>
      </w:pPr>
      <w:r w:rsidRPr="00ED6E9F">
        <w:t>Mapping Parameters Passing and Parameters Return Rules</w:t>
      </w:r>
      <w:bookmarkEnd w:id="818"/>
    </w:p>
    <w:p w14:paraId="23379904" w14:textId="77777777" w:rsidR="00407C6E" w:rsidRPr="001F5C42" w:rsidRDefault="00407C6E" w:rsidP="00407C6E">
      <w:r w:rsidRPr="00153C33">
        <w:t>The DDS PIM defines parameters as being either IN/OUT/INO</w:t>
      </w:r>
      <w:r w:rsidRPr="00B70058">
        <w:t>UT depending on whether the p</w:t>
      </w:r>
      <w:r w:rsidRPr="001F5C42">
        <w:t>arameter has no side effect, is used only for side effect, or whether it provides data that then is changed by the invoked method. Likewise the PIM defines return types.</w:t>
      </w:r>
    </w:p>
    <w:p w14:paraId="26F5FA0F" w14:textId="77777777" w:rsidR="00420E9F" w:rsidRPr="003D3106" w:rsidRDefault="00420E9F" w:rsidP="00407C6E"/>
    <w:p w14:paraId="4586CF7D" w14:textId="77777777" w:rsidR="00A633CB" w:rsidRPr="003D3106" w:rsidRDefault="00407C6E" w:rsidP="00407C6E">
      <w:r w:rsidRPr="003D3106">
        <w:t>The table below provides a mapping between IN/OUT/INOUT for a generic type T, distinguish- ing between primitive and non-primitive types. To this end, container types are considered as non-primitive types.</w:t>
      </w:r>
    </w:p>
    <w:p w14:paraId="5FD2D788" w14:textId="77777777" w:rsidR="00A633CB" w:rsidRPr="003D3106" w:rsidRDefault="00A633CB" w:rsidP="008F5179"/>
    <w:tbl>
      <w:tblPr>
        <w:tblW w:w="0" w:type="auto"/>
        <w:tblInd w:w="720" w:type="dxa"/>
        <w:tblLook w:val="0000" w:firstRow="0" w:lastRow="0" w:firstColumn="0" w:lastColumn="0" w:noHBand="0" w:noVBand="0"/>
      </w:tblPr>
      <w:tblGrid>
        <w:gridCol w:w="2850"/>
        <w:gridCol w:w="3745"/>
      </w:tblGrid>
      <w:tr w:rsidR="00420E9F" w:rsidRPr="003D3106" w14:paraId="0F4D0E38"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6A3768A" w14:textId="77777777" w:rsidR="00420E9F" w:rsidRPr="003D3106" w:rsidRDefault="00420E9F" w:rsidP="00F751FA">
            <w:pPr>
              <w:spacing w:after="200" w:line="276" w:lineRule="auto"/>
              <w:ind w:left="720"/>
              <w:contextualSpacing/>
              <w:jc w:val="center"/>
              <w:rPr>
                <w:rPrChange w:id="1097" w:author="Angelo Corsaro" w:date="2012-10-26T15:48:00Z">
                  <w:rPr>
                    <w:rFonts w:ascii="Calibri" w:eastAsia="Calibri" w:hAnsi="Calibri" w:cs="Times New Roman"/>
                  </w:rPr>
                </w:rPrChange>
              </w:rPr>
            </w:pPr>
            <w:r w:rsidRPr="003D3106">
              <w:rPr>
                <w:color w:val="FFFFFF"/>
              </w:rPr>
              <w:t>PIM Native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80768D2" w14:textId="77777777" w:rsidR="00420E9F" w:rsidRPr="003D3106" w:rsidRDefault="00420E9F" w:rsidP="00F751FA">
            <w:pPr>
              <w:spacing w:after="200" w:line="276" w:lineRule="auto"/>
              <w:ind w:left="720"/>
              <w:contextualSpacing/>
              <w:jc w:val="center"/>
              <w:rPr>
                <w:rPrChange w:id="1098" w:author="Angelo Corsaro" w:date="2012-10-26T15:48:00Z">
                  <w:rPr>
                    <w:rFonts w:ascii="Calibri" w:eastAsia="Calibri" w:hAnsi="Calibri" w:cs="Times New Roman"/>
                  </w:rPr>
                </w:rPrChange>
              </w:rPr>
            </w:pPr>
            <w:r w:rsidRPr="003D3106">
              <w:rPr>
                <w:color w:val="FFFFFF"/>
              </w:rPr>
              <w:t>DDS-PSM-Cxx Native Type Parameter</w:t>
            </w:r>
          </w:p>
        </w:tc>
      </w:tr>
      <w:tr w:rsidR="00420E9F" w:rsidRPr="003D3106" w14:paraId="67E5B601"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A272A3A" w14:textId="77777777" w:rsidR="00420E9F" w:rsidRPr="003D3106" w:rsidRDefault="00420E9F" w:rsidP="00F751FA">
            <w:pPr>
              <w:spacing w:after="200" w:line="276" w:lineRule="auto"/>
              <w:ind w:left="720"/>
              <w:contextualSpacing/>
              <w:jc w:val="center"/>
              <w:rPr>
                <w:rPrChange w:id="1099" w:author="Angelo Corsaro" w:date="2012-10-26T15:48:00Z">
                  <w:rPr>
                    <w:rFonts w:ascii="Calibri" w:eastAsia="Calibri" w:hAnsi="Calibri" w:cs="Times New Roman"/>
                  </w:rPr>
                </w:rPrChange>
              </w:rPr>
            </w:pPr>
            <w:r w:rsidRPr="003D3106">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B8BA92B" w14:textId="77777777" w:rsidR="00420E9F" w:rsidRPr="003D3106" w:rsidRDefault="00420E9F" w:rsidP="00F751FA">
            <w:pPr>
              <w:spacing w:after="200" w:line="276" w:lineRule="auto"/>
              <w:ind w:left="720"/>
              <w:contextualSpacing/>
              <w:jc w:val="center"/>
              <w:rPr>
                <w:rPrChange w:id="1100" w:author="Angelo Corsaro" w:date="2012-10-26T15:48:00Z">
                  <w:rPr>
                    <w:rFonts w:ascii="Calibri" w:eastAsia="Calibri" w:hAnsi="Calibri" w:cs="Times New Roman"/>
                  </w:rPr>
                </w:rPrChange>
              </w:rPr>
            </w:pPr>
            <w:r w:rsidRPr="003D3106">
              <w:t>T</w:t>
            </w:r>
          </w:p>
        </w:tc>
      </w:tr>
      <w:tr w:rsidR="00420E9F" w:rsidRPr="003D3106" w14:paraId="2B1D76CD"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284270B" w14:textId="77777777" w:rsidR="00420E9F" w:rsidRPr="003D3106" w:rsidRDefault="00420E9F" w:rsidP="00F751FA">
            <w:pPr>
              <w:spacing w:after="200" w:line="276" w:lineRule="auto"/>
              <w:ind w:left="720"/>
              <w:contextualSpacing/>
              <w:jc w:val="center"/>
              <w:rPr>
                <w:rPrChange w:id="1101" w:author="Angelo Corsaro" w:date="2012-10-26T15:48:00Z">
                  <w:rPr>
                    <w:rFonts w:ascii="Calibri" w:eastAsia="Calibri" w:hAnsi="Calibri" w:cs="Times New Roman"/>
                  </w:rPr>
                </w:rPrChange>
              </w:rPr>
            </w:pPr>
            <w:r w:rsidRPr="003D3106">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2DAB34D" w14:textId="77777777" w:rsidR="00420E9F" w:rsidRPr="003D3106" w:rsidRDefault="00420E9F" w:rsidP="00F751FA">
            <w:pPr>
              <w:spacing w:after="200" w:line="276" w:lineRule="auto"/>
              <w:ind w:left="720"/>
              <w:contextualSpacing/>
              <w:jc w:val="center"/>
              <w:rPr>
                <w:rPrChange w:id="1102" w:author="Angelo Corsaro" w:date="2012-10-26T15:48:00Z">
                  <w:rPr>
                    <w:rFonts w:ascii="Calibri" w:eastAsia="Calibri" w:hAnsi="Calibri" w:cs="Times New Roman"/>
                  </w:rPr>
                </w:rPrChange>
              </w:rPr>
            </w:pPr>
            <w:r w:rsidRPr="003D3106">
              <w:t>T&amp;</w:t>
            </w:r>
          </w:p>
        </w:tc>
      </w:tr>
      <w:tr w:rsidR="00420E9F" w:rsidRPr="003D3106" w14:paraId="0254F21C"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4636A8B" w14:textId="77777777" w:rsidR="00420E9F" w:rsidRPr="003D3106" w:rsidRDefault="00420E9F" w:rsidP="00F751FA">
            <w:pPr>
              <w:spacing w:after="200" w:line="276" w:lineRule="auto"/>
              <w:ind w:left="720"/>
              <w:contextualSpacing/>
              <w:jc w:val="center"/>
              <w:rPr>
                <w:rPrChange w:id="1103" w:author="Angelo Corsaro" w:date="2012-10-26T15:48:00Z">
                  <w:rPr>
                    <w:rFonts w:ascii="Calibri" w:eastAsia="Calibri" w:hAnsi="Calibri" w:cs="Times New Roman"/>
                  </w:rPr>
                </w:rPrChange>
              </w:rPr>
            </w:pPr>
            <w:r w:rsidRPr="003D3106">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4FB28B2" w14:textId="77777777" w:rsidR="00420E9F" w:rsidRPr="003D3106" w:rsidRDefault="00420E9F" w:rsidP="00F751FA">
            <w:pPr>
              <w:spacing w:after="200" w:line="276" w:lineRule="auto"/>
              <w:ind w:left="720"/>
              <w:contextualSpacing/>
              <w:jc w:val="center"/>
              <w:rPr>
                <w:rPrChange w:id="1104" w:author="Angelo Corsaro" w:date="2012-10-26T15:48:00Z">
                  <w:rPr>
                    <w:rFonts w:ascii="Calibri" w:eastAsia="Calibri" w:hAnsi="Calibri" w:cs="Times New Roman"/>
                  </w:rPr>
                </w:rPrChange>
              </w:rPr>
            </w:pPr>
            <w:r w:rsidRPr="003D3106">
              <w:t>T&amp;</w:t>
            </w:r>
          </w:p>
        </w:tc>
      </w:tr>
    </w:tbl>
    <w:p w14:paraId="0FD8CD8E" w14:textId="77777777" w:rsidR="00A633CB" w:rsidRPr="003D3106" w:rsidRDefault="00A633CB" w:rsidP="008F5179"/>
    <w:p w14:paraId="0B52689B" w14:textId="77777777" w:rsidR="00A633CB" w:rsidRPr="003D3106" w:rsidRDefault="00A633CB" w:rsidP="008F5179"/>
    <w:tbl>
      <w:tblPr>
        <w:tblW w:w="0" w:type="auto"/>
        <w:tblInd w:w="720" w:type="dxa"/>
        <w:tblLook w:val="0000" w:firstRow="0" w:lastRow="0" w:firstColumn="0" w:lastColumn="0" w:noHBand="0" w:noVBand="0"/>
      </w:tblPr>
      <w:tblGrid>
        <w:gridCol w:w="2850"/>
        <w:gridCol w:w="3745"/>
      </w:tblGrid>
      <w:tr w:rsidR="00420E9F" w:rsidRPr="003D3106" w14:paraId="287B0D66"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383A645" w14:textId="77777777" w:rsidR="00420E9F" w:rsidRPr="003D3106" w:rsidRDefault="00420E9F" w:rsidP="00F751FA">
            <w:pPr>
              <w:spacing w:after="200" w:line="276" w:lineRule="auto"/>
              <w:ind w:left="720"/>
              <w:contextualSpacing/>
              <w:jc w:val="center"/>
              <w:rPr>
                <w:rPrChange w:id="1105" w:author="Angelo Corsaro" w:date="2012-10-26T15:48:00Z">
                  <w:rPr>
                    <w:rFonts w:ascii="Calibri" w:eastAsia="Calibri" w:hAnsi="Calibri" w:cs="Times New Roman"/>
                  </w:rPr>
                </w:rPrChange>
              </w:rPr>
            </w:pPr>
            <w:r w:rsidRPr="003D3106">
              <w:rPr>
                <w:color w:val="FFFFFF"/>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1C8EAC77" w14:textId="77777777" w:rsidR="00420E9F" w:rsidRPr="003D3106" w:rsidRDefault="00420E9F" w:rsidP="00F751FA">
            <w:pPr>
              <w:spacing w:after="200" w:line="276" w:lineRule="auto"/>
              <w:ind w:left="720"/>
              <w:contextualSpacing/>
              <w:jc w:val="center"/>
              <w:rPr>
                <w:rPrChange w:id="1106" w:author="Angelo Corsaro" w:date="2012-10-26T15:48:00Z">
                  <w:rPr>
                    <w:rFonts w:ascii="Calibri" w:eastAsia="Calibri" w:hAnsi="Calibri" w:cs="Times New Roman"/>
                  </w:rPr>
                </w:rPrChange>
              </w:rPr>
            </w:pPr>
            <w:r w:rsidRPr="003D3106">
              <w:rPr>
                <w:color w:val="FFFFFF"/>
              </w:rPr>
              <w:t>DDS-PSM-Cxx Native Return Type</w:t>
            </w:r>
          </w:p>
        </w:tc>
      </w:tr>
      <w:tr w:rsidR="00420E9F" w:rsidRPr="003D3106" w14:paraId="180512A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3BDD66D" w14:textId="77777777" w:rsidR="00420E9F" w:rsidRPr="003D3106" w:rsidRDefault="00420E9F" w:rsidP="00F751FA">
            <w:pPr>
              <w:spacing w:after="200" w:line="276" w:lineRule="auto"/>
              <w:ind w:left="720"/>
              <w:contextualSpacing/>
              <w:jc w:val="center"/>
              <w:rPr>
                <w:rPrChange w:id="1107" w:author="Angelo Corsaro" w:date="2012-10-26T15:48:00Z">
                  <w:rPr>
                    <w:rFonts w:ascii="Calibri" w:eastAsia="Calibri" w:hAnsi="Calibri" w:cs="Times New Roman"/>
                  </w:rPr>
                </w:rPrChange>
              </w:rPr>
            </w:pPr>
            <w:r w:rsidRPr="003D3106">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D7DB4D" w14:textId="77777777" w:rsidR="00420E9F" w:rsidRPr="003D3106" w:rsidRDefault="00420E9F" w:rsidP="00F751FA">
            <w:pPr>
              <w:spacing w:after="200" w:line="276" w:lineRule="auto"/>
              <w:ind w:left="720"/>
              <w:contextualSpacing/>
              <w:jc w:val="center"/>
              <w:rPr>
                <w:rPrChange w:id="1108" w:author="Angelo Corsaro" w:date="2012-10-26T15:48:00Z">
                  <w:rPr>
                    <w:rFonts w:ascii="Calibri" w:eastAsia="Calibri" w:hAnsi="Calibri" w:cs="Times New Roman"/>
                  </w:rPr>
                </w:rPrChange>
              </w:rPr>
            </w:pPr>
            <w:r w:rsidRPr="003D3106">
              <w:t>T</w:t>
            </w:r>
          </w:p>
        </w:tc>
      </w:tr>
    </w:tbl>
    <w:p w14:paraId="15A99046" w14:textId="77777777" w:rsidR="00420E9F" w:rsidRPr="003D3106" w:rsidRDefault="00420E9F" w:rsidP="008F5179"/>
    <w:p w14:paraId="25108DB8" w14:textId="77777777" w:rsidR="00420E9F" w:rsidRPr="003D3106" w:rsidRDefault="00420E9F" w:rsidP="008F5179"/>
    <w:tbl>
      <w:tblPr>
        <w:tblW w:w="0" w:type="auto"/>
        <w:tblInd w:w="720" w:type="dxa"/>
        <w:tblLook w:val="0000" w:firstRow="0" w:lastRow="0" w:firstColumn="0" w:lastColumn="0" w:noHBand="0" w:noVBand="0"/>
      </w:tblPr>
      <w:tblGrid>
        <w:gridCol w:w="2850"/>
        <w:gridCol w:w="3745"/>
      </w:tblGrid>
      <w:tr w:rsidR="00420E9F" w:rsidRPr="003D3106" w14:paraId="476692CE"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7199FD8" w14:textId="77777777" w:rsidR="00420E9F" w:rsidRPr="003D3106" w:rsidRDefault="00420E9F" w:rsidP="00F751FA">
            <w:pPr>
              <w:spacing w:after="200" w:line="276" w:lineRule="auto"/>
              <w:ind w:left="720"/>
              <w:contextualSpacing/>
              <w:jc w:val="center"/>
              <w:rPr>
                <w:rPrChange w:id="1109" w:author="Angelo Corsaro" w:date="2012-10-26T15:48:00Z">
                  <w:rPr>
                    <w:rFonts w:ascii="Calibri" w:eastAsia="Calibri" w:hAnsi="Calibri" w:cs="Times New Roman"/>
                  </w:rPr>
                </w:rPrChange>
              </w:rPr>
            </w:pPr>
            <w:r w:rsidRPr="003D3106">
              <w:rPr>
                <w:color w:val="FFFFFF"/>
              </w:rPr>
              <w:t>PIM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D15C654" w14:textId="77777777" w:rsidR="00420E9F" w:rsidRPr="003D3106" w:rsidRDefault="00420E9F" w:rsidP="00F751FA">
            <w:pPr>
              <w:spacing w:after="200" w:line="276" w:lineRule="auto"/>
              <w:ind w:left="720"/>
              <w:contextualSpacing/>
              <w:jc w:val="center"/>
              <w:rPr>
                <w:rPrChange w:id="1110" w:author="Angelo Corsaro" w:date="2012-10-26T15:48:00Z">
                  <w:rPr>
                    <w:rFonts w:ascii="Calibri" w:eastAsia="Calibri" w:hAnsi="Calibri" w:cs="Times New Roman"/>
                  </w:rPr>
                </w:rPrChange>
              </w:rPr>
            </w:pPr>
            <w:r w:rsidRPr="003D3106">
              <w:rPr>
                <w:color w:val="FFFFFF"/>
              </w:rPr>
              <w:t>DDS-PSM-Cxx  Type Parameter</w:t>
            </w:r>
          </w:p>
        </w:tc>
      </w:tr>
      <w:tr w:rsidR="00420E9F" w:rsidRPr="003D3106" w14:paraId="30D6E335"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51AC047" w14:textId="77777777" w:rsidR="00420E9F" w:rsidRPr="003D3106" w:rsidRDefault="00420E9F" w:rsidP="00F751FA">
            <w:pPr>
              <w:spacing w:after="200" w:line="276" w:lineRule="auto"/>
              <w:ind w:left="720"/>
              <w:contextualSpacing/>
              <w:jc w:val="center"/>
              <w:rPr>
                <w:rPrChange w:id="1111" w:author="Angelo Corsaro" w:date="2012-10-26T15:48:00Z">
                  <w:rPr>
                    <w:rFonts w:ascii="Calibri" w:eastAsia="Calibri" w:hAnsi="Calibri" w:cs="Times New Roman"/>
                  </w:rPr>
                </w:rPrChange>
              </w:rPr>
            </w:pPr>
            <w:r w:rsidRPr="003D3106">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4F3CA9" w14:textId="77777777" w:rsidR="00420E9F" w:rsidRPr="003D3106" w:rsidRDefault="00420E9F" w:rsidP="00F751FA">
            <w:pPr>
              <w:spacing w:after="200" w:line="276" w:lineRule="auto"/>
              <w:ind w:left="720"/>
              <w:contextualSpacing/>
              <w:jc w:val="center"/>
              <w:rPr>
                <w:rPrChange w:id="1112" w:author="Angelo Corsaro" w:date="2012-10-26T15:48:00Z">
                  <w:rPr>
                    <w:rFonts w:ascii="Calibri" w:eastAsia="Calibri" w:hAnsi="Calibri" w:cs="Times New Roman"/>
                  </w:rPr>
                </w:rPrChange>
              </w:rPr>
            </w:pPr>
            <w:r w:rsidRPr="003D3106">
              <w:t>const T&amp;</w:t>
            </w:r>
          </w:p>
        </w:tc>
      </w:tr>
      <w:tr w:rsidR="00420E9F" w:rsidRPr="003D3106" w14:paraId="2FE6DE2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ED72A7E" w14:textId="77777777" w:rsidR="00420E9F" w:rsidRPr="003D3106" w:rsidRDefault="00420E9F" w:rsidP="00F751FA">
            <w:pPr>
              <w:spacing w:after="200" w:line="276" w:lineRule="auto"/>
              <w:ind w:left="720"/>
              <w:contextualSpacing/>
              <w:jc w:val="center"/>
              <w:rPr>
                <w:rPrChange w:id="1113" w:author="Angelo Corsaro" w:date="2012-10-26T15:48:00Z">
                  <w:rPr>
                    <w:rFonts w:ascii="Calibri" w:eastAsia="Calibri" w:hAnsi="Calibri" w:cs="Times New Roman"/>
                  </w:rPr>
                </w:rPrChange>
              </w:rPr>
            </w:pPr>
            <w:r w:rsidRPr="003D3106">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F85ED20" w14:textId="77777777" w:rsidR="00420E9F" w:rsidRPr="003D3106" w:rsidRDefault="00420E9F" w:rsidP="00F751FA">
            <w:pPr>
              <w:spacing w:after="200" w:line="276" w:lineRule="auto"/>
              <w:ind w:left="720"/>
              <w:contextualSpacing/>
              <w:jc w:val="center"/>
              <w:rPr>
                <w:rPrChange w:id="1114" w:author="Angelo Corsaro" w:date="2012-10-26T15:48:00Z">
                  <w:rPr>
                    <w:rFonts w:ascii="Calibri" w:eastAsia="Calibri" w:hAnsi="Calibri" w:cs="Times New Roman"/>
                  </w:rPr>
                </w:rPrChange>
              </w:rPr>
            </w:pPr>
            <w:r w:rsidRPr="003D3106">
              <w:t>T&amp;</w:t>
            </w:r>
          </w:p>
        </w:tc>
      </w:tr>
      <w:tr w:rsidR="00420E9F" w:rsidRPr="003D3106" w14:paraId="0DA971B3"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6E59633" w14:textId="77777777" w:rsidR="00420E9F" w:rsidRPr="003D3106" w:rsidRDefault="00420E9F" w:rsidP="00F751FA">
            <w:pPr>
              <w:spacing w:after="200" w:line="276" w:lineRule="auto"/>
              <w:ind w:left="720"/>
              <w:contextualSpacing/>
              <w:jc w:val="center"/>
              <w:rPr>
                <w:rPrChange w:id="1115" w:author="Angelo Corsaro" w:date="2012-10-26T15:48:00Z">
                  <w:rPr>
                    <w:rFonts w:ascii="Calibri" w:eastAsia="Calibri" w:hAnsi="Calibri" w:cs="Times New Roman"/>
                  </w:rPr>
                </w:rPrChange>
              </w:rPr>
            </w:pPr>
            <w:r w:rsidRPr="003D3106">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BFEB0E" w14:textId="77777777" w:rsidR="00420E9F" w:rsidRPr="003D3106" w:rsidRDefault="00420E9F" w:rsidP="00F751FA">
            <w:pPr>
              <w:spacing w:after="200" w:line="276" w:lineRule="auto"/>
              <w:ind w:left="720"/>
              <w:contextualSpacing/>
              <w:jc w:val="center"/>
              <w:rPr>
                <w:rPrChange w:id="1116" w:author="Angelo Corsaro" w:date="2012-10-26T15:48:00Z">
                  <w:rPr>
                    <w:rFonts w:ascii="Calibri" w:eastAsia="Calibri" w:hAnsi="Calibri" w:cs="Times New Roman"/>
                  </w:rPr>
                </w:rPrChange>
              </w:rPr>
            </w:pPr>
            <w:r w:rsidRPr="003D3106">
              <w:t>T&amp;</w:t>
            </w:r>
          </w:p>
        </w:tc>
      </w:tr>
    </w:tbl>
    <w:p w14:paraId="387B8C03" w14:textId="77777777" w:rsidR="00420E9F" w:rsidRPr="003D3106" w:rsidRDefault="00420E9F" w:rsidP="008F5179"/>
    <w:p w14:paraId="76B71A77" w14:textId="77777777" w:rsidR="00420E9F" w:rsidRPr="003D3106" w:rsidRDefault="00420E9F" w:rsidP="008F5179"/>
    <w:tbl>
      <w:tblPr>
        <w:tblW w:w="0" w:type="auto"/>
        <w:tblInd w:w="720" w:type="dxa"/>
        <w:tblLook w:val="0000" w:firstRow="0" w:lastRow="0" w:firstColumn="0" w:lastColumn="0" w:noHBand="0" w:noVBand="0"/>
      </w:tblPr>
      <w:tblGrid>
        <w:gridCol w:w="2850"/>
        <w:gridCol w:w="3745"/>
      </w:tblGrid>
      <w:tr w:rsidR="00420E9F" w:rsidRPr="003D3106" w14:paraId="275F60FD"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97F3D17" w14:textId="77777777" w:rsidR="00420E9F" w:rsidRPr="003D3106" w:rsidRDefault="00420E9F" w:rsidP="00F751FA">
            <w:pPr>
              <w:spacing w:after="200" w:line="276" w:lineRule="auto"/>
              <w:ind w:left="720"/>
              <w:contextualSpacing/>
              <w:jc w:val="center"/>
              <w:rPr>
                <w:rPrChange w:id="1117" w:author="Angelo Corsaro" w:date="2012-10-26T15:48:00Z">
                  <w:rPr>
                    <w:rFonts w:ascii="Calibri" w:eastAsia="Calibri" w:hAnsi="Calibri" w:cs="Times New Roman"/>
                  </w:rPr>
                </w:rPrChange>
              </w:rPr>
            </w:pPr>
            <w:r w:rsidRPr="003D3106">
              <w:rPr>
                <w:color w:val="FFFFFF"/>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515790EB" w14:textId="77777777" w:rsidR="00420E9F" w:rsidRPr="003D3106" w:rsidRDefault="00420E9F" w:rsidP="00F751FA">
            <w:pPr>
              <w:spacing w:after="200" w:line="276" w:lineRule="auto"/>
              <w:ind w:left="720"/>
              <w:contextualSpacing/>
              <w:jc w:val="center"/>
              <w:rPr>
                <w:rPrChange w:id="1118" w:author="Angelo Corsaro" w:date="2012-10-26T15:48:00Z">
                  <w:rPr>
                    <w:rFonts w:ascii="Calibri" w:eastAsia="Calibri" w:hAnsi="Calibri" w:cs="Times New Roman"/>
                  </w:rPr>
                </w:rPrChange>
              </w:rPr>
            </w:pPr>
            <w:r w:rsidRPr="003D3106">
              <w:rPr>
                <w:color w:val="FFFFFF"/>
              </w:rPr>
              <w:t>DDS-PSM-Cxx Native Return Type</w:t>
            </w:r>
          </w:p>
        </w:tc>
      </w:tr>
      <w:tr w:rsidR="00420E9F" w:rsidRPr="003D3106" w14:paraId="4B90B326"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1886AE" w14:textId="77777777" w:rsidR="00420E9F" w:rsidRPr="003D3106" w:rsidRDefault="00420E9F" w:rsidP="00F751FA">
            <w:pPr>
              <w:spacing w:after="200" w:line="276" w:lineRule="auto"/>
              <w:ind w:left="720"/>
              <w:contextualSpacing/>
              <w:jc w:val="center"/>
              <w:rPr>
                <w:rPrChange w:id="1119" w:author="Angelo Corsaro" w:date="2012-10-26T15:48:00Z">
                  <w:rPr>
                    <w:rFonts w:ascii="Calibri" w:eastAsia="Calibri" w:hAnsi="Calibri" w:cs="Times New Roman"/>
                  </w:rPr>
                </w:rPrChange>
              </w:rPr>
            </w:pPr>
            <w:r w:rsidRPr="003D3106">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F38099" w14:textId="77777777" w:rsidR="00420E9F" w:rsidRPr="003D3106" w:rsidRDefault="00420E9F" w:rsidP="00F751FA">
            <w:pPr>
              <w:spacing w:after="200" w:line="276" w:lineRule="auto"/>
              <w:ind w:left="720"/>
              <w:contextualSpacing/>
              <w:rPr>
                <w:rPrChange w:id="1120" w:author="Angelo Corsaro" w:date="2012-10-26T15:48:00Z">
                  <w:rPr>
                    <w:rFonts w:ascii="Calibri" w:eastAsia="Calibri" w:hAnsi="Calibri" w:cs="Times New Roman"/>
                  </w:rPr>
                </w:rPrChange>
              </w:rPr>
            </w:pPr>
            <w:r w:rsidRPr="003D3106">
              <w:t>One of the following, depending on wether the return parameter is an attribute or not.</w:t>
            </w:r>
          </w:p>
          <w:p w14:paraId="3C99610C" w14:textId="77777777" w:rsidR="00420E9F" w:rsidRPr="003D3106" w:rsidRDefault="00420E9F" w:rsidP="00420E9F">
            <w:pPr>
              <w:widowControl/>
              <w:numPr>
                <w:ilvl w:val="0"/>
                <w:numId w:val="17"/>
              </w:numPr>
              <w:suppressAutoHyphens w:val="0"/>
              <w:autoSpaceDN/>
              <w:spacing w:after="200" w:line="276" w:lineRule="auto"/>
              <w:ind w:firstLine="0"/>
              <w:contextualSpacing/>
              <w:textAlignment w:val="auto"/>
              <w:rPr>
                <w:rPrChange w:id="1121" w:author="Angelo Corsaro" w:date="2012-10-26T15:48:00Z">
                  <w:rPr>
                    <w:rFonts w:ascii="Calibri" w:eastAsia="Calibri" w:hAnsi="Calibri" w:cs="Times New Roman"/>
                  </w:rPr>
                </w:rPrChange>
              </w:rPr>
            </w:pPr>
            <w:r w:rsidRPr="003D3106">
              <w:t>T</w:t>
            </w:r>
          </w:p>
          <w:p w14:paraId="632CDFC0" w14:textId="77777777" w:rsidR="00420E9F" w:rsidRPr="003D3106" w:rsidRDefault="00420E9F" w:rsidP="00420E9F">
            <w:pPr>
              <w:widowControl/>
              <w:numPr>
                <w:ilvl w:val="0"/>
                <w:numId w:val="17"/>
              </w:numPr>
              <w:suppressAutoHyphens w:val="0"/>
              <w:autoSpaceDN/>
              <w:spacing w:after="200" w:line="276" w:lineRule="auto"/>
              <w:ind w:firstLine="0"/>
              <w:contextualSpacing/>
              <w:textAlignment w:val="auto"/>
              <w:rPr>
                <w:rPrChange w:id="1122" w:author="Angelo Corsaro" w:date="2012-10-26T15:48:00Z">
                  <w:rPr>
                    <w:rFonts w:ascii="Calibri" w:eastAsia="Calibri" w:hAnsi="Calibri" w:cs="Times New Roman"/>
                  </w:rPr>
                </w:rPrChange>
              </w:rPr>
            </w:pPr>
            <w:r w:rsidRPr="003D3106">
              <w:t>const T&amp;</w:t>
            </w:r>
          </w:p>
        </w:tc>
      </w:tr>
    </w:tbl>
    <w:p w14:paraId="09358FF3" w14:textId="77777777" w:rsidR="00420E9F" w:rsidRPr="003D3106" w:rsidRDefault="00420E9F" w:rsidP="008F5179"/>
    <w:p w14:paraId="66E01A44" w14:textId="77777777" w:rsidR="00420E9F" w:rsidRPr="003D3106" w:rsidRDefault="00420E9F" w:rsidP="008F5179"/>
    <w:p w14:paraId="3E5C9D5C" w14:textId="77777777" w:rsidR="00420E9F" w:rsidRPr="003D3106" w:rsidRDefault="00420E9F" w:rsidP="00420E9F">
      <w:pPr>
        <w:pStyle w:val="Titre3"/>
      </w:pPr>
      <w:bookmarkStart w:id="1123" w:name="_Toc182385774"/>
      <w:r w:rsidRPr="003D3106">
        <w:t>MappingAttributes</w:t>
      </w:r>
      <w:bookmarkEnd w:id="1123"/>
    </w:p>
    <w:p w14:paraId="020DB987" w14:textId="77777777" w:rsidR="00420E9F" w:rsidRPr="003D3106" w:rsidRDefault="00420E9F" w:rsidP="00420E9F">
      <w:r w:rsidRPr="003D3106">
        <w:t>Attributes defined by DDS PIM classes have to be mapped into:</w:t>
      </w:r>
    </w:p>
    <w:p w14:paraId="6393211F" w14:textId="77777777" w:rsidR="00420E9F" w:rsidRPr="003D3106" w:rsidRDefault="00420E9F" w:rsidP="00420E9F">
      <w:pPr>
        <w:numPr>
          <w:ilvl w:val="0"/>
          <w:numId w:val="18"/>
        </w:numPr>
        <w:spacing w:before="120"/>
        <w:ind w:left="714" w:hanging="357"/>
      </w:pPr>
      <w:r w:rsidRPr="003D3106">
        <w:t>Implementation-defined state,</w:t>
      </w:r>
    </w:p>
    <w:p w14:paraId="1E6A7B22" w14:textId="77777777" w:rsidR="00420E9F" w:rsidRPr="003D3106" w:rsidRDefault="00420E9F" w:rsidP="00420E9F">
      <w:pPr>
        <w:numPr>
          <w:ilvl w:val="0"/>
          <w:numId w:val="18"/>
        </w:numPr>
        <w:spacing w:before="120"/>
        <w:ind w:left="714" w:hanging="357"/>
      </w:pPr>
      <w:del w:id="1124" w:author="Angelo Corsaro" w:date="2012-10-09T18:02:00Z">
        <w:r w:rsidRPr="003D3106" w:rsidDel="007B2565">
          <w:delText xml:space="preserve">Accessors </w:delText>
        </w:r>
      </w:del>
      <w:ins w:id="1125" w:author="Angelo Corsaro" w:date="2012-10-09T18:02:00Z">
        <w:r w:rsidR="007B2565" w:rsidRPr="003D3106">
          <w:t xml:space="preserve">Getter and setter methods </w:t>
        </w:r>
      </w:ins>
      <w:r w:rsidRPr="003D3106">
        <w:t>named after the attribute, and</w:t>
      </w:r>
    </w:p>
    <w:p w14:paraId="76027BCC" w14:textId="77777777" w:rsidR="00420E9F" w:rsidRPr="003D3106" w:rsidRDefault="00420E9F" w:rsidP="00420E9F">
      <w:pPr>
        <w:numPr>
          <w:ilvl w:val="0"/>
          <w:numId w:val="18"/>
        </w:numPr>
        <w:spacing w:before="120"/>
        <w:ind w:left="714" w:hanging="357"/>
        <w:rPr>
          <w:ins w:id="1126" w:author="Angelo Corsaro" w:date="2012-10-09T18:01:00Z"/>
        </w:rPr>
      </w:pPr>
      <w:r w:rsidRPr="003D3106">
        <w:t>A constructor argument that allows initializing the attribute.</w:t>
      </w:r>
    </w:p>
    <w:p w14:paraId="58544701" w14:textId="77777777" w:rsidR="007B2565" w:rsidRPr="003D3106" w:rsidRDefault="007B2565">
      <w:pPr>
        <w:spacing w:before="120"/>
        <w:rPr>
          <w:ins w:id="1127" w:author="Angelo Corsaro" w:date="2012-10-09T18:03:00Z"/>
        </w:rPr>
        <w:pPrChange w:id="1128" w:author="Angelo Corsaro" w:date="2012-10-09T18:02:00Z">
          <w:pPr>
            <w:numPr>
              <w:numId w:val="18"/>
            </w:numPr>
            <w:spacing w:before="120"/>
            <w:ind w:left="714" w:hanging="357"/>
          </w:pPr>
        </w:pPrChange>
      </w:pPr>
      <w:ins w:id="1129" w:author="Angelo Corsaro" w:date="2012-10-09T18:03:00Z">
        <w:r w:rsidRPr="003D3106">
          <w:t>Getter/Setter methods shall be declared as described in the following table:</w:t>
        </w:r>
      </w:ins>
    </w:p>
    <w:tbl>
      <w:tblPr>
        <w:tblW w:w="0" w:type="auto"/>
        <w:tblInd w:w="720" w:type="dxa"/>
        <w:tblLook w:val="0000" w:firstRow="0" w:lastRow="0" w:firstColumn="0" w:lastColumn="0" w:noHBand="0" w:noVBand="0"/>
      </w:tblPr>
      <w:tblGrid>
        <w:gridCol w:w="2850"/>
        <w:gridCol w:w="3745"/>
      </w:tblGrid>
      <w:tr w:rsidR="007B2565" w:rsidRPr="003D3106" w14:paraId="60B73B76" w14:textId="77777777" w:rsidTr="00500403">
        <w:trPr>
          <w:ins w:id="1130" w:author="Angelo Corsaro" w:date="2012-10-09T18:03:00Z"/>
        </w:trPr>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434E1FB" w14:textId="77777777" w:rsidR="007B2565" w:rsidRPr="003D3106" w:rsidRDefault="007B2565" w:rsidP="00500403">
            <w:pPr>
              <w:jc w:val="center"/>
              <w:rPr>
                <w:ins w:id="1131" w:author="Angelo Corsaro" w:date="2012-10-09T18:03:00Z"/>
                <w:b/>
                <w:rPrChange w:id="1132" w:author="Angelo Corsaro" w:date="2012-10-26T15:48:00Z">
                  <w:rPr>
                    <w:ins w:id="1133" w:author="Angelo Corsaro" w:date="2012-10-09T18:03:00Z"/>
                  </w:rPr>
                </w:rPrChange>
              </w:rPr>
            </w:pPr>
            <w:ins w:id="1134" w:author="Angelo Corsaro" w:date="2012-10-09T18:05:00Z">
              <w:r w:rsidRPr="003D3106">
                <w:rPr>
                  <w:b/>
                  <w:color w:val="FFFFFF"/>
                  <w:rPrChange w:id="1135" w:author="Angelo Corsaro" w:date="2012-10-26T15:48:00Z">
                    <w:rPr>
                      <w:color w:val="FFFFFF"/>
                    </w:rPr>
                  </w:rPrChange>
                </w:rPr>
                <w:t>Attribute Type</w:t>
              </w:r>
            </w:ins>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BCE343F" w14:textId="77777777" w:rsidR="007B2565" w:rsidRPr="003D3106" w:rsidRDefault="007B2565" w:rsidP="00500403">
            <w:pPr>
              <w:jc w:val="center"/>
              <w:rPr>
                <w:ins w:id="1136" w:author="Angelo Corsaro" w:date="2012-10-09T18:03:00Z"/>
                <w:b/>
                <w:rPrChange w:id="1137" w:author="Angelo Corsaro" w:date="2012-10-26T15:48:00Z">
                  <w:rPr>
                    <w:ins w:id="1138" w:author="Angelo Corsaro" w:date="2012-10-09T18:03:00Z"/>
                  </w:rPr>
                </w:rPrChange>
              </w:rPr>
            </w:pPr>
            <w:ins w:id="1139" w:author="Angelo Corsaro" w:date="2012-10-09T18:04:00Z">
              <w:r w:rsidRPr="003D3106">
                <w:rPr>
                  <w:b/>
                  <w:color w:val="FFFFFF"/>
                  <w:rPrChange w:id="1140" w:author="Angelo Corsaro" w:date="2012-10-26T15:48:00Z">
                    <w:rPr>
                      <w:color w:val="FFFFFF"/>
                    </w:rPr>
                  </w:rPrChange>
                </w:rPr>
                <w:t>Getter/Setter Signature</w:t>
              </w:r>
            </w:ins>
          </w:p>
        </w:tc>
      </w:tr>
      <w:tr w:rsidR="007B2565" w:rsidRPr="003D3106" w14:paraId="767D9592" w14:textId="77777777" w:rsidTr="00500403">
        <w:trPr>
          <w:ins w:id="1141" w:author="Angelo Corsaro" w:date="2012-10-09T18:03: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711154" w14:textId="77777777" w:rsidR="007B2565" w:rsidRPr="00ED6E9F" w:rsidRDefault="008C61D8" w:rsidP="00500403">
            <w:pPr>
              <w:jc w:val="center"/>
              <w:rPr>
                <w:ins w:id="1142" w:author="Angelo Corsaro" w:date="2012-10-09T18:05:00Z"/>
                <w:b/>
              </w:rPr>
            </w:pPr>
            <w:ins w:id="1143" w:author="Angelo Corsaro" w:date="2012-10-09T18:06:00Z">
              <w:r w:rsidRPr="003D3106">
                <w:rPr>
                  <w:b/>
                </w:rPr>
                <w:t>N</w:t>
              </w:r>
            </w:ins>
            <w:ins w:id="1144" w:author="Angelo Corsaro" w:date="2012-10-09T18:04:00Z">
              <w:r w:rsidR="007B2565" w:rsidRPr="003D3106">
                <w:rPr>
                  <w:b/>
                  <w:rPrChange w:id="1145" w:author="Angelo Corsaro" w:date="2012-10-26T15:48:00Z">
                    <w:rPr/>
                  </w:rPrChange>
                </w:rPr>
                <w:t>T</w:t>
              </w:r>
              <w:r w:rsidR="007B2565" w:rsidRPr="003D3106">
                <w:rPr>
                  <w:b/>
                </w:rPr>
                <w:t xml:space="preserve"> attribute; </w:t>
              </w:r>
            </w:ins>
            <w:ins w:id="1146" w:author="Angelo Corsaro" w:date="2012-10-09T18:05:00Z">
              <w:r w:rsidR="007B2565" w:rsidRPr="00ED6E9F">
                <w:rPr>
                  <w:b/>
                </w:rPr>
                <w:t xml:space="preserve"> </w:t>
              </w:r>
            </w:ins>
          </w:p>
          <w:p w14:paraId="3CB2C032" w14:textId="4D907A19" w:rsidR="007B2565" w:rsidRPr="00ED6E9F" w:rsidRDefault="007B2565" w:rsidP="00B85755">
            <w:pPr>
              <w:jc w:val="center"/>
              <w:rPr>
                <w:ins w:id="1147" w:author="Angelo Corsaro" w:date="2012-10-09T18:03:00Z"/>
              </w:rPr>
            </w:pPr>
            <w:ins w:id="1148" w:author="Angelo Corsaro" w:date="2012-10-09T18:05:00Z">
              <w:r w:rsidRPr="00153C33">
                <w:t xml:space="preserve">Where </w:t>
              </w:r>
            </w:ins>
            <w:ins w:id="1149" w:author="Angelo Corsaro" w:date="2012-10-09T18:06:00Z">
              <w:r w:rsidR="008C61D8" w:rsidRPr="003D3106">
                <w:rPr>
                  <w:b/>
                  <w:rPrChange w:id="1150" w:author="Angelo Corsaro" w:date="2012-10-26T15:48:00Z">
                    <w:rPr/>
                  </w:rPrChange>
                </w:rPr>
                <w:t>N</w:t>
              </w:r>
            </w:ins>
            <w:ins w:id="1151" w:author="Angelo Corsaro" w:date="2012-10-09T18:05:00Z">
              <w:r w:rsidRPr="003D3106">
                <w:rPr>
                  <w:b/>
                  <w:rPrChange w:id="1152" w:author="Angelo Corsaro" w:date="2012-10-26T15:48:00Z">
                    <w:rPr/>
                  </w:rPrChange>
                </w:rPr>
                <w:t>T</w:t>
              </w:r>
              <w:r w:rsidRPr="003D3106">
                <w:rPr>
                  <w:b/>
                </w:rPr>
                <w:t xml:space="preserve"> </w:t>
              </w:r>
              <w:r w:rsidRPr="003D3106">
                <w:rPr>
                  <w:rPrChange w:id="1153" w:author="Angelo Corsaro" w:date="2012-10-26T15:48:00Z">
                    <w:rPr>
                      <w:b/>
                    </w:rPr>
                  </w:rPrChange>
                </w:rPr>
                <w:t xml:space="preserve">is a </w:t>
              </w:r>
              <w:r w:rsidRPr="003D3106">
                <w:t>native.</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0842198" w14:textId="77777777" w:rsidR="007B2565" w:rsidRPr="00153C33" w:rsidRDefault="008C61D8" w:rsidP="00500403">
            <w:pPr>
              <w:jc w:val="center"/>
              <w:rPr>
                <w:ins w:id="1154" w:author="Angelo Corsaro" w:date="2012-10-09T18:05:00Z"/>
              </w:rPr>
            </w:pPr>
            <w:ins w:id="1155" w:author="Angelo Corsaro" w:date="2012-10-09T18:06:00Z">
              <w:r w:rsidRPr="003D3106">
                <w:rPr>
                  <w:b/>
                  <w:rPrChange w:id="1156" w:author="Angelo Corsaro" w:date="2012-10-26T15:48:00Z">
                    <w:rPr/>
                  </w:rPrChange>
                </w:rPr>
                <w:t>N</w:t>
              </w:r>
            </w:ins>
            <w:ins w:id="1157" w:author="Angelo Corsaro" w:date="2012-10-09T18:03:00Z">
              <w:r w:rsidR="007B2565" w:rsidRPr="003D3106">
                <w:rPr>
                  <w:b/>
                  <w:rPrChange w:id="1158" w:author="Angelo Corsaro" w:date="2012-10-26T15:48:00Z">
                    <w:rPr/>
                  </w:rPrChange>
                </w:rPr>
                <w:t>T</w:t>
              </w:r>
              <w:r w:rsidR="00E063BC" w:rsidRPr="003D3106">
                <w:t xml:space="preserve"> </w:t>
              </w:r>
            </w:ins>
            <w:ins w:id="1159" w:author="Angelo Corsaro" w:date="2012-10-09T18:04:00Z">
              <w:r w:rsidR="007B2565" w:rsidRPr="00ED6E9F">
                <w:t>attribute();</w:t>
              </w:r>
            </w:ins>
          </w:p>
          <w:p w14:paraId="58099F7B" w14:textId="77777777" w:rsidR="00E063BC" w:rsidRPr="00ED6E9F" w:rsidRDefault="00E063BC" w:rsidP="00500403">
            <w:pPr>
              <w:jc w:val="center"/>
              <w:rPr>
                <w:ins w:id="1160" w:author="Angelo Corsaro" w:date="2012-10-09T18:04:00Z"/>
              </w:rPr>
            </w:pPr>
            <w:ins w:id="1161" w:author="Angelo Corsaro" w:date="2012-10-09T18:05:00Z">
              <w:r w:rsidRPr="00B70058">
                <w:t>void attribute(</w:t>
              </w:r>
            </w:ins>
            <w:ins w:id="1162" w:author="Angelo Corsaro" w:date="2012-10-09T18:06:00Z">
              <w:r w:rsidR="008C61D8" w:rsidRPr="003D3106">
                <w:rPr>
                  <w:b/>
                  <w:rPrChange w:id="1163" w:author="Angelo Corsaro" w:date="2012-10-26T15:48:00Z">
                    <w:rPr/>
                  </w:rPrChange>
                </w:rPr>
                <w:t>N</w:t>
              </w:r>
            </w:ins>
            <w:ins w:id="1164" w:author="Angelo Corsaro" w:date="2012-10-09T18:05:00Z">
              <w:r w:rsidRPr="003D3106">
                <w:rPr>
                  <w:b/>
                  <w:rPrChange w:id="1165" w:author="Angelo Corsaro" w:date="2012-10-26T15:48:00Z">
                    <w:rPr/>
                  </w:rPrChange>
                </w:rPr>
                <w:t>T</w:t>
              </w:r>
              <w:r w:rsidRPr="003D3106">
                <w:t xml:space="preserve"> attrib);</w:t>
              </w:r>
            </w:ins>
          </w:p>
          <w:p w14:paraId="043814AB" w14:textId="77777777" w:rsidR="007B2565" w:rsidRPr="00153C33" w:rsidRDefault="007B2565">
            <w:pPr>
              <w:rPr>
                <w:ins w:id="1166" w:author="Angelo Corsaro" w:date="2012-10-09T18:03:00Z"/>
                <w:rFonts w:eastAsia="Times New Roman" w:cs="Times New Roman"/>
              </w:rPr>
              <w:pPrChange w:id="1167" w:author="Angelo Corsaro" w:date="2012-10-09T18:05:00Z">
                <w:pPr>
                  <w:tabs>
                    <w:tab w:val="center" w:pos="4320"/>
                    <w:tab w:val="right" w:pos="8640"/>
                  </w:tabs>
                  <w:jc w:val="center"/>
                </w:pPr>
              </w:pPrChange>
            </w:pPr>
          </w:p>
        </w:tc>
      </w:tr>
      <w:tr w:rsidR="007B2565" w:rsidRPr="003D3106" w14:paraId="0330B964" w14:textId="77777777" w:rsidTr="00500403">
        <w:trPr>
          <w:ins w:id="1168" w:author="Angelo Corsaro" w:date="2012-10-09T18:03: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ADFFDBF" w14:textId="77777777" w:rsidR="007B2565" w:rsidRPr="003D3106" w:rsidRDefault="008C61D8" w:rsidP="00500403">
            <w:pPr>
              <w:jc w:val="center"/>
              <w:rPr>
                <w:ins w:id="1169" w:author="Angelo Corsaro" w:date="2012-10-09T18:06:00Z"/>
                <w:b/>
                <w:rPrChange w:id="1170" w:author="Angelo Corsaro" w:date="2012-10-26T15:48:00Z">
                  <w:rPr>
                    <w:ins w:id="1171" w:author="Angelo Corsaro" w:date="2012-10-09T18:06:00Z"/>
                  </w:rPr>
                </w:rPrChange>
              </w:rPr>
            </w:pPr>
            <w:ins w:id="1172" w:author="Angelo Corsaro" w:date="2012-10-09T18:06:00Z">
              <w:r w:rsidRPr="003D3106">
                <w:rPr>
                  <w:b/>
                  <w:rPrChange w:id="1173" w:author="Angelo Corsaro" w:date="2012-10-26T15:48:00Z">
                    <w:rPr/>
                  </w:rPrChange>
                </w:rPr>
                <w:t>CT attribute;</w:t>
              </w:r>
            </w:ins>
          </w:p>
          <w:p w14:paraId="0E165E08" w14:textId="77777777" w:rsidR="008C61D8" w:rsidRPr="00153C33" w:rsidRDefault="008C61D8">
            <w:pPr>
              <w:rPr>
                <w:ins w:id="1174" w:author="Angelo Corsaro" w:date="2012-10-09T18:03:00Z"/>
              </w:rPr>
              <w:pPrChange w:id="1175" w:author="Angelo Corsaro" w:date="2012-10-09T18:06:00Z">
                <w:pPr>
                  <w:jc w:val="center"/>
                </w:pPr>
              </w:pPrChange>
            </w:pPr>
            <w:ins w:id="1176" w:author="Angelo Corsaro" w:date="2012-10-09T18:06:00Z">
              <w:r w:rsidRPr="003D3106">
                <w:t>Where CT is a const</w:t>
              </w:r>
              <w:r w:rsidRPr="00ED6E9F">
                <w:t>ructed type  (e.g. a struct)</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2578D22" w14:textId="3A25FB2C" w:rsidR="001308DA" w:rsidRPr="003D3106" w:rsidRDefault="008C61D8" w:rsidP="001308DA">
            <w:pPr>
              <w:jc w:val="center"/>
              <w:rPr>
                <w:ins w:id="1177" w:author="Angelo Corsaro" w:date="2012-10-26T01:42:00Z"/>
              </w:rPr>
            </w:pPr>
            <w:ins w:id="1178" w:author="Angelo Corsaro" w:date="2012-10-09T18:07:00Z">
              <w:r w:rsidRPr="00B70058">
                <w:rPr>
                  <w:b/>
                </w:rPr>
                <w:t>CT&amp;</w:t>
              </w:r>
              <w:r w:rsidRPr="001F5C42">
                <w:t xml:space="preserve"> attribute();</w:t>
              </w:r>
            </w:ins>
          </w:p>
          <w:p w14:paraId="63CE2160" w14:textId="67B8CDF7" w:rsidR="001308DA" w:rsidRPr="00B70058" w:rsidRDefault="001308DA" w:rsidP="001308DA">
            <w:pPr>
              <w:jc w:val="center"/>
              <w:rPr>
                <w:ins w:id="1179" w:author="Angelo Corsaro" w:date="2012-10-26T01:42:00Z"/>
              </w:rPr>
            </w:pPr>
            <w:ins w:id="1180" w:author="Angelo Corsaro" w:date="2012-10-26T01:42:00Z">
              <w:r w:rsidRPr="003D3106">
                <w:rPr>
                  <w:rPrChange w:id="1181" w:author="Angelo Corsaro" w:date="2012-10-26T15:48:00Z">
                    <w:rPr>
                      <w:b/>
                    </w:rPr>
                  </w:rPrChange>
                </w:rPr>
                <w:t xml:space="preserve">const </w:t>
              </w:r>
              <w:r w:rsidRPr="003D3106">
                <w:rPr>
                  <w:b/>
                </w:rPr>
                <w:t>CT&amp;</w:t>
              </w:r>
              <w:r w:rsidRPr="00ED6E9F">
                <w:t xml:space="preserve"> attribute()</w:t>
              </w:r>
              <w:r w:rsidRPr="00153C33">
                <w:t xml:space="preserve"> const</w:t>
              </w:r>
              <w:r w:rsidRPr="00B70058">
                <w:t>;</w:t>
              </w:r>
            </w:ins>
          </w:p>
          <w:p w14:paraId="37CB5489" w14:textId="77777777" w:rsidR="008C61D8" w:rsidRPr="003D3106" w:rsidRDefault="008C61D8" w:rsidP="008C61D8">
            <w:pPr>
              <w:jc w:val="center"/>
              <w:rPr>
                <w:ins w:id="1182" w:author="Angelo Corsaro" w:date="2012-10-09T18:07:00Z"/>
              </w:rPr>
            </w:pPr>
            <w:ins w:id="1183" w:author="Angelo Corsaro" w:date="2012-10-09T18:07:00Z">
              <w:r w:rsidRPr="001F5C42">
                <w:t xml:space="preserve">void attribute(const </w:t>
              </w:r>
              <w:r w:rsidRPr="003D3106">
                <w:rPr>
                  <w:b/>
                </w:rPr>
                <w:t>CT&amp;</w:t>
              </w:r>
              <w:r w:rsidRPr="003D3106">
                <w:t xml:space="preserve"> attrib);</w:t>
              </w:r>
            </w:ins>
          </w:p>
          <w:p w14:paraId="0E76EB62" w14:textId="77777777" w:rsidR="007B2565" w:rsidRPr="003D3106" w:rsidRDefault="007B2565" w:rsidP="00500403">
            <w:pPr>
              <w:tabs>
                <w:tab w:val="center" w:pos="4320"/>
                <w:tab w:val="right" w:pos="8640"/>
              </w:tabs>
              <w:jc w:val="center"/>
              <w:rPr>
                <w:ins w:id="1184" w:author="Angelo Corsaro" w:date="2012-10-09T18:03:00Z"/>
                <w:rPrChange w:id="1185" w:author="Angelo Corsaro" w:date="2012-10-26T15:48:00Z">
                  <w:rPr>
                    <w:ins w:id="1186" w:author="Angelo Corsaro" w:date="2012-10-09T18:03:00Z"/>
                    <w:rFonts w:eastAsia="Times New Roman" w:cs="Times New Roman"/>
                  </w:rPr>
                </w:rPrChange>
              </w:rPr>
            </w:pPr>
          </w:p>
        </w:tc>
      </w:tr>
      <w:tr w:rsidR="00D800E1" w:rsidRPr="003D3106" w14:paraId="5512F1F8" w14:textId="77777777" w:rsidTr="00500403">
        <w:trPr>
          <w:ins w:id="1187" w:author="Angelo Corsaro" w:date="2012-10-25T15:24: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B64FD40" w14:textId="4FCE8E64" w:rsidR="00D800E1" w:rsidRPr="003D3106" w:rsidRDefault="00D800E1" w:rsidP="00CE0ED8">
            <w:pPr>
              <w:spacing w:after="200" w:line="276" w:lineRule="auto"/>
              <w:ind w:left="720"/>
              <w:contextualSpacing/>
              <w:jc w:val="center"/>
              <w:rPr>
                <w:ins w:id="1188" w:author="Angelo Corsaro" w:date="2012-10-25T15:24:00Z"/>
                <w:b/>
                <w:rPrChange w:id="1189" w:author="Angelo Corsaro" w:date="2012-10-26T15:48:00Z">
                  <w:rPr>
                    <w:ins w:id="1190" w:author="Angelo Corsaro" w:date="2012-10-25T15:24:00Z"/>
                    <w:rFonts w:ascii="Calibri" w:eastAsia="Calibri" w:hAnsi="Calibri" w:cs="Times New Roman"/>
                    <w:b/>
                  </w:rPr>
                </w:rPrChange>
              </w:rPr>
            </w:pPr>
            <w:ins w:id="1191" w:author="Angelo Corsaro" w:date="2012-10-25T15:24:00Z">
              <w:r w:rsidRPr="003D3106">
                <w:rPr>
                  <w:b/>
                </w:rPr>
                <w:t>ST attribute;</w:t>
              </w:r>
            </w:ins>
          </w:p>
          <w:p w14:paraId="36BB8D96" w14:textId="151E24DA" w:rsidR="00D800E1" w:rsidRPr="003D3106" w:rsidRDefault="00D800E1" w:rsidP="00D800E1">
            <w:pPr>
              <w:spacing w:after="200" w:line="276" w:lineRule="auto"/>
              <w:ind w:left="720"/>
              <w:contextualSpacing/>
              <w:jc w:val="center"/>
              <w:rPr>
                <w:ins w:id="1192" w:author="Angelo Corsaro" w:date="2012-10-25T15:24:00Z"/>
                <w:b/>
                <w:rPrChange w:id="1193" w:author="Angelo Corsaro" w:date="2012-10-26T15:48:00Z">
                  <w:rPr>
                    <w:ins w:id="1194" w:author="Angelo Corsaro" w:date="2012-10-25T15:24:00Z"/>
                    <w:rFonts w:ascii="Calibri" w:eastAsia="Calibri" w:hAnsi="Calibri" w:cs="Times New Roman"/>
                    <w:b/>
                  </w:rPr>
                </w:rPrChange>
              </w:rPr>
            </w:pPr>
            <w:ins w:id="1195" w:author="Angelo Corsaro" w:date="2012-10-25T15:24:00Z">
              <w:r w:rsidRPr="003D3106">
                <w:t>Where ST is a seq</w:t>
              </w:r>
            </w:ins>
            <w:ins w:id="1196" w:author="Angelo Corsaro" w:date="2012-10-25T15:25:00Z">
              <w:r w:rsidRPr="003D3106">
                <w:t>ue</w:t>
              </w:r>
            </w:ins>
            <w:ins w:id="1197" w:author="Angelo Corsaro" w:date="2012-10-25T15:24:00Z">
              <w:r w:rsidRPr="003D3106">
                <w:t xml:space="preserve">nce type  (e.g. a </w:t>
              </w:r>
            </w:ins>
            <w:ins w:id="1198" w:author="Angelo Corsaro" w:date="2012-10-25T15:25:00Z">
              <w:r w:rsidRPr="003D3106">
                <w:t>string, sequence, map</w:t>
              </w:r>
            </w:ins>
            <w:ins w:id="1199" w:author="Angelo Corsaro" w:date="2012-10-25T15:26:00Z">
              <w:r w:rsidR="00A63CF3" w:rsidRPr="003D3106">
                <w:t>, arrays, etc.</w:t>
              </w:r>
            </w:ins>
            <w:ins w:id="1200" w:author="Angelo Corsaro" w:date="2012-10-25T15:24:00Z">
              <w:r w:rsidRPr="003D3106">
                <w:t>)</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B759181" w14:textId="6D7F8C6B" w:rsidR="00D800E1" w:rsidRPr="003D3106" w:rsidRDefault="00D800E1" w:rsidP="00CE0ED8">
            <w:pPr>
              <w:jc w:val="center"/>
              <w:rPr>
                <w:ins w:id="1201" w:author="Angelo Corsaro" w:date="2012-10-26T01:43:00Z"/>
              </w:rPr>
            </w:pPr>
            <w:ins w:id="1202" w:author="Angelo Corsaro" w:date="2012-10-25T15:25:00Z">
              <w:r w:rsidRPr="003D3106">
                <w:rPr>
                  <w:b/>
                </w:rPr>
                <w:t>S</w:t>
              </w:r>
            </w:ins>
            <w:ins w:id="1203" w:author="Angelo Corsaro" w:date="2012-10-25T15:24:00Z">
              <w:r w:rsidRPr="003D3106">
                <w:rPr>
                  <w:b/>
                </w:rPr>
                <w:t>T&amp;</w:t>
              </w:r>
              <w:r w:rsidRPr="003D3106">
                <w:t xml:space="preserve"> attribute();</w:t>
              </w:r>
            </w:ins>
          </w:p>
          <w:p w14:paraId="5E218E3D" w14:textId="6D99AA26" w:rsidR="001308DA" w:rsidRPr="003D3106" w:rsidRDefault="0081535D" w:rsidP="001308DA">
            <w:pPr>
              <w:jc w:val="center"/>
              <w:rPr>
                <w:ins w:id="1204" w:author="Angelo Corsaro" w:date="2012-10-25T15:24:00Z"/>
              </w:rPr>
            </w:pPr>
            <w:ins w:id="1205" w:author="Angelo Corsaro" w:date="2012-10-26T01:43:00Z">
              <w:r w:rsidRPr="003D3106">
                <w:rPr>
                  <w:rPrChange w:id="1206" w:author="Angelo Corsaro" w:date="2012-10-26T15:48:00Z">
                    <w:rPr>
                      <w:b/>
                    </w:rPr>
                  </w:rPrChange>
                </w:rPr>
                <w:t>c</w:t>
              </w:r>
              <w:r w:rsidR="001308DA" w:rsidRPr="003D3106">
                <w:rPr>
                  <w:rPrChange w:id="1207" w:author="Angelo Corsaro" w:date="2012-10-26T15:48:00Z">
                    <w:rPr>
                      <w:b/>
                    </w:rPr>
                  </w:rPrChange>
                </w:rPr>
                <w:t>onst</w:t>
              </w:r>
              <w:r w:rsidR="001308DA" w:rsidRPr="003D3106">
                <w:rPr>
                  <w:b/>
                </w:rPr>
                <w:t xml:space="preserve"> </w:t>
              </w:r>
              <w:r w:rsidR="001308DA" w:rsidRPr="00ED6E9F">
                <w:rPr>
                  <w:b/>
                </w:rPr>
                <w:t>ST&amp;</w:t>
              </w:r>
              <w:r w:rsidR="001308DA" w:rsidRPr="00153C33">
                <w:t xml:space="preserve"> attribute()</w:t>
              </w:r>
              <w:r w:rsidR="001308DA" w:rsidRPr="00B70058">
                <w:t xml:space="preserve"> const</w:t>
              </w:r>
              <w:r w:rsidR="001308DA" w:rsidRPr="001F5C42">
                <w:t>;</w:t>
              </w:r>
            </w:ins>
          </w:p>
          <w:p w14:paraId="585BBE1B" w14:textId="5BA0D994" w:rsidR="00D800E1" w:rsidRPr="003D3106" w:rsidRDefault="00D800E1" w:rsidP="00CE0ED8">
            <w:pPr>
              <w:jc w:val="center"/>
              <w:rPr>
                <w:ins w:id="1208" w:author="Angelo Corsaro" w:date="2012-10-25T15:24:00Z"/>
              </w:rPr>
            </w:pPr>
            <w:ins w:id="1209" w:author="Angelo Corsaro" w:date="2012-10-25T15:24:00Z">
              <w:r w:rsidRPr="003D3106">
                <w:t xml:space="preserve">void attribute(const </w:t>
              </w:r>
            </w:ins>
            <w:ins w:id="1210" w:author="Angelo Corsaro" w:date="2012-10-25T15:25:00Z">
              <w:r w:rsidRPr="003D3106">
                <w:rPr>
                  <w:b/>
                </w:rPr>
                <w:t>S</w:t>
              </w:r>
            </w:ins>
            <w:ins w:id="1211" w:author="Angelo Corsaro" w:date="2012-10-25T15:24:00Z">
              <w:r w:rsidRPr="003D3106">
                <w:rPr>
                  <w:b/>
                </w:rPr>
                <w:t>T&amp;</w:t>
              </w:r>
              <w:r w:rsidRPr="003D3106">
                <w:t xml:space="preserve"> attrib);</w:t>
              </w:r>
            </w:ins>
          </w:p>
          <w:p w14:paraId="543374C1" w14:textId="77777777" w:rsidR="00D800E1" w:rsidRPr="003D3106" w:rsidRDefault="00D800E1" w:rsidP="008C61D8">
            <w:pPr>
              <w:tabs>
                <w:tab w:val="center" w:pos="4320"/>
                <w:tab w:val="right" w:pos="8640"/>
              </w:tabs>
              <w:jc w:val="center"/>
              <w:rPr>
                <w:ins w:id="1212" w:author="Angelo Corsaro" w:date="2012-10-25T15:24:00Z"/>
                <w:b/>
                <w:rPrChange w:id="1213" w:author="Angelo Corsaro" w:date="2012-10-26T15:48:00Z">
                  <w:rPr>
                    <w:ins w:id="1214" w:author="Angelo Corsaro" w:date="2012-10-25T15:24:00Z"/>
                    <w:rFonts w:eastAsia="Times New Roman" w:cs="Times New Roman"/>
                    <w:b/>
                  </w:rPr>
                </w:rPrChange>
              </w:rPr>
            </w:pPr>
          </w:p>
        </w:tc>
      </w:tr>
    </w:tbl>
    <w:p w14:paraId="7F44D9F0" w14:textId="77777777" w:rsidR="007B2565" w:rsidRPr="003D3106" w:rsidRDefault="007B2565" w:rsidP="007B2565">
      <w:pPr>
        <w:rPr>
          <w:ins w:id="1215" w:author="Angelo Corsaro" w:date="2012-10-09T18:03:00Z"/>
        </w:rPr>
      </w:pPr>
    </w:p>
    <w:p w14:paraId="0F69B744" w14:textId="77777777" w:rsidR="007B2565" w:rsidRPr="003D3106" w:rsidRDefault="007B2565">
      <w:pPr>
        <w:spacing w:before="120"/>
        <w:pPrChange w:id="1216" w:author="Angelo Corsaro" w:date="2012-10-09T18:02:00Z">
          <w:pPr>
            <w:numPr>
              <w:numId w:val="18"/>
            </w:numPr>
            <w:spacing w:before="120"/>
            <w:ind w:left="714" w:hanging="357"/>
          </w:pPr>
        </w:pPrChange>
      </w:pPr>
    </w:p>
    <w:p w14:paraId="65A86579" w14:textId="77777777" w:rsidR="00420E9F" w:rsidRPr="003D3106" w:rsidRDefault="00420E9F" w:rsidP="00420E9F">
      <w:pPr>
        <w:pStyle w:val="Titre2"/>
      </w:pPr>
      <w:bookmarkStart w:id="1217" w:name="_Toc182385775"/>
      <w:r w:rsidRPr="003D3106">
        <w:t>CorePackage</w:t>
      </w:r>
      <w:bookmarkEnd w:id="1217"/>
    </w:p>
    <w:p w14:paraId="0849AE86" w14:textId="77777777" w:rsidR="00420E9F" w:rsidRPr="003D3106" w:rsidRDefault="00420E9F" w:rsidP="00420E9F">
      <w:r w:rsidRPr="003D3106">
        <w:t>The core package of the ISO/IEC C++ PSM for DDS (DDS-PSM-Cxx) defines the classes at the foundation of the API object model as well as all the DDS types used by all other modules. This section describes the most important classes of the package. The full list of mandatory classes is included in the appendix.</w:t>
      </w:r>
    </w:p>
    <w:p w14:paraId="0DB8FCCF" w14:textId="77777777" w:rsidR="00420E9F" w:rsidRPr="003D3106" w:rsidRDefault="00420E9F" w:rsidP="00420E9F"/>
    <w:p w14:paraId="0CC75889" w14:textId="77777777" w:rsidR="00420E9F" w:rsidRPr="003D3106" w:rsidRDefault="00420E9F" w:rsidP="00420E9F">
      <w:pPr>
        <w:pStyle w:val="Titre3"/>
      </w:pPr>
      <w:bookmarkStart w:id="1218" w:name="_Toc182385776"/>
      <w:r w:rsidRPr="003D3106">
        <w:t>ObjectModel</w:t>
      </w:r>
      <w:bookmarkEnd w:id="1218"/>
    </w:p>
    <w:p w14:paraId="569C303F" w14:textId="77777777" w:rsidR="00420E9F" w:rsidRPr="003D3106" w:rsidRDefault="00420E9F" w:rsidP="00420E9F">
      <w:r w:rsidRPr="003D3106">
        <w:t>The ISO/IEC C++ PSM for DDS (DDS-PSM-Cxx) is based on an object model that is structured in two different kinds of object types: reference-types and value-types.</w:t>
      </w:r>
    </w:p>
    <w:p w14:paraId="40F3CEBB" w14:textId="77777777" w:rsidR="00420E9F" w:rsidRPr="003D3106" w:rsidRDefault="00420E9F" w:rsidP="00420E9F"/>
    <w:p w14:paraId="644EC0B6" w14:textId="77777777" w:rsidR="00420E9F" w:rsidRPr="003D3106" w:rsidRDefault="00420E9F" w:rsidP="00420E9F">
      <w:pPr>
        <w:pStyle w:val="Titre4"/>
      </w:pPr>
      <w:r w:rsidRPr="003D3106">
        <w:t>Reference Types</w:t>
      </w:r>
    </w:p>
    <w:p w14:paraId="3C43EBB8" w14:textId="77777777" w:rsidR="00420E9F" w:rsidRPr="003D3106" w:rsidRDefault="00420E9F" w:rsidP="00420E9F">
      <w:r w:rsidRPr="003D3106">
        <w:t>All objects that have a reference-type have an associated shallow (polymorphic) assignment op</w:t>
      </w:r>
      <w:del w:id="1219" w:author="Angelo Corsaro" w:date="2012-10-16T14:56:00Z">
        <w:r w:rsidRPr="003D3106" w:rsidDel="00B22BAE">
          <w:delText xml:space="preserve">- </w:delText>
        </w:r>
      </w:del>
      <w:r w:rsidRPr="003D3106">
        <w:t>erator that simply changes the value of the reference. Furthermore reference-types are safe, meaning that under no circumstances can a reference point to an invalid object. At any single point in time a reference can either refer to the null object or to a valid object.</w:t>
      </w:r>
    </w:p>
    <w:p w14:paraId="14B6D760" w14:textId="77777777" w:rsidR="00420E9F" w:rsidRPr="003D3106" w:rsidRDefault="00420E9F" w:rsidP="00420E9F"/>
    <w:p w14:paraId="45713612" w14:textId="77777777" w:rsidR="00420E9F" w:rsidRPr="003D3106" w:rsidRDefault="00420E9F" w:rsidP="00420E9F">
      <w:pPr>
        <w:pStyle w:val="Sansinterligne"/>
      </w:pPr>
      <w:r w:rsidRPr="003D3106">
        <w:t xml:space="preserve">The semantics for Reference types is defined by the DDS-PSM-Cxx class </w:t>
      </w:r>
      <w:r w:rsidRPr="003D3106">
        <w:rPr>
          <w:rFonts w:ascii="Menlo Regular" w:hAnsi="Menlo Regular" w:cs="Menlo Regular"/>
          <w:sz w:val="20"/>
        </w:rPr>
        <w:t>dds::core::Reference</w:t>
      </w:r>
      <w:r w:rsidRPr="003D3106">
        <w:t>. In the context of this specification the semantics implied by the Refer</w:t>
      </w:r>
      <w:del w:id="1220" w:author="Angelo Corsaro" w:date="2012-10-16T14:56:00Z">
        <w:r w:rsidRPr="003D3106" w:rsidDel="00B22BAE">
          <w:delText xml:space="preserve">- </w:delText>
        </w:r>
      </w:del>
      <w:r w:rsidRPr="003D3106">
        <w:t>enceType is mandatory, yet the implementation provided as part of this standard is provided to show one possible way of implementing this semantics.</w:t>
      </w:r>
    </w:p>
    <w:p w14:paraId="23343339" w14:textId="77777777" w:rsidR="00420E9F" w:rsidRPr="003D3106" w:rsidRDefault="00420E9F" w:rsidP="008F5179"/>
    <w:p w14:paraId="249DCDA7" w14:textId="77777777" w:rsidR="00420E9F" w:rsidRPr="003D3106" w:rsidRDefault="00420E9F" w:rsidP="00420E9F">
      <w:r w:rsidRPr="003D3106">
        <w:t>All DDS-PSM-Cxx reference-types store references to a delegate. To avoid imposing too many constraints on the actual implementation of the DDS-PSM-Cxx standard while ensuring that effi</w:t>
      </w:r>
      <w:del w:id="1221" w:author="Angelo Corsaro" w:date="2012-10-16T14:56:00Z">
        <w:r w:rsidRPr="003D3106" w:rsidDel="00B22BAE">
          <w:delText xml:space="preserve">- </w:delText>
        </w:r>
      </w:del>
      <w:r w:rsidRPr="003D3106">
        <w:t>ciency can be retained, all DDS-PSM-Cxx reference-types are template classes whose parameter is the DELEGATE. Each vendor will plug-in his implementation simply by providing a file that instantiates the DDS-PSM-Cxx API with its own delegates. Furthermore, by using this approach, the same API can be used without changes on multiple implementations. At the limit, it is possi- ble for end-users to program to the OMG provided DDS-PSM-Cxx and then switch from one DDS to another by simply switching to use his own mapping file and his libraries. Finally, the PSM also provides weak references.</w:t>
      </w:r>
    </w:p>
    <w:p w14:paraId="54E73F22" w14:textId="77777777" w:rsidR="00420E9F" w:rsidRPr="003D3106" w:rsidRDefault="00420E9F" w:rsidP="00420E9F"/>
    <w:p w14:paraId="466DCF6C" w14:textId="77777777" w:rsidR="00420E9F" w:rsidRPr="003D3106" w:rsidRDefault="00420E9F" w:rsidP="00420E9F">
      <w:r w:rsidRPr="003D3106">
        <w:t>The table below lists all the DDS PIM classes that have reference semantics:</w:t>
      </w:r>
    </w:p>
    <w:p w14:paraId="7DBB346D" w14:textId="77777777" w:rsidR="00E477FD" w:rsidRPr="003D3106" w:rsidRDefault="00E477FD" w:rsidP="00420E9F"/>
    <w:p w14:paraId="11D743C5" w14:textId="77777777" w:rsidR="00420E9F" w:rsidRPr="003D3106" w:rsidRDefault="00420E9F" w:rsidP="008F5179"/>
    <w:tbl>
      <w:tblPr>
        <w:tblW w:w="0" w:type="auto"/>
        <w:tblInd w:w="720" w:type="dxa"/>
        <w:tblLook w:val="0000" w:firstRow="0" w:lastRow="0" w:firstColumn="0" w:lastColumn="0" w:noHBand="0" w:noVBand="0"/>
      </w:tblPr>
      <w:tblGrid>
        <w:gridCol w:w="1197"/>
        <w:gridCol w:w="1120"/>
        <w:gridCol w:w="3530"/>
      </w:tblGrid>
      <w:tr w:rsidR="00C073C0" w:rsidRPr="003D3106" w14:paraId="4B262F92" w14:textId="77777777" w:rsidTr="00C073C0">
        <w:trPr>
          <w:trHeight w:val="289"/>
        </w:trPr>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A4F8DF3" w14:textId="77777777" w:rsidR="00C073C0" w:rsidRPr="003D3106" w:rsidRDefault="00C073C0" w:rsidP="007326E4">
            <w:pPr>
              <w:jc w:val="center"/>
              <w:rPr>
                <w:sz w:val="22"/>
              </w:rPr>
            </w:pPr>
            <w:r w:rsidRPr="003D3106">
              <w:rPr>
                <w:sz w:val="22"/>
              </w:rPr>
              <w:t>Namespace</w:t>
            </w:r>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9054B4A" w14:textId="77777777" w:rsidR="00C073C0" w:rsidRPr="003D3106" w:rsidRDefault="00C073C0" w:rsidP="007326E4">
            <w:pPr>
              <w:jc w:val="center"/>
              <w:rPr>
                <w:sz w:val="22"/>
              </w:rPr>
            </w:pPr>
            <w:r w:rsidRPr="003D3106">
              <w:rPr>
                <w:sz w:val="22"/>
              </w:rPr>
              <w:t>Class</w:t>
            </w:r>
          </w:p>
        </w:tc>
      </w:tr>
      <w:tr w:rsidR="00466992" w:rsidRPr="003D3106" w14:paraId="4D14E10E" w14:textId="77777777" w:rsidTr="00F466A4">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12FBDE24" w14:textId="77777777" w:rsidR="00466992" w:rsidRPr="003D3106" w:rsidRDefault="00466992" w:rsidP="00F751FA">
            <w:pPr>
              <w:spacing w:after="200" w:line="276" w:lineRule="auto"/>
              <w:ind w:left="720"/>
              <w:contextualSpacing/>
              <w:rPr>
                <w:sz w:val="22"/>
                <w:rPrChange w:id="1222" w:author="Angelo Corsaro" w:date="2012-10-26T15:48:00Z">
                  <w:rPr>
                    <w:rFonts w:ascii="Calibri" w:eastAsia="Calibri" w:hAnsi="Calibri" w:cs="Times New Roman"/>
                    <w:sz w:val="22"/>
                  </w:rPr>
                </w:rPrChange>
              </w:rPr>
            </w:pPr>
            <w:del w:id="1223" w:author="Angelo Corsaro" w:date="2012-10-16T14:57:00Z">
              <w:r w:rsidRPr="003D3106" w:rsidDel="00B22BAE">
                <w:rPr>
                  <w:sz w:val="22"/>
                </w:rPr>
                <w:delText>t</w:delText>
              </w:r>
            </w:del>
            <w:r w:rsidRPr="003D3106">
              <w:rPr>
                <w:sz w:val="22"/>
              </w:rPr>
              <w:t>dds</w:t>
            </w:r>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385C658" w14:textId="77777777" w:rsidR="00466992" w:rsidRPr="003D3106" w:rsidRDefault="00466992" w:rsidP="00F751FA">
            <w:pPr>
              <w:rPr>
                <w:sz w:val="22"/>
              </w:rPr>
            </w:pPr>
            <w:r w:rsidRPr="003D3106">
              <w:rPr>
                <w:sz w:val="22"/>
              </w:rPr>
              <w:t>core</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E1711CF" w14:textId="77777777" w:rsidR="00466992" w:rsidRPr="003D3106" w:rsidRDefault="00466992" w:rsidP="00F751FA">
            <w:pPr>
              <w:numPr>
                <w:ilvl w:val="0"/>
                <w:numId w:val="21"/>
              </w:numPr>
              <w:rPr>
                <w:sz w:val="22"/>
              </w:rPr>
            </w:pPr>
            <w:r w:rsidRPr="003D3106">
              <w:rPr>
                <w:sz w:val="22"/>
              </w:rPr>
              <w:t xml:space="preserve">Entity </w:t>
            </w:r>
          </w:p>
          <w:p w14:paraId="761304FE" w14:textId="77777777" w:rsidR="00466992" w:rsidRPr="003D3106" w:rsidRDefault="00466992" w:rsidP="00F751FA">
            <w:pPr>
              <w:numPr>
                <w:ilvl w:val="0"/>
                <w:numId w:val="21"/>
              </w:numPr>
              <w:rPr>
                <w:sz w:val="22"/>
              </w:rPr>
            </w:pPr>
            <w:r w:rsidRPr="003D3106">
              <w:rPr>
                <w:sz w:val="22"/>
              </w:rPr>
              <w:t>Condition</w:t>
            </w:r>
          </w:p>
          <w:p w14:paraId="52B37976" w14:textId="77777777" w:rsidR="00466992" w:rsidRPr="003D3106" w:rsidRDefault="00466992" w:rsidP="00F751FA">
            <w:pPr>
              <w:numPr>
                <w:ilvl w:val="0"/>
                <w:numId w:val="21"/>
              </w:numPr>
              <w:rPr>
                <w:sz w:val="22"/>
              </w:rPr>
            </w:pPr>
            <w:r w:rsidRPr="003D3106">
              <w:rPr>
                <w:sz w:val="22"/>
              </w:rPr>
              <w:t>GuardCondition</w:t>
            </w:r>
          </w:p>
          <w:p w14:paraId="4A478101" w14:textId="77777777" w:rsidR="00466992" w:rsidRPr="003D3106" w:rsidRDefault="00466992" w:rsidP="00F751FA">
            <w:pPr>
              <w:numPr>
                <w:ilvl w:val="0"/>
                <w:numId w:val="21"/>
              </w:numPr>
              <w:rPr>
                <w:sz w:val="22"/>
              </w:rPr>
            </w:pPr>
            <w:r w:rsidRPr="003D3106">
              <w:rPr>
                <w:sz w:val="22"/>
              </w:rPr>
              <w:t>ReadCondition</w:t>
            </w:r>
          </w:p>
          <w:p w14:paraId="342CD4BD" w14:textId="77777777" w:rsidR="00466992" w:rsidRPr="003D3106" w:rsidRDefault="00466992" w:rsidP="00F751FA">
            <w:pPr>
              <w:numPr>
                <w:ilvl w:val="0"/>
                <w:numId w:val="21"/>
              </w:numPr>
              <w:rPr>
                <w:sz w:val="22"/>
              </w:rPr>
            </w:pPr>
            <w:r w:rsidRPr="003D3106">
              <w:rPr>
                <w:sz w:val="22"/>
              </w:rPr>
              <w:t>QueryCondition</w:t>
            </w:r>
          </w:p>
          <w:p w14:paraId="36EA142D" w14:textId="77777777" w:rsidR="00466992" w:rsidRPr="003D3106" w:rsidRDefault="00466992" w:rsidP="00F751FA">
            <w:pPr>
              <w:numPr>
                <w:ilvl w:val="0"/>
                <w:numId w:val="21"/>
              </w:numPr>
              <w:rPr>
                <w:sz w:val="22"/>
              </w:rPr>
            </w:pPr>
            <w:r w:rsidRPr="003D3106">
              <w:rPr>
                <w:sz w:val="22"/>
              </w:rPr>
              <w:t>Waitset</w:t>
            </w:r>
          </w:p>
        </w:tc>
      </w:tr>
      <w:tr w:rsidR="00466992" w:rsidRPr="003D3106" w14:paraId="3FCA10F2"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350AC6B4" w14:textId="77777777" w:rsidR="00466992" w:rsidRPr="003D3106" w:rsidRDefault="00466992" w:rsidP="00F751FA">
            <w:pPr>
              <w:tabs>
                <w:tab w:val="center" w:pos="4320"/>
                <w:tab w:val="right" w:pos="8640"/>
              </w:tabs>
              <w:rPr>
                <w:sz w:val="22"/>
                <w:rPrChange w:id="1224" w:author="Angelo Corsaro" w:date="2012-10-26T15:48:00Z">
                  <w:rPr>
                    <w:rFonts w:eastAsia="Times New Roman" w:cs="Times New Roman"/>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75C174" w14:textId="77777777" w:rsidR="00466992" w:rsidRPr="003D3106" w:rsidRDefault="00466992" w:rsidP="00F751FA">
            <w:pPr>
              <w:rPr>
                <w:sz w:val="22"/>
              </w:rPr>
            </w:pPr>
            <w:r w:rsidRPr="003D3106">
              <w:rPr>
                <w:sz w:val="22"/>
              </w:rPr>
              <w:t>pomain</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58B65B8" w14:textId="77777777" w:rsidR="00466992" w:rsidRPr="003D3106" w:rsidRDefault="00466992" w:rsidP="00F751FA">
            <w:pPr>
              <w:numPr>
                <w:ilvl w:val="0"/>
                <w:numId w:val="22"/>
              </w:numPr>
              <w:rPr>
                <w:sz w:val="22"/>
              </w:rPr>
            </w:pPr>
            <w:r w:rsidRPr="003D3106">
              <w:rPr>
                <w:sz w:val="22"/>
              </w:rPr>
              <w:t>DomainParticipant</w:t>
            </w:r>
          </w:p>
        </w:tc>
      </w:tr>
      <w:tr w:rsidR="00466992" w:rsidRPr="003D3106" w14:paraId="615545B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45F8EA3B" w14:textId="77777777" w:rsidR="00466992" w:rsidRPr="003D3106" w:rsidRDefault="00466992" w:rsidP="00F751FA">
            <w:pPr>
              <w:tabs>
                <w:tab w:val="center" w:pos="4320"/>
                <w:tab w:val="right" w:pos="8640"/>
              </w:tabs>
              <w:rPr>
                <w:sz w:val="22"/>
                <w:rPrChange w:id="1225" w:author="Angelo Corsaro" w:date="2012-10-26T15:48:00Z">
                  <w:rPr>
                    <w:rFonts w:eastAsia="Times New Roman" w:cs="Times New Roman"/>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3EBCDC" w14:textId="77777777" w:rsidR="00466992" w:rsidRPr="003D3106" w:rsidRDefault="00466992" w:rsidP="00F751FA">
            <w:pPr>
              <w:rPr>
                <w:sz w:val="22"/>
              </w:rPr>
            </w:pPr>
            <w:r w:rsidRPr="003D3106">
              <w:rPr>
                <w:sz w:val="22"/>
              </w:rPr>
              <w:t>pub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3D76B2C" w14:textId="097597AB" w:rsidR="00B22BAE" w:rsidRPr="003D3106" w:rsidRDefault="00B22BAE" w:rsidP="00F751FA">
            <w:pPr>
              <w:numPr>
                <w:ilvl w:val="0"/>
                <w:numId w:val="22"/>
              </w:numPr>
              <w:spacing w:after="200" w:line="276" w:lineRule="auto"/>
              <w:contextualSpacing/>
              <w:rPr>
                <w:ins w:id="1226" w:author="Angelo Corsaro" w:date="2012-10-16T14:57:00Z"/>
                <w:sz w:val="22"/>
                <w:rPrChange w:id="1227" w:author="Angelo Corsaro" w:date="2012-10-26T15:48:00Z">
                  <w:rPr>
                    <w:ins w:id="1228" w:author="Angelo Corsaro" w:date="2012-10-16T14:57:00Z"/>
                    <w:rFonts w:ascii="Calibri" w:eastAsia="Calibri" w:hAnsi="Calibri" w:cs="Times New Roman"/>
                    <w:sz w:val="22"/>
                  </w:rPr>
                </w:rPrChange>
              </w:rPr>
            </w:pPr>
            <w:ins w:id="1229" w:author="Angelo Corsaro" w:date="2012-10-16T14:57:00Z">
              <w:r w:rsidRPr="003D3106">
                <w:rPr>
                  <w:sz w:val="22"/>
                </w:rPr>
                <w:t>AnyDataWriter</w:t>
              </w:r>
            </w:ins>
          </w:p>
          <w:p w14:paraId="76E0458B" w14:textId="77777777" w:rsidR="00466992" w:rsidRPr="003D3106" w:rsidRDefault="00466992" w:rsidP="00F751FA">
            <w:pPr>
              <w:numPr>
                <w:ilvl w:val="0"/>
                <w:numId w:val="22"/>
              </w:numPr>
              <w:rPr>
                <w:sz w:val="22"/>
              </w:rPr>
            </w:pPr>
            <w:r w:rsidRPr="003D3106">
              <w:rPr>
                <w:sz w:val="22"/>
              </w:rPr>
              <w:t xml:space="preserve">Publisher </w:t>
            </w:r>
          </w:p>
          <w:p w14:paraId="14D8EEFE" w14:textId="77777777" w:rsidR="00466992" w:rsidRPr="003D3106" w:rsidRDefault="00466992" w:rsidP="00F751FA">
            <w:pPr>
              <w:numPr>
                <w:ilvl w:val="0"/>
                <w:numId w:val="22"/>
              </w:numPr>
              <w:rPr>
                <w:sz w:val="22"/>
              </w:rPr>
            </w:pPr>
            <w:r w:rsidRPr="003D3106">
              <w:rPr>
                <w:sz w:val="22"/>
              </w:rPr>
              <w:t>DataWriter</w:t>
            </w:r>
          </w:p>
        </w:tc>
      </w:tr>
      <w:tr w:rsidR="00466992" w:rsidRPr="003D3106" w14:paraId="50153CD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1F6137BB" w14:textId="77777777" w:rsidR="00466992" w:rsidRPr="003D3106" w:rsidRDefault="00466992" w:rsidP="00F751FA">
            <w:pPr>
              <w:tabs>
                <w:tab w:val="center" w:pos="4320"/>
                <w:tab w:val="right" w:pos="8640"/>
              </w:tabs>
              <w:rPr>
                <w:sz w:val="22"/>
                <w:rPrChange w:id="1230" w:author="Angelo Corsaro" w:date="2012-10-26T15:48:00Z">
                  <w:rPr>
                    <w:rFonts w:eastAsia="Times New Roman" w:cs="Times New Roman"/>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A3D321" w14:textId="77777777" w:rsidR="00466992" w:rsidRPr="003D3106" w:rsidRDefault="00466992" w:rsidP="00F751FA">
            <w:pPr>
              <w:rPr>
                <w:sz w:val="22"/>
              </w:rPr>
            </w:pPr>
            <w:r w:rsidRPr="003D3106">
              <w:rPr>
                <w:sz w:val="22"/>
              </w:rPr>
              <w:t>sub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F482514" w14:textId="0DC365AF" w:rsidR="00B22BAE" w:rsidRPr="003D3106" w:rsidRDefault="00B22BAE" w:rsidP="00C073C0">
            <w:pPr>
              <w:numPr>
                <w:ilvl w:val="0"/>
                <w:numId w:val="22"/>
              </w:numPr>
              <w:spacing w:after="200" w:line="276" w:lineRule="auto"/>
              <w:contextualSpacing/>
              <w:rPr>
                <w:ins w:id="1231" w:author="Angelo Corsaro" w:date="2012-10-16T14:57:00Z"/>
                <w:sz w:val="22"/>
                <w:rPrChange w:id="1232" w:author="Angelo Corsaro" w:date="2012-10-26T15:48:00Z">
                  <w:rPr>
                    <w:ins w:id="1233" w:author="Angelo Corsaro" w:date="2012-10-16T14:57:00Z"/>
                    <w:rFonts w:ascii="Calibri" w:eastAsia="Calibri" w:hAnsi="Calibri" w:cs="Times New Roman"/>
                    <w:sz w:val="22"/>
                  </w:rPr>
                </w:rPrChange>
              </w:rPr>
            </w:pPr>
            <w:ins w:id="1234" w:author="Angelo Corsaro" w:date="2012-10-16T14:57:00Z">
              <w:r w:rsidRPr="003D3106">
                <w:rPr>
                  <w:sz w:val="22"/>
                </w:rPr>
                <w:t>AnyDataReader</w:t>
              </w:r>
            </w:ins>
          </w:p>
          <w:p w14:paraId="7AE77CCA" w14:textId="77777777" w:rsidR="00466992" w:rsidRPr="003D3106" w:rsidRDefault="00466992" w:rsidP="00C073C0">
            <w:pPr>
              <w:numPr>
                <w:ilvl w:val="0"/>
                <w:numId w:val="22"/>
              </w:numPr>
              <w:rPr>
                <w:sz w:val="22"/>
              </w:rPr>
            </w:pPr>
            <w:r w:rsidRPr="003D3106">
              <w:rPr>
                <w:sz w:val="22"/>
              </w:rPr>
              <w:t xml:space="preserve">Subscriber </w:t>
            </w:r>
          </w:p>
          <w:p w14:paraId="62D26C6F" w14:textId="77777777" w:rsidR="00466992" w:rsidRPr="003D3106" w:rsidRDefault="00466992" w:rsidP="00C073C0">
            <w:pPr>
              <w:numPr>
                <w:ilvl w:val="0"/>
                <w:numId w:val="22"/>
              </w:numPr>
              <w:rPr>
                <w:ins w:id="1235" w:author="Angelo Corsaro" w:date="2012-10-25T15:27:00Z"/>
                <w:sz w:val="22"/>
              </w:rPr>
            </w:pPr>
            <w:r w:rsidRPr="003D3106">
              <w:rPr>
                <w:sz w:val="22"/>
              </w:rPr>
              <w:t xml:space="preserve">DataReader </w:t>
            </w:r>
          </w:p>
          <w:p w14:paraId="1DAB4F7D" w14:textId="3D96BC0F" w:rsidR="001B7C9A" w:rsidRPr="003D3106" w:rsidRDefault="001B7C9A" w:rsidP="00C073C0">
            <w:pPr>
              <w:numPr>
                <w:ilvl w:val="0"/>
                <w:numId w:val="22"/>
              </w:numPr>
              <w:spacing w:after="200" w:line="276" w:lineRule="auto"/>
              <w:contextualSpacing/>
              <w:rPr>
                <w:sz w:val="22"/>
                <w:rPrChange w:id="1236" w:author="Angelo Corsaro" w:date="2012-10-26T15:48:00Z">
                  <w:rPr>
                    <w:rFonts w:ascii="Calibri" w:eastAsia="Calibri" w:hAnsi="Calibri" w:cs="Times New Roman"/>
                    <w:sz w:val="22"/>
                  </w:rPr>
                </w:rPrChange>
              </w:rPr>
            </w:pPr>
            <w:ins w:id="1237" w:author="Angelo Corsaro" w:date="2012-10-25T15:27:00Z">
              <w:r w:rsidRPr="003D3106">
                <w:rPr>
                  <w:sz w:val="22"/>
                </w:rPr>
                <w:t>SharedSamples</w:t>
              </w:r>
            </w:ins>
          </w:p>
        </w:tc>
      </w:tr>
      <w:tr w:rsidR="00466992" w:rsidRPr="003D3106" w14:paraId="4A462ADC" w14:textId="77777777" w:rsidTr="00F466A4">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59CCA494" w14:textId="77777777" w:rsidR="00466992" w:rsidRPr="003D3106" w:rsidRDefault="00466992" w:rsidP="00F751FA">
            <w:pPr>
              <w:tabs>
                <w:tab w:val="center" w:pos="4320"/>
                <w:tab w:val="right" w:pos="8640"/>
              </w:tabs>
              <w:rPr>
                <w:sz w:val="22"/>
                <w:rPrChange w:id="1238" w:author="Angelo Corsaro" w:date="2012-10-26T15:48:00Z">
                  <w:rPr>
                    <w:rFonts w:eastAsia="Times New Roman" w:cs="Times New Roman"/>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D2A7BF" w14:textId="77777777" w:rsidR="00466992" w:rsidRPr="003D3106" w:rsidRDefault="00466992" w:rsidP="00F751FA">
            <w:pPr>
              <w:rPr>
                <w:sz w:val="22"/>
              </w:rPr>
            </w:pPr>
            <w:r w:rsidRPr="003D3106">
              <w:rPr>
                <w:sz w:val="22"/>
              </w:rPr>
              <w:t>topic</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C208FF7" w14:textId="283FC2B6" w:rsidR="00B22BAE" w:rsidRPr="003D3106" w:rsidRDefault="00B22BAE" w:rsidP="00E477FD">
            <w:pPr>
              <w:keepNext/>
              <w:numPr>
                <w:ilvl w:val="0"/>
                <w:numId w:val="23"/>
              </w:numPr>
              <w:spacing w:after="200" w:line="276" w:lineRule="auto"/>
              <w:contextualSpacing/>
              <w:rPr>
                <w:ins w:id="1239" w:author="Angelo Corsaro" w:date="2012-10-16T14:57:00Z"/>
                <w:sz w:val="22"/>
                <w:rPrChange w:id="1240" w:author="Angelo Corsaro" w:date="2012-10-26T15:48:00Z">
                  <w:rPr>
                    <w:ins w:id="1241" w:author="Angelo Corsaro" w:date="2012-10-16T14:57:00Z"/>
                    <w:rFonts w:ascii="Calibri" w:eastAsia="Calibri" w:hAnsi="Calibri" w:cs="Times New Roman"/>
                    <w:sz w:val="22"/>
                  </w:rPr>
                </w:rPrChange>
              </w:rPr>
            </w:pPr>
            <w:ins w:id="1242" w:author="Angelo Corsaro" w:date="2012-10-16T14:57:00Z">
              <w:r w:rsidRPr="003D3106">
                <w:rPr>
                  <w:sz w:val="22"/>
                </w:rPr>
                <w:t>AnyTopic</w:t>
              </w:r>
            </w:ins>
          </w:p>
          <w:p w14:paraId="1E7A0608" w14:textId="77777777" w:rsidR="00466992" w:rsidRPr="003D3106" w:rsidRDefault="00466992" w:rsidP="00E477FD">
            <w:pPr>
              <w:keepNext/>
              <w:numPr>
                <w:ilvl w:val="0"/>
                <w:numId w:val="23"/>
              </w:numPr>
              <w:rPr>
                <w:sz w:val="22"/>
              </w:rPr>
            </w:pPr>
            <w:r w:rsidRPr="003D3106">
              <w:rPr>
                <w:sz w:val="22"/>
              </w:rPr>
              <w:t>Topic</w:t>
            </w:r>
          </w:p>
        </w:tc>
      </w:tr>
    </w:tbl>
    <w:p w14:paraId="00E71E7B" w14:textId="77777777" w:rsidR="00F751FA" w:rsidRPr="003D3106" w:rsidRDefault="00E477FD" w:rsidP="000439A0">
      <w:pPr>
        <w:pStyle w:val="Lgende"/>
        <w:ind w:left="720"/>
      </w:pPr>
      <w:r w:rsidRPr="003D3106">
        <w:t xml:space="preserve">Table </w:t>
      </w:r>
      <w:r w:rsidR="00A83168" w:rsidRPr="00F321C8">
        <w:fldChar w:fldCharType="begin"/>
      </w:r>
      <w:r w:rsidR="00A83168" w:rsidRPr="003D3106">
        <w:instrText xml:space="preserve"> </w:instrText>
      </w:r>
      <w:r w:rsidR="00E915ED" w:rsidRPr="003D3106">
        <w:instrText>STYLEREF</w:instrText>
      </w:r>
      <w:r w:rsidR="00A83168" w:rsidRPr="003D3106">
        <w:instrText xml:space="preserve"> 1 \s </w:instrText>
      </w:r>
      <w:r w:rsidR="00A83168" w:rsidRPr="003D3106">
        <w:rPr>
          <w:rPrChange w:id="1243" w:author="Angelo Corsaro" w:date="2012-10-26T15:48:00Z">
            <w:rPr/>
          </w:rPrChange>
        </w:rPr>
        <w:fldChar w:fldCharType="separate"/>
      </w:r>
      <w:r w:rsidR="00A83168" w:rsidRPr="003D3106">
        <w:rPr>
          <w:noProof/>
        </w:rPr>
        <w:t>7</w:t>
      </w:r>
      <w:r w:rsidR="00A83168" w:rsidRPr="00605B0A">
        <w:fldChar w:fldCharType="end"/>
      </w:r>
      <w:r w:rsidR="00A83168" w:rsidRPr="003D3106">
        <w:t>.</w:t>
      </w:r>
      <w:r w:rsidR="00A83168" w:rsidRPr="00F321C8">
        <w:fldChar w:fldCharType="begin"/>
      </w:r>
      <w:r w:rsidR="00A83168" w:rsidRPr="003D3106">
        <w:instrText xml:space="preserve"> </w:instrText>
      </w:r>
      <w:r w:rsidR="00E915ED" w:rsidRPr="003D3106">
        <w:instrText>SEQ</w:instrText>
      </w:r>
      <w:r w:rsidR="00A83168" w:rsidRPr="003D3106">
        <w:instrText xml:space="preserve"> Table \* ARABIC \s 1 </w:instrText>
      </w:r>
      <w:r w:rsidR="00A83168" w:rsidRPr="003D3106">
        <w:rPr>
          <w:rPrChange w:id="1244" w:author="Angelo Corsaro" w:date="2012-10-26T15:48:00Z">
            <w:rPr/>
          </w:rPrChange>
        </w:rPr>
        <w:fldChar w:fldCharType="separate"/>
      </w:r>
      <w:r w:rsidR="00A83168" w:rsidRPr="003D3106">
        <w:rPr>
          <w:noProof/>
        </w:rPr>
        <w:t>2</w:t>
      </w:r>
      <w:r w:rsidR="00A83168" w:rsidRPr="00605B0A">
        <w:fldChar w:fldCharType="end"/>
      </w:r>
      <w:r w:rsidRPr="003D3106">
        <w:t xml:space="preserve"> – DDS Classes with Reference semantics</w:t>
      </w:r>
    </w:p>
    <w:p w14:paraId="3D88FF05" w14:textId="77777777" w:rsidR="00420E9F" w:rsidRPr="003D3106" w:rsidRDefault="00420E9F" w:rsidP="008F5179"/>
    <w:p w14:paraId="4BAC2E58" w14:textId="1B4F5E86" w:rsidR="00420E9F" w:rsidRPr="003D3106" w:rsidDel="006B4195" w:rsidRDefault="00420E9F" w:rsidP="008F5179">
      <w:pPr>
        <w:rPr>
          <w:del w:id="1245" w:author="Angelo Corsaro" w:date="2012-10-16T14:57:00Z"/>
        </w:rPr>
      </w:pPr>
    </w:p>
    <w:tbl>
      <w:tblPr>
        <w:tblW w:w="0" w:type="auto"/>
        <w:tblInd w:w="720" w:type="dxa"/>
        <w:tblLook w:val="0000" w:firstRow="0" w:lastRow="0" w:firstColumn="0" w:lastColumn="0" w:noHBand="0" w:noVBand="0"/>
      </w:tblPr>
      <w:tblGrid>
        <w:gridCol w:w="1136"/>
        <w:gridCol w:w="1180"/>
        <w:gridCol w:w="3530"/>
      </w:tblGrid>
      <w:tr w:rsidR="00BA5DC3" w:rsidRPr="003D3106" w:rsidDel="00AA31ED" w14:paraId="308B1D6D" w14:textId="751C4553" w:rsidTr="00BA5DC3">
        <w:trPr>
          <w:del w:id="1246" w:author="Angelo Corsaro" w:date="2012-10-16T14:57:00Z"/>
        </w:trPr>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77ACEDF" w14:textId="0539410C" w:rsidR="00BA5DC3" w:rsidRPr="003D3106" w:rsidDel="00AA31ED" w:rsidRDefault="00BA5DC3" w:rsidP="00BA5DC3">
            <w:pPr>
              <w:jc w:val="center"/>
              <w:rPr>
                <w:del w:id="1247" w:author="Angelo Corsaro" w:date="2012-10-16T14:57:00Z"/>
              </w:rPr>
            </w:pPr>
            <w:del w:id="1248" w:author="Angelo Corsaro" w:date="2012-10-16T14:57:00Z">
              <w:r w:rsidRPr="003D3106" w:rsidDel="00AA31ED">
                <w:delText>Namespace</w:delText>
              </w:r>
            </w:del>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D5EFFE1" w14:textId="008122AF" w:rsidR="00BA5DC3" w:rsidRPr="003D3106" w:rsidDel="00AA31ED" w:rsidRDefault="00BA5DC3" w:rsidP="00BA5DC3">
            <w:pPr>
              <w:tabs>
                <w:tab w:val="left" w:pos="2272"/>
              </w:tabs>
              <w:spacing w:after="200" w:line="276" w:lineRule="auto"/>
              <w:ind w:left="720"/>
              <w:contextualSpacing/>
              <w:jc w:val="center"/>
              <w:rPr>
                <w:del w:id="1249" w:author="Angelo Corsaro" w:date="2012-10-16T14:57:00Z"/>
                <w:sz w:val="22"/>
                <w:rPrChange w:id="1250" w:author="Angelo Corsaro" w:date="2012-10-26T15:48:00Z">
                  <w:rPr>
                    <w:del w:id="1251" w:author="Angelo Corsaro" w:date="2012-10-16T14:57:00Z"/>
                    <w:rFonts w:ascii="Calibri" w:eastAsia="Calibri" w:hAnsi="Calibri" w:cs="Times New Roman"/>
                    <w:sz w:val="22"/>
                  </w:rPr>
                </w:rPrChange>
              </w:rPr>
            </w:pPr>
            <w:del w:id="1252" w:author="Angelo Corsaro" w:date="2012-10-16T14:57:00Z">
              <w:r w:rsidRPr="003D3106" w:rsidDel="00AA31ED">
                <w:rPr>
                  <w:sz w:val="22"/>
                </w:rPr>
                <w:delText>Class</w:delText>
              </w:r>
            </w:del>
          </w:p>
        </w:tc>
      </w:tr>
      <w:tr w:rsidR="00466992" w:rsidRPr="003D3106" w:rsidDel="00AA31ED" w14:paraId="007DD283" w14:textId="694F4EE0" w:rsidTr="00BA5DC3">
        <w:trPr>
          <w:del w:id="1253" w:author="Angelo Corsaro" w:date="2012-10-16T14:57:00Z"/>
        </w:trPr>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63F4AB66" w14:textId="589C725E" w:rsidR="00466992" w:rsidRPr="003D3106" w:rsidDel="00AA31ED" w:rsidRDefault="00466992" w:rsidP="00466992">
            <w:pPr>
              <w:spacing w:after="200" w:line="276" w:lineRule="auto"/>
              <w:ind w:left="720"/>
              <w:contextualSpacing/>
              <w:rPr>
                <w:del w:id="1254" w:author="Angelo Corsaro" w:date="2012-10-16T14:57:00Z"/>
                <w:sz w:val="22"/>
                <w:rPrChange w:id="1255" w:author="Angelo Corsaro" w:date="2012-10-26T15:48:00Z">
                  <w:rPr>
                    <w:del w:id="1256" w:author="Angelo Corsaro" w:date="2012-10-16T14:57:00Z"/>
                    <w:rFonts w:ascii="Calibri" w:eastAsia="Calibri" w:hAnsi="Calibri" w:cs="Times New Roman"/>
                    <w:sz w:val="22"/>
                  </w:rPr>
                </w:rPrChange>
              </w:rPr>
            </w:pPr>
            <w:del w:id="1257" w:author="Angelo Corsaro" w:date="2012-10-16T14:57:00Z">
              <w:r w:rsidRPr="003D3106" w:rsidDel="00AA31ED">
                <w:rPr>
                  <w:sz w:val="22"/>
                </w:rPr>
                <w:delText>dds</w:delText>
              </w:r>
            </w:del>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6048DD" w14:textId="04DC7737" w:rsidR="00466992" w:rsidRPr="003D3106" w:rsidDel="00AA31ED" w:rsidRDefault="00466992" w:rsidP="00466992">
            <w:pPr>
              <w:spacing w:after="200" w:line="276" w:lineRule="auto"/>
              <w:ind w:left="720"/>
              <w:contextualSpacing/>
              <w:rPr>
                <w:del w:id="1258" w:author="Angelo Corsaro" w:date="2012-10-16T14:57:00Z"/>
                <w:sz w:val="22"/>
                <w:rPrChange w:id="1259" w:author="Angelo Corsaro" w:date="2012-10-26T15:48:00Z">
                  <w:rPr>
                    <w:del w:id="1260" w:author="Angelo Corsaro" w:date="2012-10-16T14:57:00Z"/>
                    <w:rFonts w:ascii="Calibri" w:eastAsia="Calibri" w:hAnsi="Calibri" w:cs="Times New Roman"/>
                    <w:sz w:val="22"/>
                  </w:rPr>
                </w:rPrChange>
              </w:rPr>
            </w:pPr>
            <w:del w:id="1261" w:author="Angelo Corsaro" w:date="2012-10-16T14:57:00Z">
              <w:r w:rsidRPr="003D3106" w:rsidDel="00AA31ED">
                <w:rPr>
                  <w:sz w:val="22"/>
                </w:rPr>
                <w:delText>pub</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4D813D6" w14:textId="18D61E26" w:rsidR="00466992" w:rsidRPr="003D3106" w:rsidDel="00AA31ED" w:rsidRDefault="00466992" w:rsidP="00233A5C">
            <w:pPr>
              <w:numPr>
                <w:ilvl w:val="0"/>
                <w:numId w:val="23"/>
              </w:numPr>
              <w:spacing w:after="200" w:line="276" w:lineRule="auto"/>
              <w:contextualSpacing/>
              <w:rPr>
                <w:del w:id="1262" w:author="Angelo Corsaro" w:date="2012-10-16T14:57:00Z"/>
                <w:sz w:val="22"/>
                <w:rPrChange w:id="1263" w:author="Angelo Corsaro" w:date="2012-10-26T15:48:00Z">
                  <w:rPr>
                    <w:del w:id="1264" w:author="Angelo Corsaro" w:date="2012-10-16T14:57:00Z"/>
                    <w:rFonts w:ascii="Calibri" w:eastAsia="Calibri" w:hAnsi="Calibri" w:cs="Times New Roman"/>
                    <w:sz w:val="22"/>
                  </w:rPr>
                </w:rPrChange>
              </w:rPr>
            </w:pPr>
            <w:del w:id="1265" w:author="Angelo Corsaro" w:date="2012-10-16T14:57:00Z">
              <w:r w:rsidRPr="003D3106" w:rsidDel="00B22BAE">
                <w:rPr>
                  <w:sz w:val="22"/>
                </w:rPr>
                <w:delText>AnyDataWriter</w:delText>
              </w:r>
            </w:del>
          </w:p>
        </w:tc>
      </w:tr>
      <w:tr w:rsidR="00BA5DC3" w:rsidRPr="003D3106" w:rsidDel="00AA31ED" w14:paraId="3701020F" w14:textId="0C831E32" w:rsidTr="00BA5DC3">
        <w:trPr>
          <w:del w:id="1266" w:author="Angelo Corsaro" w:date="2012-10-16T14:57:00Z"/>
        </w:trPr>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76018FED" w14:textId="2291D49F" w:rsidR="00BA5DC3" w:rsidRPr="003D3106" w:rsidDel="00AA31ED" w:rsidRDefault="00BA5DC3" w:rsidP="00466992">
            <w:pPr>
              <w:tabs>
                <w:tab w:val="center" w:pos="4320"/>
                <w:tab w:val="right" w:pos="8640"/>
              </w:tabs>
              <w:rPr>
                <w:del w:id="1267" w:author="Angelo Corsaro" w:date="2012-10-16T14:57:00Z"/>
                <w:sz w:val="22"/>
                <w:rPrChange w:id="1268" w:author="Angelo Corsaro" w:date="2012-10-26T15:48:00Z">
                  <w:rPr>
                    <w:del w:id="1269" w:author="Angelo Corsaro" w:date="2012-10-16T14:57:00Z"/>
                    <w:rFonts w:eastAsia="Times New Roman" w:cs="Times New Roman"/>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4FB7AF9" w14:textId="4F96AB28" w:rsidR="00BA5DC3" w:rsidRPr="003D3106" w:rsidDel="00AA31ED" w:rsidRDefault="00BA5DC3" w:rsidP="00466992">
            <w:pPr>
              <w:spacing w:after="200" w:line="276" w:lineRule="auto"/>
              <w:ind w:left="720"/>
              <w:contextualSpacing/>
              <w:rPr>
                <w:del w:id="1270" w:author="Angelo Corsaro" w:date="2012-10-16T14:57:00Z"/>
                <w:sz w:val="22"/>
                <w:rPrChange w:id="1271" w:author="Angelo Corsaro" w:date="2012-10-26T15:48:00Z">
                  <w:rPr>
                    <w:del w:id="1272" w:author="Angelo Corsaro" w:date="2012-10-16T14:57:00Z"/>
                    <w:rFonts w:ascii="Calibri" w:eastAsia="Calibri" w:hAnsi="Calibri" w:cs="Times New Roman"/>
                    <w:sz w:val="22"/>
                  </w:rPr>
                </w:rPrChange>
              </w:rPr>
            </w:pPr>
            <w:del w:id="1273" w:author="Angelo Corsaro" w:date="2012-10-16T14:57:00Z">
              <w:r w:rsidRPr="003D3106" w:rsidDel="00AA31ED">
                <w:rPr>
                  <w:sz w:val="22"/>
                </w:rPr>
                <w:delText>sub</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A97BD9" w14:textId="6230FDBD" w:rsidR="00BA5DC3" w:rsidRPr="003D3106" w:rsidDel="00AA31ED" w:rsidRDefault="00BA5DC3" w:rsidP="00BA5DC3">
            <w:pPr>
              <w:numPr>
                <w:ilvl w:val="0"/>
                <w:numId w:val="23"/>
              </w:numPr>
              <w:spacing w:after="200" w:line="276" w:lineRule="auto"/>
              <w:contextualSpacing/>
              <w:rPr>
                <w:del w:id="1274" w:author="Angelo Corsaro" w:date="2012-10-16T14:57:00Z"/>
                <w:sz w:val="22"/>
                <w:rPrChange w:id="1275" w:author="Angelo Corsaro" w:date="2012-10-26T15:48:00Z">
                  <w:rPr>
                    <w:del w:id="1276" w:author="Angelo Corsaro" w:date="2012-10-16T14:57:00Z"/>
                    <w:rFonts w:ascii="Calibri" w:eastAsia="Calibri" w:hAnsi="Calibri" w:cs="Times New Roman"/>
                    <w:sz w:val="22"/>
                  </w:rPr>
                </w:rPrChange>
              </w:rPr>
            </w:pPr>
            <w:del w:id="1277" w:author="Angelo Corsaro" w:date="2012-10-16T14:57:00Z">
              <w:r w:rsidRPr="003D3106" w:rsidDel="00AA31ED">
                <w:rPr>
                  <w:sz w:val="22"/>
                </w:rPr>
                <w:delText>AnyDataReader</w:delText>
              </w:r>
            </w:del>
          </w:p>
        </w:tc>
      </w:tr>
      <w:tr w:rsidR="00BA5DC3" w:rsidRPr="003D3106" w:rsidDel="00AA31ED" w14:paraId="1CCE45EE" w14:textId="05E0F301" w:rsidTr="00BA5DC3">
        <w:trPr>
          <w:del w:id="1278" w:author="Angelo Corsaro" w:date="2012-10-16T14:57:00Z"/>
        </w:trPr>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3CB8C534" w14:textId="1D2A122C" w:rsidR="00BA5DC3" w:rsidRPr="003D3106" w:rsidDel="00AA31ED" w:rsidRDefault="00BA5DC3" w:rsidP="00466992">
            <w:pPr>
              <w:tabs>
                <w:tab w:val="center" w:pos="4320"/>
                <w:tab w:val="right" w:pos="8640"/>
              </w:tabs>
              <w:rPr>
                <w:del w:id="1279" w:author="Angelo Corsaro" w:date="2012-10-16T14:57:00Z"/>
                <w:sz w:val="22"/>
                <w:rPrChange w:id="1280" w:author="Angelo Corsaro" w:date="2012-10-26T15:48:00Z">
                  <w:rPr>
                    <w:del w:id="1281" w:author="Angelo Corsaro" w:date="2012-10-16T14:57:00Z"/>
                    <w:rFonts w:eastAsia="Times New Roman" w:cs="Times New Roman"/>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7227DF" w14:textId="7207E9B0" w:rsidR="00BA5DC3" w:rsidRPr="003D3106" w:rsidDel="00AA31ED" w:rsidRDefault="00BA5DC3" w:rsidP="00466992">
            <w:pPr>
              <w:spacing w:after="200" w:line="276" w:lineRule="auto"/>
              <w:ind w:left="720"/>
              <w:contextualSpacing/>
              <w:rPr>
                <w:del w:id="1282" w:author="Angelo Corsaro" w:date="2012-10-16T14:57:00Z"/>
                <w:sz w:val="22"/>
                <w:rPrChange w:id="1283" w:author="Angelo Corsaro" w:date="2012-10-26T15:48:00Z">
                  <w:rPr>
                    <w:del w:id="1284" w:author="Angelo Corsaro" w:date="2012-10-16T14:57:00Z"/>
                    <w:rFonts w:ascii="Calibri" w:eastAsia="Calibri" w:hAnsi="Calibri" w:cs="Times New Roman"/>
                    <w:sz w:val="22"/>
                  </w:rPr>
                </w:rPrChange>
              </w:rPr>
            </w:pPr>
            <w:del w:id="1285" w:author="Angelo Corsaro" w:date="2012-10-16T14:57:00Z">
              <w:r w:rsidRPr="003D3106" w:rsidDel="00AA31ED">
                <w:rPr>
                  <w:sz w:val="22"/>
                </w:rPr>
                <w:delText>topic</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705089" w14:textId="349CFE9F" w:rsidR="00BA5DC3" w:rsidRPr="003D3106" w:rsidDel="00AA31ED" w:rsidRDefault="00BA5DC3" w:rsidP="00BA5DC3">
            <w:pPr>
              <w:numPr>
                <w:ilvl w:val="0"/>
                <w:numId w:val="23"/>
              </w:numPr>
              <w:rPr>
                <w:del w:id="1286" w:author="Angelo Corsaro" w:date="2012-10-16T14:57:00Z"/>
                <w:sz w:val="22"/>
              </w:rPr>
            </w:pPr>
            <w:del w:id="1287" w:author="Angelo Corsaro" w:date="2012-10-16T14:57:00Z">
              <w:r w:rsidRPr="003D3106" w:rsidDel="00AA31ED">
                <w:rPr>
                  <w:sz w:val="22"/>
                </w:rPr>
                <w:delText>AnyTopic</w:delText>
              </w:r>
            </w:del>
          </w:p>
        </w:tc>
      </w:tr>
    </w:tbl>
    <w:p w14:paraId="305D6ABE" w14:textId="23183355" w:rsidR="00420E9F" w:rsidRPr="003D3106" w:rsidDel="006B4195" w:rsidRDefault="00420E9F" w:rsidP="008F5179">
      <w:pPr>
        <w:rPr>
          <w:del w:id="1288" w:author="Angelo Corsaro" w:date="2012-10-16T14:57:00Z"/>
        </w:rPr>
      </w:pPr>
    </w:p>
    <w:p w14:paraId="0AD4C61B" w14:textId="36EC1E33" w:rsidR="00420E9F" w:rsidRPr="003D3106" w:rsidDel="006B4195" w:rsidRDefault="00420E9F" w:rsidP="008F5179">
      <w:pPr>
        <w:rPr>
          <w:del w:id="1289" w:author="Angelo Corsaro" w:date="2012-10-16T14:57:00Z"/>
        </w:rPr>
      </w:pPr>
    </w:p>
    <w:p w14:paraId="1FC0AD70" w14:textId="77777777" w:rsidR="00420E9F" w:rsidRPr="003D3106" w:rsidRDefault="00420E9F" w:rsidP="008F5179"/>
    <w:p w14:paraId="3DCA5AEF" w14:textId="77777777" w:rsidR="000B13FE" w:rsidRPr="003D3106" w:rsidRDefault="000B13FE" w:rsidP="000B13FE">
      <w:pPr>
        <w:pStyle w:val="Titre4"/>
      </w:pPr>
      <w:r w:rsidRPr="003D3106">
        <w:t>Resource for Reference Types</w:t>
      </w:r>
    </w:p>
    <w:p w14:paraId="170F53F9" w14:textId="020B6CC4" w:rsidR="000B13FE" w:rsidRPr="003D3106" w:rsidRDefault="000B13FE" w:rsidP="000B13FE">
      <w:r w:rsidRPr="003D3106">
        <w:t>Instances of reference types are created</w:t>
      </w:r>
      <w:ins w:id="1290" w:author="Angelo Corsaro" w:date="2012-11-02T23:26:00Z">
        <w:r w:rsidR="004963E6">
          <w:t xml:space="preserve"> using C++ c</w:t>
        </w:r>
        <w:r w:rsidR="00530C71">
          <w:t>onstructors. The trivial constru</w:t>
        </w:r>
        <w:r w:rsidR="004963E6">
          <w:t>ctor is not defined for reference types</w:t>
        </w:r>
      </w:ins>
      <w:ins w:id="1291" w:author="Angelo Corsaro" w:date="2012-11-02T23:27:00Z">
        <w:r w:rsidR="00530C71">
          <w:t xml:space="preserve">, the only alternative to properly constructing a reference is to initialize it to </w:t>
        </w:r>
      </w:ins>
      <w:ins w:id="1292" w:author="Angelo Corsaro" w:date="2012-11-02T23:28:00Z">
        <w:r w:rsidR="00530C71">
          <w:t xml:space="preserve">a null reference by assigning </w:t>
        </w:r>
      </w:ins>
      <w:ins w:id="1293" w:author="Angelo Corsaro" w:date="2012-11-02T23:27:00Z">
        <w:r w:rsidR="00530C71">
          <w:t>dds::core::null</w:t>
        </w:r>
      </w:ins>
      <w:ins w:id="1294" w:author="Angelo Corsaro" w:date="2012-11-02T23:29:00Z">
        <w:r w:rsidR="0023619A">
          <w:t>.</w:t>
        </w:r>
      </w:ins>
      <w:del w:id="1295" w:author="Angelo Corsaro" w:date="2012-11-02T23:26:00Z">
        <w:r w:rsidRPr="003D3106" w:rsidDel="004963E6">
          <w:delText xml:space="preserve"> by </w:delText>
        </w:r>
      </w:del>
      <w:del w:id="1296" w:author="Angelo Corsaro" w:date="2012-11-02T23:28:00Z">
        <w:r w:rsidRPr="003D3106" w:rsidDel="00530C71">
          <w:delText>the factory methods specified in the DDS PIM or (in the case of WaitSet and GuardCondition, which have no PIM-specified factory classes) by static factory methods in the classes themselves. Declaring an object of a reference type on the stack with its default constructor, without assigning to it the result of any factory method or other previously created object, initializes a null reference.</w:delText>
        </w:r>
      </w:del>
    </w:p>
    <w:p w14:paraId="4215466F" w14:textId="77777777" w:rsidR="000B13FE" w:rsidRPr="003D3106" w:rsidRDefault="000B13FE" w:rsidP="000B13FE"/>
    <w:p w14:paraId="453BD509" w14:textId="77777777" w:rsidR="00420E9F" w:rsidRPr="003D3106" w:rsidRDefault="000B13FE" w:rsidP="000B13FE">
      <w:r w:rsidRPr="003D3106">
        <w:t>Resource management for some reference types might involve relatively heavyweight operating- system resources—such as e.g., threads, mutexes, and network sockets—in addition to memory. These objects therefore provide a method close() that shall halt network communication (in the case of entities) and dispose of any appropriate operating-system resources</w:t>
      </w:r>
    </w:p>
    <w:p w14:paraId="23688367" w14:textId="77777777" w:rsidR="00420E9F" w:rsidRPr="003D3106" w:rsidRDefault="00420E9F" w:rsidP="008F5179"/>
    <w:p w14:paraId="7B85C4AE" w14:textId="77777777" w:rsidR="00685B73" w:rsidRPr="003D3106" w:rsidRDefault="00685B73" w:rsidP="00685B73">
      <w:r w:rsidRPr="003D3106">
        <w:t>Users of this PSM are recommended to call close on objects of all reference types once they are finished using them. In addition, implementations may automatically close objects that they deem to be no longer in use, subject to the following restrictions:</w:t>
      </w:r>
    </w:p>
    <w:p w14:paraId="55D7453D" w14:textId="77777777" w:rsidR="00B24561" w:rsidRPr="003D3106" w:rsidRDefault="00685B73" w:rsidP="00B24561">
      <w:pPr>
        <w:numPr>
          <w:ilvl w:val="0"/>
          <w:numId w:val="23"/>
        </w:numPr>
        <w:spacing w:before="120"/>
      </w:pPr>
      <w:r w:rsidRPr="003D3106">
        <w:t>Any object to which the application has a direct reference (not including a WeakRefer- ence) is still in use.</w:t>
      </w:r>
    </w:p>
    <w:p w14:paraId="3E882315" w14:textId="77777777" w:rsidR="00B24561" w:rsidRPr="003D3106" w:rsidRDefault="00B24561" w:rsidP="00B24561">
      <w:pPr>
        <w:numPr>
          <w:ilvl w:val="0"/>
          <w:numId w:val="23"/>
        </w:numPr>
        <w:spacing w:before="120"/>
      </w:pPr>
      <w:r w:rsidRPr="003D3106">
        <w:t>A</w:t>
      </w:r>
      <w:r w:rsidR="00685B73" w:rsidRPr="003D3106">
        <w:t>ny entity with a non-null listener is still in use.</w:t>
      </w:r>
    </w:p>
    <w:p w14:paraId="07B6A204" w14:textId="77777777" w:rsidR="00B24561" w:rsidRPr="003D3106" w:rsidRDefault="00685B73" w:rsidP="00B24561">
      <w:pPr>
        <w:numPr>
          <w:ilvl w:val="0"/>
          <w:numId w:val="23"/>
        </w:numPr>
        <w:spacing w:before="120"/>
      </w:pPr>
      <w:r w:rsidRPr="003D3106">
        <w:t>Any object that has been explicitly retained is still in use</w:t>
      </w:r>
    </w:p>
    <w:p w14:paraId="04722E93" w14:textId="77777777" w:rsidR="00685B73" w:rsidRPr="003D3106" w:rsidRDefault="00685B73" w:rsidP="00B24561">
      <w:pPr>
        <w:numPr>
          <w:ilvl w:val="0"/>
          <w:numId w:val="23"/>
        </w:numPr>
        <w:spacing w:before="120"/>
      </w:pPr>
      <w:r w:rsidRPr="003D3106">
        <w:t>The creator of any object that is still in use is itself still in use.</w:t>
      </w:r>
    </w:p>
    <w:p w14:paraId="2B717CF1" w14:textId="77777777" w:rsidR="00B24561" w:rsidRPr="003D3106" w:rsidRDefault="00B24561" w:rsidP="00685B73"/>
    <w:p w14:paraId="3BD30497" w14:textId="77777777" w:rsidR="00685B73" w:rsidRPr="003D3106" w:rsidRDefault="00685B73" w:rsidP="00B24561">
      <w:pPr>
        <w:pStyle w:val="Titre3"/>
      </w:pPr>
      <w:bookmarkStart w:id="1297" w:name="_Toc182385777"/>
      <w:r w:rsidRPr="003D3106">
        <w:t>ValueTypes</w:t>
      </w:r>
      <w:bookmarkEnd w:id="1297"/>
    </w:p>
    <w:p w14:paraId="2963E2EF" w14:textId="77777777" w:rsidR="00685B73" w:rsidRPr="003D3106" w:rsidRDefault="00685B73" w:rsidP="00685B73">
      <w:r w:rsidRPr="003D3106">
        <w:t>All objects that have a value-type have a deep-copy assignment and copy construction semantics. It should also be pointed out that value-types are not “pure-value-types” in the sense that they are immutable (as in functional programming languages). The DDS-PSM-Cxx makes value-types mutable to limit the number of copies as well limit the time-overhead necessary to change a value-type (note that for immutable value-types the only form of change is to create a new value- type).</w:t>
      </w:r>
    </w:p>
    <w:p w14:paraId="7805A8A3" w14:textId="77777777" w:rsidR="00685B73" w:rsidRPr="003D3106" w:rsidRDefault="00685B73" w:rsidP="00685B73">
      <w:r w:rsidRPr="003D3106">
        <w:t>The DDS-PSM-Cxx models all DDS PIM classes beyond what is listed in Table 7.2 as value- types. In other terms, QoS, Policy, Statuses, and Topic samples are all modeled as value-types.</w:t>
      </w:r>
    </w:p>
    <w:p w14:paraId="0C236FCD" w14:textId="77777777" w:rsidR="00731149" w:rsidRPr="003D3106" w:rsidRDefault="00731149" w:rsidP="00685B73"/>
    <w:p w14:paraId="4684C53E" w14:textId="77777777" w:rsidR="00685B73" w:rsidRPr="003D3106" w:rsidRDefault="00685B73" w:rsidP="00731149">
      <w:pPr>
        <w:pStyle w:val="Titre3"/>
      </w:pPr>
      <w:bookmarkStart w:id="1298" w:name="_Toc182385778"/>
      <w:r w:rsidRPr="003D3106">
        <w:t>AnyTypes</w:t>
      </w:r>
      <w:bookmarkEnd w:id="1298"/>
    </w:p>
    <w:p w14:paraId="6E8FB715" w14:textId="77777777" w:rsidR="00685B73" w:rsidRPr="003D3106" w:rsidRDefault="00685B73" w:rsidP="00685B73">
      <w:r w:rsidRPr="003D3106">
        <w:t>The DDS-PSM-Cxx has been designed to take advantage of the compile time polymorphism provided by C++ templates. As such, the whole standard interface only has a few virtual meth- ods, and in general does not rely on inheritance but as opposed exploits delegation.</w:t>
      </w:r>
    </w:p>
    <w:p w14:paraId="1A6F9F7C" w14:textId="77777777" w:rsidR="00731149" w:rsidRPr="003D3106" w:rsidRDefault="00731149" w:rsidP="00685B73"/>
    <w:p w14:paraId="47461F74" w14:textId="77777777" w:rsidR="00685B73" w:rsidRPr="003D3106" w:rsidRDefault="00685B73" w:rsidP="00685B73">
      <w:r w:rsidRPr="003D3106">
        <w:t>Since the DDS API requires at times to pass DDS entities without exposing the complete type, while other times requires to store in containers list of objects of different types, the DDS-PSM- Cxx provides a selection of “Any” types.</w:t>
      </w:r>
    </w:p>
    <w:p w14:paraId="683182F3" w14:textId="77777777" w:rsidR="00731149" w:rsidRPr="003D3106" w:rsidRDefault="00731149" w:rsidP="00685B73"/>
    <w:p w14:paraId="4E798E00" w14:textId="77777777" w:rsidR="00685B73" w:rsidRPr="003D3106" w:rsidRDefault="00685B73" w:rsidP="00685B73">
      <w:r w:rsidRPr="003D3106">
        <w:t>These Any types safely store references in generic container objects without losing type informa- tion while at the same time exposing some type-independent operations.</w:t>
      </w:r>
    </w:p>
    <w:p w14:paraId="28497B28" w14:textId="77777777" w:rsidR="00731149" w:rsidRPr="003D3106" w:rsidRDefault="00731149" w:rsidP="00685B73"/>
    <w:p w14:paraId="26066940" w14:textId="77777777" w:rsidR="00685B73" w:rsidRPr="003D3106" w:rsidRDefault="00685B73" w:rsidP="00731149">
      <w:pPr>
        <w:pStyle w:val="Titre3"/>
      </w:pPr>
      <w:bookmarkStart w:id="1299" w:name="_Toc182385779"/>
      <w:r w:rsidRPr="003D3106">
        <w:t>StatusClasses</w:t>
      </w:r>
      <w:bookmarkEnd w:id="1299"/>
    </w:p>
    <w:p w14:paraId="5F008D2C" w14:textId="77777777" w:rsidR="00420E9F" w:rsidRPr="003D3106" w:rsidRDefault="00685B73" w:rsidP="00685B73">
      <w:r w:rsidRPr="003D3106">
        <w:t>The DDS-PSM-Cxx mapping for the status classes as defined in the DDS v1.2 specification is obtained by applying the generic mapping rules described in Section 7.4</w:t>
      </w:r>
      <w:r w:rsidR="00731149" w:rsidRPr="003D3106">
        <w:t xml:space="preserve"> with the following ex- caption – </w:t>
      </w:r>
      <w:r w:rsidRPr="003D3106">
        <w:t>inheritance from the root status class has been ignored.</w:t>
      </w:r>
    </w:p>
    <w:p w14:paraId="3334B16B" w14:textId="77777777" w:rsidR="00420E9F" w:rsidRPr="003D3106" w:rsidRDefault="00420E9F" w:rsidP="008F5179"/>
    <w:p w14:paraId="078726F3" w14:textId="77777777" w:rsidR="00A110D6" w:rsidRPr="003D3106" w:rsidRDefault="00A110D6" w:rsidP="00A110D6">
      <w:r w:rsidRPr="003D3106">
        <w:t>The reason for ignoring the inheritance from the root Status class is that this super-class does not provide any common behavior, or common state.</w:t>
      </w:r>
    </w:p>
    <w:p w14:paraId="66EDD9EB" w14:textId="77777777" w:rsidR="00420E9F" w:rsidRPr="003D3106" w:rsidRDefault="00A110D6" w:rsidP="00A110D6">
      <w:r w:rsidRPr="003D3106">
        <w:t xml:space="preserve">Status classes are part of the </w:t>
      </w:r>
      <w:r w:rsidRPr="003D3106">
        <w:rPr>
          <w:rFonts w:ascii="Menlo Regular" w:hAnsi="Menlo Regular" w:cs="Menlo Regular"/>
          <w:sz w:val="20"/>
        </w:rPr>
        <w:t>dds::core::status</w:t>
      </w:r>
      <w:r w:rsidRPr="003D3106">
        <w:t xml:space="preserve"> namespace. As an example, consider the following PIM Status class:</w:t>
      </w:r>
    </w:p>
    <w:p w14:paraId="4DCDFB90" w14:textId="77777777" w:rsidR="00420E9F" w:rsidRPr="003D3106" w:rsidRDefault="00420E9F" w:rsidP="008F5179"/>
    <w:p w14:paraId="7238B26E" w14:textId="77777777" w:rsidR="0099616E" w:rsidRPr="003D3106" w:rsidRDefault="004A4240" w:rsidP="008F5179">
      <w:r w:rsidRPr="00F321C8">
        <w:rPr>
          <w:noProof/>
          <w:lang w:val="fr-FR" w:eastAsia="fr-FR"/>
        </w:rPr>
        <w:drawing>
          <wp:anchor distT="0" distB="0" distL="114300" distR="114300" simplePos="0" relativeHeight="251660288" behindDoc="0" locked="0" layoutInCell="1" allowOverlap="1" wp14:anchorId="1DF13DFB" wp14:editId="4AE38772">
            <wp:simplePos x="0" y="0"/>
            <wp:positionH relativeFrom="margin">
              <wp:posOffset>2171700</wp:posOffset>
            </wp:positionH>
            <wp:positionV relativeFrom="paragraph">
              <wp:posOffset>56515</wp:posOffset>
            </wp:positionV>
            <wp:extent cx="1660525" cy="467360"/>
            <wp:effectExtent l="0" t="0" r="0" b="0"/>
            <wp:wrapThrough wrapText="bothSides">
              <wp:wrapPolygon edited="0">
                <wp:start x="0" y="0"/>
                <wp:lineTo x="0" y="19957"/>
                <wp:lineTo x="21146" y="19957"/>
                <wp:lineTo x="2114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0525" cy="467360"/>
                    </a:xfrm>
                    <a:prstGeom prst="rect">
                      <a:avLst/>
                    </a:prstGeom>
                    <a:noFill/>
                  </pic:spPr>
                </pic:pic>
              </a:graphicData>
            </a:graphic>
            <wp14:sizeRelH relativeFrom="page">
              <wp14:pctWidth>0</wp14:pctWidth>
            </wp14:sizeRelH>
            <wp14:sizeRelV relativeFrom="page">
              <wp14:pctHeight>0</wp14:pctHeight>
            </wp14:sizeRelV>
          </wp:anchor>
        </w:drawing>
      </w:r>
    </w:p>
    <w:p w14:paraId="04220E1E" w14:textId="77777777" w:rsidR="0099616E" w:rsidRPr="00ED6E9F" w:rsidRDefault="0099616E" w:rsidP="008F5179"/>
    <w:p w14:paraId="29843498" w14:textId="77777777" w:rsidR="0099616E" w:rsidRPr="00153C33" w:rsidRDefault="0099616E" w:rsidP="008F5179"/>
    <w:p w14:paraId="4FE27EB0" w14:textId="77777777" w:rsidR="0099616E" w:rsidRPr="00B70058" w:rsidRDefault="0099616E" w:rsidP="008F5179"/>
    <w:p w14:paraId="3F230D1D" w14:textId="77777777" w:rsidR="0099616E" w:rsidRPr="001F5C42" w:rsidRDefault="0099616E" w:rsidP="008F5179">
      <w:r w:rsidRPr="001F5C42">
        <w:t>Based on the mapping rules defined so far, the associated DDS-PSM-Cxx class would be the following:</w:t>
      </w:r>
    </w:p>
    <w:p w14:paraId="3EBAEFF2" w14:textId="77777777" w:rsidR="00A633CB" w:rsidRPr="003D3106" w:rsidRDefault="00A633CB" w:rsidP="008F5179"/>
    <w:p w14:paraId="2493EBA9" w14:textId="77777777" w:rsidR="00A633CB" w:rsidRPr="003D3106" w:rsidRDefault="00A633CB" w:rsidP="008F5179"/>
    <w:p w14:paraId="59C47694"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dds { </w:t>
      </w: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core { </w:t>
      </w: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status {</w:t>
      </w:r>
    </w:p>
    <w:p w14:paraId="6105F0D8"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template</w:t>
      </w:r>
      <w:r w:rsidRPr="003D3106">
        <w:rPr>
          <w:rFonts w:ascii="Menlo Regular" w:eastAsia="Arial" w:hAnsi="Menlo Regular" w:cs="Menlo Regular"/>
          <w:sz w:val="20"/>
          <w:szCs w:val="20"/>
        </w:rPr>
        <w:t xml:space="preserve"> &lt;</w:t>
      </w:r>
      <w:r w:rsidRPr="003D3106">
        <w:rPr>
          <w:rFonts w:ascii="Menlo Regular" w:eastAsia="Arial" w:hAnsi="Menlo Regular" w:cs="Menlo Regular"/>
          <w:b/>
          <w:bCs/>
          <w:color w:val="7F0055"/>
          <w:sz w:val="20"/>
          <w:szCs w:val="20"/>
        </w:rPr>
        <w:t>typename</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644632"/>
          <w:sz w:val="20"/>
          <w:szCs w:val="20"/>
        </w:rPr>
        <w:t>D</w:t>
      </w:r>
      <w:r w:rsidRPr="003D3106">
        <w:rPr>
          <w:rFonts w:ascii="Menlo Regular" w:eastAsia="Arial" w:hAnsi="Menlo Regular" w:cs="Menlo Regular"/>
          <w:sz w:val="20"/>
          <w:szCs w:val="20"/>
        </w:rPr>
        <w:t>&gt;</w:t>
      </w:r>
    </w:p>
    <w:p w14:paraId="3BF56995"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class</w:t>
      </w: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SampleLostStatus</w:t>
      </w:r>
      <w:r w:rsidRPr="003D3106">
        <w:rPr>
          <w:rFonts w:ascii="Menlo Regular" w:eastAsia="Arial" w:hAnsi="Menlo Regular" w:cs="Menlo Regular"/>
          <w:sz w:val="20"/>
          <w:szCs w:val="20"/>
        </w:rPr>
        <w:t xml:space="preserve"> : </w:t>
      </w: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 xml:space="preserve">  dds::core::Value&lt;D&gt;{</w:t>
      </w:r>
    </w:p>
    <w:p w14:paraId="50E04E2C"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w:t>
      </w:r>
    </w:p>
    <w:p w14:paraId="4823CE0B"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SampleLostStatus</w:t>
      </w:r>
      <w:r w:rsidRPr="003D3106">
        <w:rPr>
          <w:rFonts w:ascii="Menlo Regular" w:eastAsia="Arial" w:hAnsi="Menlo Regular" w:cs="Menlo Regular"/>
          <w:sz w:val="20"/>
          <w:szCs w:val="20"/>
        </w:rPr>
        <w:t>();</w:t>
      </w:r>
    </w:p>
    <w:p w14:paraId="20A45098"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SampleLostStatus</w:t>
      </w:r>
      <w:r w:rsidRPr="003D3106">
        <w:rPr>
          <w:rFonts w:ascii="Menlo Regular" w:eastAsia="Arial" w:hAnsi="Menlo Regular" w:cs="Menlo Regular"/>
          <w:sz w:val="20"/>
          <w:szCs w:val="20"/>
        </w:rPr>
        <w:t>(uint32_t total_count, uint32_t total_count_change);</w:t>
      </w:r>
    </w:p>
    <w:p w14:paraId="5AB48D77" w14:textId="77777777" w:rsidR="0099616E" w:rsidRPr="003D3106" w:rsidRDefault="0099616E" w:rsidP="0099616E">
      <w:pPr>
        <w:ind w:left="720"/>
        <w:rPr>
          <w:rFonts w:ascii="Menlo Regular" w:eastAsia="Arial" w:hAnsi="Menlo Regular" w:cs="Menlo Regular"/>
          <w:sz w:val="20"/>
          <w:szCs w:val="20"/>
        </w:rPr>
      </w:pPr>
    </w:p>
    <w:p w14:paraId="5BA3FB8D" w14:textId="77777777" w:rsidR="0099616E" w:rsidRPr="003D3106" w:rsidRDefault="0099616E" w:rsidP="0099616E">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w:t>
      </w:r>
    </w:p>
    <w:p w14:paraId="3CF62A96"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uint32_t </w:t>
      </w:r>
      <w:r w:rsidRPr="003D3106">
        <w:rPr>
          <w:rFonts w:ascii="Menlo Regular" w:eastAsia="Arial" w:hAnsi="Menlo Regular" w:cs="Menlo Regular"/>
          <w:b/>
          <w:bCs/>
          <w:sz w:val="20"/>
          <w:szCs w:val="20"/>
        </w:rPr>
        <w:t>total_count</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const</w:t>
      </w:r>
      <w:r w:rsidRPr="003D3106">
        <w:rPr>
          <w:rFonts w:ascii="Menlo Regular" w:eastAsia="Arial" w:hAnsi="Menlo Regular" w:cs="Menlo Regular"/>
          <w:sz w:val="20"/>
          <w:szCs w:val="20"/>
        </w:rPr>
        <w:t>;</w:t>
      </w:r>
    </w:p>
    <w:p w14:paraId="4ACC9894"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uint32_t&amp; </w:t>
      </w:r>
      <w:r w:rsidRPr="003D3106">
        <w:rPr>
          <w:rFonts w:ascii="Menlo Regular" w:eastAsia="Arial" w:hAnsi="Menlo Regular" w:cs="Menlo Regular"/>
          <w:b/>
          <w:bCs/>
          <w:sz w:val="20"/>
          <w:szCs w:val="20"/>
        </w:rPr>
        <w:t>total_count</w:t>
      </w:r>
      <w:r w:rsidRPr="003D3106">
        <w:rPr>
          <w:rFonts w:ascii="Menlo Regular" w:eastAsia="Arial" w:hAnsi="Menlo Regular" w:cs="Menlo Regular"/>
          <w:sz w:val="20"/>
          <w:szCs w:val="20"/>
        </w:rPr>
        <w:t>();</w:t>
      </w:r>
    </w:p>
    <w:p w14:paraId="260648AC" w14:textId="77777777" w:rsidR="0099616E" w:rsidRPr="003D3106" w:rsidRDefault="0099616E" w:rsidP="0099616E">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void</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total_count</w:t>
      </w:r>
      <w:r w:rsidRPr="003D3106">
        <w:rPr>
          <w:rFonts w:ascii="Menlo Regular" w:eastAsia="Arial" w:hAnsi="Menlo Regular" w:cs="Menlo Regular"/>
          <w:sz w:val="20"/>
          <w:szCs w:val="20"/>
        </w:rPr>
        <w:t>(uint32_t total_count);</w:t>
      </w:r>
    </w:p>
    <w:p w14:paraId="5A1EBF55" w14:textId="77777777" w:rsidR="0099616E" w:rsidRPr="003D3106" w:rsidRDefault="0099616E" w:rsidP="0099616E">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 } }</w:t>
      </w:r>
    </w:p>
    <w:p w14:paraId="689EF957" w14:textId="77777777" w:rsidR="0099616E" w:rsidRPr="003D3106" w:rsidRDefault="0099616E" w:rsidP="008F5179"/>
    <w:p w14:paraId="35D07A2A" w14:textId="77777777" w:rsidR="0099616E" w:rsidRPr="003D3106" w:rsidRDefault="00785423" w:rsidP="008F5179">
      <w:r w:rsidRPr="003D3106">
        <w:t xml:space="preserve">The full set of status classes is includes in the mandatory standard headers in the file </w:t>
      </w:r>
      <w:r w:rsidRPr="003D3106">
        <w:rPr>
          <w:rFonts w:ascii="Menlo Regular" w:hAnsi="Menlo Regular" w:cs="Menlo Regular"/>
          <w:sz w:val="20"/>
          <w:szCs w:val="20"/>
        </w:rPr>
        <w:t>dds/core/status/Status.hpp</w:t>
      </w:r>
      <w:r w:rsidRPr="003D3106">
        <w:t>.</w:t>
      </w:r>
    </w:p>
    <w:p w14:paraId="19EB64E4" w14:textId="77777777" w:rsidR="0099616E" w:rsidRPr="003D3106" w:rsidRDefault="0099616E" w:rsidP="008F5179"/>
    <w:p w14:paraId="768A4B2D" w14:textId="77777777" w:rsidR="0099616E" w:rsidRPr="003D3106" w:rsidRDefault="0099616E" w:rsidP="008F5179"/>
    <w:p w14:paraId="32730113" w14:textId="77777777" w:rsidR="000E0136" w:rsidRPr="003D3106" w:rsidRDefault="000E0136" w:rsidP="000E0136">
      <w:pPr>
        <w:pStyle w:val="Titre3"/>
      </w:pPr>
      <w:bookmarkStart w:id="1300" w:name="_Toc182385780"/>
      <w:r w:rsidRPr="003D3106">
        <w:t>Error Codes</w:t>
      </w:r>
      <w:bookmarkEnd w:id="1300"/>
    </w:p>
    <w:p w14:paraId="00FCF5F8" w14:textId="77777777" w:rsidR="0099616E" w:rsidRPr="003D3106" w:rsidRDefault="0099616E" w:rsidP="008F5179"/>
    <w:p w14:paraId="0374EA30" w14:textId="77777777" w:rsidR="0099616E" w:rsidRPr="003D3106" w:rsidRDefault="0099616E" w:rsidP="008F5179"/>
    <w:tbl>
      <w:tblPr>
        <w:tblW w:w="0" w:type="auto"/>
        <w:tblInd w:w="108" w:type="dxa"/>
        <w:tblLayout w:type="fixed"/>
        <w:tblLook w:val="0000" w:firstRow="0" w:lastRow="0" w:firstColumn="0" w:lastColumn="0" w:noHBand="0" w:noVBand="0"/>
        <w:tblPrChange w:id="1301" w:author="Angelo Corsaro" w:date="2012-11-02T23:31:00Z">
          <w:tblPr>
            <w:tblW w:w="0" w:type="auto"/>
            <w:tblInd w:w="108" w:type="dxa"/>
            <w:tblLook w:val="0000" w:firstRow="0" w:lastRow="0" w:firstColumn="0" w:lastColumn="0" w:noHBand="0" w:noVBand="0"/>
          </w:tblPr>
        </w:tblPrChange>
      </w:tblPr>
      <w:tblGrid>
        <w:gridCol w:w="3859"/>
        <w:gridCol w:w="3416"/>
        <w:gridCol w:w="2582"/>
        <w:tblGridChange w:id="1302">
          <w:tblGrid>
            <w:gridCol w:w="4376"/>
            <w:gridCol w:w="2899"/>
            <w:gridCol w:w="2582"/>
          </w:tblGrid>
        </w:tblGridChange>
      </w:tblGrid>
      <w:tr w:rsidR="003126A5" w:rsidRPr="00570396" w14:paraId="5F4225A5"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03"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3748E4AB" w14:textId="77777777" w:rsidR="003126A5" w:rsidRPr="00570396" w:rsidRDefault="003126A5" w:rsidP="00514BD3">
            <w:pPr>
              <w:spacing w:after="200" w:line="276" w:lineRule="auto"/>
              <w:ind w:left="720"/>
              <w:contextualSpacing/>
              <w:rPr>
                <w:b/>
                <w:sz w:val="18"/>
                <w:rPrChange w:id="1304" w:author="Angelo Corsaro" w:date="2012-11-02T23:33:00Z">
                  <w:rPr>
                    <w:rFonts w:ascii="Calibri" w:eastAsia="Calibri" w:hAnsi="Calibri" w:cs="Times New Roman"/>
                  </w:rPr>
                </w:rPrChange>
              </w:rPr>
            </w:pPr>
            <w:r w:rsidRPr="00570396">
              <w:rPr>
                <w:b/>
                <w:sz w:val="18"/>
                <w:rPrChange w:id="1305" w:author="Angelo Corsaro" w:date="2012-11-02T23:33:00Z">
                  <w:rPr/>
                </w:rPrChange>
              </w:rPr>
              <w:t>DDS PIM Return Code</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06"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279400F" w14:textId="77777777" w:rsidR="003126A5" w:rsidRPr="00570396" w:rsidRDefault="003126A5" w:rsidP="00F466A4">
            <w:pPr>
              <w:spacing w:after="200" w:line="276" w:lineRule="auto"/>
              <w:ind w:left="720"/>
              <w:contextualSpacing/>
              <w:jc w:val="center"/>
              <w:rPr>
                <w:b/>
                <w:sz w:val="18"/>
                <w:rPrChange w:id="1307" w:author="Angelo Corsaro" w:date="2012-11-02T23:33:00Z">
                  <w:rPr>
                    <w:rFonts w:ascii="Calibri" w:eastAsia="Calibri" w:hAnsi="Calibri" w:cs="Times New Roman"/>
                  </w:rPr>
                </w:rPrChange>
              </w:rPr>
            </w:pPr>
            <w:r w:rsidRPr="00570396">
              <w:rPr>
                <w:b/>
                <w:bCs/>
                <w:sz w:val="18"/>
                <w:rPrChange w:id="1308" w:author="Angelo Corsaro" w:date="2012-11-02T23:33:00Z">
                  <w:rPr>
                    <w:b/>
                    <w:bCs/>
                  </w:rPr>
                </w:rPrChange>
              </w:rPr>
              <w:t>DDS-PSM-Cxx Exception Class</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09"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09B4211" w14:textId="77777777" w:rsidR="003126A5" w:rsidRPr="00570396" w:rsidRDefault="003126A5" w:rsidP="00F466A4">
            <w:pPr>
              <w:spacing w:after="200" w:line="276" w:lineRule="auto"/>
              <w:ind w:left="720"/>
              <w:contextualSpacing/>
              <w:rPr>
                <w:b/>
                <w:sz w:val="18"/>
                <w:rPrChange w:id="1310" w:author="Angelo Corsaro" w:date="2012-11-02T23:33:00Z">
                  <w:rPr>
                    <w:rFonts w:ascii="Calibri" w:eastAsia="Calibri" w:hAnsi="Calibri" w:cs="Times New Roman"/>
                  </w:rPr>
                </w:rPrChange>
              </w:rPr>
            </w:pPr>
            <w:r w:rsidRPr="00570396">
              <w:rPr>
                <w:b/>
                <w:bCs/>
                <w:sz w:val="18"/>
                <w:rPrChange w:id="1311" w:author="Angelo Corsaro" w:date="2012-11-02T23:33:00Z">
                  <w:rPr>
                    <w:b/>
                    <w:bCs/>
                  </w:rPr>
                </w:rPrChange>
              </w:rPr>
              <w:t>Std C++ Parent Exception</w:t>
            </w:r>
          </w:p>
        </w:tc>
      </w:tr>
      <w:tr w:rsidR="003126A5" w:rsidRPr="003D3106" w14:paraId="60C3DDA0"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12"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7AB26DF" w14:textId="77777777" w:rsidR="003126A5" w:rsidRPr="00570396" w:rsidRDefault="003126A5" w:rsidP="00514BD3">
            <w:pPr>
              <w:spacing w:before="158" w:after="200" w:line="276" w:lineRule="auto"/>
              <w:ind w:left="720"/>
              <w:contextualSpacing/>
              <w:rPr>
                <w:sz w:val="18"/>
                <w:rPrChange w:id="1313" w:author="Angelo Corsaro" w:date="2012-11-02T23:33:00Z">
                  <w:rPr>
                    <w:rFonts w:ascii="Calibri" w:eastAsia="Calibri" w:hAnsi="Calibri" w:cs="Times New Roman"/>
                  </w:rPr>
                </w:rPrChange>
              </w:rPr>
            </w:pPr>
            <w:r w:rsidRPr="00570396">
              <w:rPr>
                <w:sz w:val="18"/>
                <w:rPrChange w:id="1314" w:author="Angelo Corsaro" w:date="2012-11-02T23:33:00Z">
                  <w:rPr/>
                </w:rPrChange>
              </w:rPr>
              <w:t>RETCODE_OK</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15"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4BFEEA04" w14:textId="77777777" w:rsidR="003126A5" w:rsidRPr="00570396" w:rsidRDefault="003126A5" w:rsidP="00F466A4">
            <w:pPr>
              <w:spacing w:before="158" w:after="200" w:line="276" w:lineRule="auto"/>
              <w:ind w:left="720"/>
              <w:contextualSpacing/>
              <w:rPr>
                <w:sz w:val="18"/>
                <w:rPrChange w:id="1316" w:author="Angelo Corsaro" w:date="2012-11-02T23:33:00Z">
                  <w:rPr>
                    <w:rFonts w:ascii="Calibri" w:eastAsia="Calibri" w:hAnsi="Calibri" w:cs="Times New Roman"/>
                  </w:rPr>
                </w:rPrChange>
              </w:rPr>
            </w:pPr>
            <w:r w:rsidRPr="00570396">
              <w:rPr>
                <w:sz w:val="18"/>
                <w:rPrChange w:id="1317" w:author="Angelo Corsaro" w:date="2012-11-02T23:33:00Z">
                  <w:rPr/>
                </w:rPrChange>
              </w:rPr>
              <w:t>Normal return; no exception</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18"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D646D5A" w14:textId="77777777" w:rsidR="003126A5" w:rsidRPr="00570396" w:rsidRDefault="003126A5" w:rsidP="00F466A4">
            <w:pPr>
              <w:tabs>
                <w:tab w:val="center" w:pos="4320"/>
                <w:tab w:val="right" w:pos="8640"/>
              </w:tabs>
              <w:spacing w:before="158"/>
              <w:rPr>
                <w:sz w:val="18"/>
                <w:rPrChange w:id="1319" w:author="Angelo Corsaro" w:date="2012-11-02T23:33:00Z">
                  <w:rPr>
                    <w:rFonts w:eastAsia="Times New Roman" w:cs="Times New Roman"/>
                  </w:rPr>
                </w:rPrChange>
              </w:rPr>
            </w:pPr>
          </w:p>
        </w:tc>
      </w:tr>
      <w:tr w:rsidR="003126A5" w:rsidRPr="003D3106" w14:paraId="5321EB5B"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20"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551A2B59" w14:textId="77777777" w:rsidR="003126A5" w:rsidRPr="00570396" w:rsidRDefault="003126A5" w:rsidP="00514BD3">
            <w:pPr>
              <w:spacing w:before="158" w:after="200" w:line="276" w:lineRule="auto"/>
              <w:ind w:left="720"/>
              <w:contextualSpacing/>
              <w:rPr>
                <w:sz w:val="18"/>
                <w:rPrChange w:id="1321" w:author="Angelo Corsaro" w:date="2012-11-02T23:33:00Z">
                  <w:rPr>
                    <w:rFonts w:ascii="Calibri" w:eastAsia="Calibri" w:hAnsi="Calibri" w:cs="Times New Roman"/>
                  </w:rPr>
                </w:rPrChange>
              </w:rPr>
            </w:pPr>
            <w:r w:rsidRPr="00570396">
              <w:rPr>
                <w:sz w:val="18"/>
                <w:rPrChange w:id="1322" w:author="Angelo Corsaro" w:date="2012-11-02T23:33:00Z">
                  <w:rPr/>
                </w:rPrChange>
              </w:rPr>
              <w:t>RETCODE_NO_DATA</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23"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67FDE892" w14:textId="77777777" w:rsidR="003126A5" w:rsidRPr="00570396" w:rsidRDefault="003126A5" w:rsidP="00F466A4">
            <w:pPr>
              <w:spacing w:before="158" w:after="200" w:line="276" w:lineRule="auto"/>
              <w:ind w:left="720"/>
              <w:contextualSpacing/>
              <w:rPr>
                <w:sz w:val="18"/>
                <w:rPrChange w:id="1324" w:author="Angelo Corsaro" w:date="2012-11-02T23:33:00Z">
                  <w:rPr>
                    <w:rFonts w:ascii="Calibri" w:eastAsia="Calibri" w:hAnsi="Calibri" w:cs="Times New Roman"/>
                  </w:rPr>
                </w:rPrChange>
              </w:rPr>
            </w:pPr>
            <w:r w:rsidRPr="00570396">
              <w:rPr>
                <w:sz w:val="18"/>
                <w:rPrChange w:id="1325" w:author="Angelo Corsaro" w:date="2012-11-02T23:33:00Z">
                  <w:rPr/>
                </w:rPrChange>
              </w:rPr>
              <w:t>An informational state attached to a normal return; no exception</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26"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12D010D1" w14:textId="77777777" w:rsidR="003126A5" w:rsidRPr="00570396" w:rsidRDefault="003126A5" w:rsidP="00F466A4">
            <w:pPr>
              <w:tabs>
                <w:tab w:val="center" w:pos="4320"/>
                <w:tab w:val="right" w:pos="8640"/>
              </w:tabs>
              <w:spacing w:before="158"/>
              <w:rPr>
                <w:sz w:val="18"/>
                <w:rPrChange w:id="1327" w:author="Angelo Corsaro" w:date="2012-11-02T23:33:00Z">
                  <w:rPr>
                    <w:rFonts w:eastAsia="Times New Roman" w:cs="Times New Roman"/>
                  </w:rPr>
                </w:rPrChange>
              </w:rPr>
            </w:pPr>
          </w:p>
        </w:tc>
      </w:tr>
      <w:tr w:rsidR="003126A5" w:rsidRPr="003D3106" w14:paraId="3A4677E7"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28"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574EDC32" w14:textId="77777777" w:rsidR="003126A5" w:rsidRPr="00570396" w:rsidRDefault="003126A5" w:rsidP="00514BD3">
            <w:pPr>
              <w:spacing w:before="158" w:after="200" w:line="276" w:lineRule="auto"/>
              <w:ind w:left="720"/>
              <w:contextualSpacing/>
              <w:rPr>
                <w:sz w:val="18"/>
                <w:rPrChange w:id="1329" w:author="Angelo Corsaro" w:date="2012-11-02T23:33:00Z">
                  <w:rPr>
                    <w:rFonts w:ascii="Calibri" w:eastAsia="Calibri" w:hAnsi="Calibri" w:cs="Times New Roman"/>
                  </w:rPr>
                </w:rPrChange>
              </w:rPr>
            </w:pPr>
            <w:r w:rsidRPr="00570396">
              <w:rPr>
                <w:sz w:val="18"/>
                <w:rPrChange w:id="1330" w:author="Angelo Corsaro" w:date="2012-11-02T23:33:00Z">
                  <w:rPr/>
                </w:rPrChange>
              </w:rPr>
              <w:t>RETCODE_ERROR</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31"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76257B7" w14:textId="77777777" w:rsidR="003126A5" w:rsidRPr="00570396" w:rsidRDefault="003126A5" w:rsidP="00F466A4">
            <w:pPr>
              <w:spacing w:before="158" w:after="200" w:line="276" w:lineRule="auto"/>
              <w:ind w:left="720"/>
              <w:contextualSpacing/>
              <w:rPr>
                <w:sz w:val="18"/>
                <w:rPrChange w:id="1332" w:author="Angelo Corsaro" w:date="2012-11-02T23:33:00Z">
                  <w:rPr>
                    <w:rFonts w:ascii="Calibri" w:eastAsia="Calibri" w:hAnsi="Calibri" w:cs="Times New Roman"/>
                  </w:rPr>
                </w:rPrChange>
              </w:rPr>
            </w:pPr>
            <w:r w:rsidRPr="00570396">
              <w:rPr>
                <w:sz w:val="18"/>
                <w:rPrChange w:id="1333" w:author="Angelo Corsaro" w:date="2012-11-02T23:33:00Z">
                  <w:rPr/>
                </w:rPrChange>
              </w:rPr>
              <w:t>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34"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62CBAA05" w14:textId="61BAC320" w:rsidR="003126A5" w:rsidRPr="00570396" w:rsidRDefault="00570396" w:rsidP="00F466A4">
            <w:pPr>
              <w:spacing w:before="158"/>
              <w:rPr>
                <w:sz w:val="18"/>
                <w:rPrChange w:id="1335" w:author="Angelo Corsaro" w:date="2012-11-02T23:33:00Z">
                  <w:rPr/>
                </w:rPrChange>
              </w:rPr>
            </w:pPr>
            <w:ins w:id="1336" w:author="Angelo Corsaro" w:date="2012-11-02T23:32:00Z">
              <w:r w:rsidRPr="00570396">
                <w:rPr>
                  <w:sz w:val="18"/>
                  <w:rPrChange w:id="1337" w:author="Angelo Corsaro" w:date="2012-11-02T23:33:00Z">
                    <w:rPr>
                      <w:sz w:val="20"/>
                    </w:rPr>
                  </w:rPrChange>
                </w:rPr>
                <w:t xml:space="preserve">        </w:t>
              </w:r>
            </w:ins>
            <w:r w:rsidR="003126A5" w:rsidRPr="00570396">
              <w:rPr>
                <w:sz w:val="18"/>
                <w:rPrChange w:id="1338" w:author="Angelo Corsaro" w:date="2012-11-02T23:33:00Z">
                  <w:rPr/>
                </w:rPrChange>
              </w:rPr>
              <w:t>std::logic_error</w:t>
            </w:r>
          </w:p>
        </w:tc>
      </w:tr>
      <w:tr w:rsidR="003126A5" w:rsidRPr="003D3106" w14:paraId="4E82E4F7"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39"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3C72BCF3" w14:textId="77777777" w:rsidR="003126A5" w:rsidRPr="00570396" w:rsidRDefault="003126A5" w:rsidP="00514BD3">
            <w:pPr>
              <w:spacing w:before="158" w:after="200" w:line="276" w:lineRule="auto"/>
              <w:ind w:left="720"/>
              <w:contextualSpacing/>
              <w:rPr>
                <w:sz w:val="18"/>
                <w:rPrChange w:id="1340" w:author="Angelo Corsaro" w:date="2012-11-02T23:33:00Z">
                  <w:rPr>
                    <w:rFonts w:ascii="Calibri" w:eastAsia="Calibri" w:hAnsi="Calibri" w:cs="Times New Roman"/>
                  </w:rPr>
                </w:rPrChange>
              </w:rPr>
            </w:pPr>
            <w:r w:rsidRPr="00570396">
              <w:rPr>
                <w:sz w:val="18"/>
                <w:rPrChange w:id="1341" w:author="Angelo Corsaro" w:date="2012-11-02T23:33:00Z">
                  <w:rPr/>
                </w:rPrChange>
              </w:rPr>
              <w:t>RETCODE_BAD_PARAMETER</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42"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18C77C90" w14:textId="261A805A" w:rsidR="003126A5" w:rsidRPr="00570396" w:rsidRDefault="00570396" w:rsidP="00F466A4">
            <w:pPr>
              <w:spacing w:before="158"/>
              <w:rPr>
                <w:sz w:val="18"/>
                <w:rPrChange w:id="1343" w:author="Angelo Corsaro" w:date="2012-11-02T23:33:00Z">
                  <w:rPr/>
                </w:rPrChange>
              </w:rPr>
            </w:pPr>
            <w:ins w:id="1344" w:author="Angelo Corsaro" w:date="2012-11-02T23:32:00Z">
              <w:r w:rsidRPr="00570396">
                <w:rPr>
                  <w:sz w:val="18"/>
                  <w:rPrChange w:id="1345" w:author="Angelo Corsaro" w:date="2012-11-02T23:33:00Z">
                    <w:rPr>
                      <w:sz w:val="20"/>
                    </w:rPr>
                  </w:rPrChange>
                </w:rPr>
                <w:t xml:space="preserve">              </w:t>
              </w:r>
            </w:ins>
            <w:r w:rsidR="003126A5" w:rsidRPr="00570396">
              <w:rPr>
                <w:sz w:val="18"/>
                <w:rPrChange w:id="1346" w:author="Angelo Corsaro" w:date="2012-11-02T23:33:00Z">
                  <w:rPr/>
                </w:rPrChange>
              </w:rPr>
              <w:t>InvalidArgumentError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47"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38026253" w14:textId="54DC98F0" w:rsidR="003126A5" w:rsidRPr="00570396" w:rsidRDefault="00570396" w:rsidP="00570396">
            <w:pPr>
              <w:spacing w:before="158" w:after="200" w:line="276" w:lineRule="auto"/>
              <w:contextualSpacing/>
              <w:rPr>
                <w:sz w:val="18"/>
                <w:rPrChange w:id="1348" w:author="Angelo Corsaro" w:date="2012-11-02T23:33:00Z">
                  <w:rPr>
                    <w:rFonts w:ascii="Calibri" w:eastAsia="Calibri" w:hAnsi="Calibri" w:cs="Times New Roman"/>
                  </w:rPr>
                </w:rPrChange>
              </w:rPr>
              <w:pPrChange w:id="1349" w:author="Angelo Corsaro" w:date="2012-11-02T23:32:00Z">
                <w:pPr>
                  <w:spacing w:before="158" w:after="200" w:line="276" w:lineRule="auto"/>
                  <w:ind w:left="720"/>
                  <w:contextualSpacing/>
                </w:pPr>
              </w:pPrChange>
            </w:pPr>
            <w:ins w:id="1350" w:author="Angelo Corsaro" w:date="2012-11-02T23:32:00Z">
              <w:r w:rsidRPr="00570396">
                <w:rPr>
                  <w:sz w:val="18"/>
                  <w:rPrChange w:id="1351" w:author="Angelo Corsaro" w:date="2012-11-02T23:33:00Z">
                    <w:rPr>
                      <w:sz w:val="20"/>
                    </w:rPr>
                  </w:rPrChange>
                </w:rPr>
                <w:t xml:space="preserve">        </w:t>
              </w:r>
            </w:ins>
            <w:r w:rsidR="003126A5" w:rsidRPr="00570396">
              <w:rPr>
                <w:sz w:val="18"/>
                <w:rPrChange w:id="1352" w:author="Angelo Corsaro" w:date="2012-11-02T23:33:00Z">
                  <w:rPr/>
                </w:rPrChange>
              </w:rPr>
              <w:t>std::invalid_argument</w:t>
            </w:r>
          </w:p>
        </w:tc>
      </w:tr>
      <w:tr w:rsidR="003126A5" w:rsidRPr="003D3106" w14:paraId="07D692DE"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53"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E96B744" w14:textId="780ACF1F" w:rsidR="003126A5" w:rsidRPr="00570396" w:rsidRDefault="00514BD3" w:rsidP="00514BD3">
            <w:pPr>
              <w:spacing w:before="158"/>
              <w:rPr>
                <w:sz w:val="18"/>
                <w:rPrChange w:id="1354" w:author="Angelo Corsaro" w:date="2012-11-02T23:33:00Z">
                  <w:rPr/>
                </w:rPrChange>
              </w:rPr>
            </w:pPr>
            <w:ins w:id="1355" w:author="Angelo Corsaro" w:date="2012-11-02T23:31:00Z">
              <w:r w:rsidRPr="00570396">
                <w:rPr>
                  <w:sz w:val="18"/>
                  <w:rPrChange w:id="1356" w:author="Angelo Corsaro" w:date="2012-11-02T23:33:00Z">
                    <w:rPr/>
                  </w:rPrChange>
                </w:rPr>
                <w:t xml:space="preserve">            </w:t>
              </w:r>
            </w:ins>
            <w:r w:rsidR="003126A5" w:rsidRPr="00570396">
              <w:rPr>
                <w:sz w:val="18"/>
                <w:rPrChange w:id="1357" w:author="Angelo Corsaro" w:date="2012-11-02T23:33:00Z">
                  <w:rPr/>
                </w:rPrChange>
              </w:rPr>
              <w:t>RETCODE_TIMEOUT</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58"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470175E2" w14:textId="77777777" w:rsidR="003126A5" w:rsidRPr="00570396" w:rsidRDefault="003126A5" w:rsidP="00F466A4">
            <w:pPr>
              <w:spacing w:before="158" w:after="200" w:line="276" w:lineRule="auto"/>
              <w:ind w:left="720"/>
              <w:contextualSpacing/>
              <w:rPr>
                <w:sz w:val="18"/>
                <w:rPrChange w:id="1359" w:author="Angelo Corsaro" w:date="2012-11-02T23:33:00Z">
                  <w:rPr>
                    <w:rFonts w:ascii="Calibri" w:eastAsia="Calibri" w:hAnsi="Calibri" w:cs="Times New Roman"/>
                  </w:rPr>
                </w:rPrChange>
              </w:rPr>
            </w:pPr>
            <w:r w:rsidRPr="00570396">
              <w:rPr>
                <w:sz w:val="18"/>
                <w:rPrChange w:id="1360" w:author="Angelo Corsaro" w:date="2012-11-02T23:33:00Z">
                  <w:rPr/>
                </w:rPrChange>
              </w:rPr>
              <w:t>TimeoutError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61"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1E143233" w14:textId="2DE401C3" w:rsidR="003126A5" w:rsidRPr="00570396" w:rsidRDefault="00570396" w:rsidP="00570396">
            <w:pPr>
              <w:spacing w:before="158" w:after="200" w:line="276" w:lineRule="auto"/>
              <w:contextualSpacing/>
              <w:rPr>
                <w:sz w:val="18"/>
                <w:rPrChange w:id="1362" w:author="Angelo Corsaro" w:date="2012-11-02T23:33:00Z">
                  <w:rPr>
                    <w:rFonts w:ascii="Calibri" w:eastAsia="Calibri" w:hAnsi="Calibri" w:cs="Times New Roman"/>
                  </w:rPr>
                </w:rPrChange>
              </w:rPr>
              <w:pPrChange w:id="1363" w:author="Angelo Corsaro" w:date="2012-11-02T23:32:00Z">
                <w:pPr>
                  <w:spacing w:before="158" w:after="200" w:line="276" w:lineRule="auto"/>
                  <w:ind w:left="720"/>
                  <w:contextualSpacing/>
                </w:pPr>
              </w:pPrChange>
            </w:pPr>
            <w:ins w:id="1364" w:author="Angelo Corsaro" w:date="2012-11-02T23:32:00Z">
              <w:r w:rsidRPr="00570396">
                <w:rPr>
                  <w:sz w:val="18"/>
                  <w:rPrChange w:id="1365" w:author="Angelo Corsaro" w:date="2012-11-02T23:33:00Z">
                    <w:rPr>
                      <w:sz w:val="20"/>
                    </w:rPr>
                  </w:rPrChange>
                </w:rPr>
                <w:t xml:space="preserve">        </w:t>
              </w:r>
            </w:ins>
            <w:r w:rsidR="003126A5" w:rsidRPr="00570396">
              <w:rPr>
                <w:sz w:val="18"/>
                <w:rPrChange w:id="1366" w:author="Angelo Corsaro" w:date="2012-11-02T23:33:00Z">
                  <w:rPr/>
                </w:rPrChange>
              </w:rPr>
              <w:t>std::runtime_error</w:t>
            </w:r>
          </w:p>
        </w:tc>
      </w:tr>
      <w:tr w:rsidR="003126A5" w:rsidRPr="003D3106" w14:paraId="00C0228B"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67"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4DCCF4F0" w14:textId="77777777" w:rsidR="003126A5" w:rsidRPr="00570396" w:rsidRDefault="003126A5" w:rsidP="00514BD3">
            <w:pPr>
              <w:spacing w:before="158" w:after="200" w:line="276" w:lineRule="auto"/>
              <w:ind w:left="720"/>
              <w:contextualSpacing/>
              <w:rPr>
                <w:sz w:val="18"/>
                <w:rPrChange w:id="1368" w:author="Angelo Corsaro" w:date="2012-11-02T23:33:00Z">
                  <w:rPr>
                    <w:rFonts w:ascii="Calibri" w:eastAsia="Calibri" w:hAnsi="Calibri" w:cs="Times New Roman"/>
                  </w:rPr>
                </w:rPrChange>
              </w:rPr>
            </w:pPr>
            <w:r w:rsidRPr="00570396">
              <w:rPr>
                <w:sz w:val="18"/>
                <w:rPrChange w:id="1369" w:author="Angelo Corsaro" w:date="2012-11-02T23:33:00Z">
                  <w:rPr/>
                </w:rPrChange>
              </w:rPr>
              <w:t>RETCODE_UNSUPPORTED</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70"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4ADD6E0F" w14:textId="77777777" w:rsidR="003126A5" w:rsidRPr="00570396" w:rsidRDefault="003126A5" w:rsidP="00F466A4">
            <w:pPr>
              <w:spacing w:before="158" w:after="200" w:line="276" w:lineRule="auto"/>
              <w:ind w:left="720"/>
              <w:contextualSpacing/>
              <w:rPr>
                <w:sz w:val="18"/>
                <w:rPrChange w:id="1371" w:author="Angelo Corsaro" w:date="2012-11-02T23:33:00Z">
                  <w:rPr>
                    <w:rFonts w:ascii="Calibri" w:eastAsia="Calibri" w:hAnsi="Calibri" w:cs="Times New Roman"/>
                  </w:rPr>
                </w:rPrChange>
              </w:rPr>
            </w:pPr>
            <w:r w:rsidRPr="00570396">
              <w:rPr>
                <w:sz w:val="18"/>
                <w:rPrChange w:id="1372" w:author="Angelo Corsaro" w:date="2012-11-02T23:33:00Z">
                  <w:rPr/>
                </w:rPrChange>
              </w:rPr>
              <w:t>UnsupportedError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73"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2BD40B3E" w14:textId="77777777" w:rsidR="003126A5" w:rsidRPr="00570396" w:rsidRDefault="003126A5" w:rsidP="00F466A4">
            <w:pPr>
              <w:spacing w:before="158" w:after="200" w:line="276" w:lineRule="auto"/>
              <w:ind w:left="720"/>
              <w:contextualSpacing/>
              <w:rPr>
                <w:sz w:val="18"/>
                <w:rPrChange w:id="1374" w:author="Angelo Corsaro" w:date="2012-11-02T23:33:00Z">
                  <w:rPr>
                    <w:rFonts w:ascii="Calibri" w:eastAsia="Calibri" w:hAnsi="Calibri" w:cs="Times New Roman"/>
                  </w:rPr>
                </w:rPrChange>
              </w:rPr>
            </w:pPr>
            <w:r w:rsidRPr="00570396">
              <w:rPr>
                <w:sz w:val="18"/>
                <w:rPrChange w:id="1375" w:author="Angelo Corsaro" w:date="2012-11-02T23:33:00Z">
                  <w:rPr/>
                </w:rPrChange>
              </w:rPr>
              <w:t>std::logic_error</w:t>
            </w:r>
          </w:p>
        </w:tc>
      </w:tr>
      <w:tr w:rsidR="003126A5" w:rsidRPr="003D3106" w14:paraId="165A23C8"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76"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65F9D9E1" w14:textId="77777777" w:rsidR="003126A5" w:rsidRPr="00570396" w:rsidRDefault="003126A5" w:rsidP="00514BD3">
            <w:pPr>
              <w:spacing w:before="158" w:after="200" w:line="276" w:lineRule="auto"/>
              <w:ind w:left="720"/>
              <w:contextualSpacing/>
              <w:rPr>
                <w:sz w:val="18"/>
                <w:rPrChange w:id="1377" w:author="Angelo Corsaro" w:date="2012-11-02T23:33:00Z">
                  <w:rPr>
                    <w:rFonts w:ascii="Calibri" w:eastAsia="Calibri" w:hAnsi="Calibri" w:cs="Times New Roman"/>
                  </w:rPr>
                </w:rPrChange>
              </w:rPr>
            </w:pPr>
            <w:r w:rsidRPr="00570396">
              <w:rPr>
                <w:sz w:val="18"/>
                <w:rPrChange w:id="1378" w:author="Angelo Corsaro" w:date="2012-11-02T23:33:00Z">
                  <w:rPr/>
                </w:rPrChange>
              </w:rPr>
              <w:t>RETCODE_ALREADY_DELETED</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79"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3D286D19" w14:textId="77777777" w:rsidR="003126A5" w:rsidRPr="00570396" w:rsidRDefault="003126A5" w:rsidP="00F466A4">
            <w:pPr>
              <w:spacing w:before="158" w:after="200" w:line="276" w:lineRule="auto"/>
              <w:ind w:left="720"/>
              <w:contextualSpacing/>
              <w:rPr>
                <w:sz w:val="18"/>
                <w:rPrChange w:id="1380" w:author="Angelo Corsaro" w:date="2012-11-02T23:33:00Z">
                  <w:rPr>
                    <w:rFonts w:ascii="Calibri" w:eastAsia="Calibri" w:hAnsi="Calibri" w:cs="Times New Roman"/>
                  </w:rPr>
                </w:rPrChange>
              </w:rPr>
            </w:pPr>
            <w:r w:rsidRPr="00570396">
              <w:rPr>
                <w:sz w:val="18"/>
                <w:rPrChange w:id="1381" w:author="Angelo Corsaro" w:date="2012-11-02T23:33:00Z">
                  <w:rPr/>
                </w:rPrChange>
              </w:rPr>
              <w:t>AlreadyClosedError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82"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52EE2DA6" w14:textId="77777777" w:rsidR="003126A5" w:rsidRPr="00570396" w:rsidRDefault="003126A5" w:rsidP="00F466A4">
            <w:pPr>
              <w:spacing w:before="158" w:after="200" w:line="276" w:lineRule="auto"/>
              <w:ind w:left="720"/>
              <w:contextualSpacing/>
              <w:rPr>
                <w:sz w:val="18"/>
                <w:rPrChange w:id="1383" w:author="Angelo Corsaro" w:date="2012-11-02T23:33:00Z">
                  <w:rPr>
                    <w:rFonts w:ascii="Calibri" w:eastAsia="Calibri" w:hAnsi="Calibri" w:cs="Times New Roman"/>
                  </w:rPr>
                </w:rPrChange>
              </w:rPr>
            </w:pPr>
            <w:r w:rsidRPr="00570396">
              <w:rPr>
                <w:sz w:val="18"/>
                <w:rPrChange w:id="1384" w:author="Angelo Corsaro" w:date="2012-11-02T23:33:00Z">
                  <w:rPr/>
                </w:rPrChange>
              </w:rPr>
              <w:t>std::logic_error</w:t>
            </w:r>
          </w:p>
        </w:tc>
      </w:tr>
      <w:tr w:rsidR="003126A5" w:rsidRPr="003D3106" w14:paraId="4C2C96D2"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85"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1B1B6768" w14:textId="77777777" w:rsidR="003126A5" w:rsidRPr="00570396" w:rsidRDefault="003126A5" w:rsidP="00514BD3">
            <w:pPr>
              <w:spacing w:before="158" w:after="200" w:line="276" w:lineRule="auto"/>
              <w:ind w:left="720"/>
              <w:contextualSpacing/>
              <w:rPr>
                <w:sz w:val="18"/>
                <w:rPrChange w:id="1386" w:author="Angelo Corsaro" w:date="2012-11-02T23:33:00Z">
                  <w:rPr>
                    <w:rFonts w:ascii="Calibri" w:eastAsia="Calibri" w:hAnsi="Calibri" w:cs="Times New Roman"/>
                  </w:rPr>
                </w:rPrChange>
              </w:rPr>
            </w:pPr>
            <w:r w:rsidRPr="00570396">
              <w:rPr>
                <w:sz w:val="18"/>
                <w:rPrChange w:id="1387" w:author="Angelo Corsaro" w:date="2012-11-02T23:33:00Z">
                  <w:rPr/>
                </w:rPrChange>
              </w:rPr>
              <w:t>RETCODE_ILLEGAL_OPERATION</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88"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55AB9A8" w14:textId="77777777" w:rsidR="003126A5" w:rsidRPr="00570396" w:rsidRDefault="003126A5" w:rsidP="00F466A4">
            <w:pPr>
              <w:spacing w:before="158" w:after="200" w:line="276" w:lineRule="auto"/>
              <w:ind w:left="720"/>
              <w:contextualSpacing/>
              <w:rPr>
                <w:sz w:val="18"/>
                <w:rPrChange w:id="1389" w:author="Angelo Corsaro" w:date="2012-11-02T23:33:00Z">
                  <w:rPr>
                    <w:rFonts w:ascii="Calibri" w:eastAsia="Calibri" w:hAnsi="Calibri" w:cs="Times New Roman"/>
                  </w:rPr>
                </w:rPrChange>
              </w:rPr>
            </w:pPr>
            <w:r w:rsidRPr="00570396">
              <w:rPr>
                <w:sz w:val="18"/>
                <w:rPrChange w:id="1390" w:author="Angelo Corsaro" w:date="2012-11-02T23:33:00Z">
                  <w:rPr/>
                </w:rPrChange>
              </w:rPr>
              <w:t>IllegalOperationError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91"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4911057" w14:textId="77777777" w:rsidR="003126A5" w:rsidRPr="00570396" w:rsidRDefault="003126A5" w:rsidP="00F466A4">
            <w:pPr>
              <w:spacing w:before="158" w:after="200" w:line="276" w:lineRule="auto"/>
              <w:ind w:left="720"/>
              <w:contextualSpacing/>
              <w:rPr>
                <w:sz w:val="18"/>
                <w:rPrChange w:id="1392" w:author="Angelo Corsaro" w:date="2012-11-02T23:33:00Z">
                  <w:rPr>
                    <w:rFonts w:ascii="Calibri" w:eastAsia="Calibri" w:hAnsi="Calibri" w:cs="Times New Roman"/>
                  </w:rPr>
                </w:rPrChange>
              </w:rPr>
            </w:pPr>
            <w:r w:rsidRPr="00570396">
              <w:rPr>
                <w:sz w:val="18"/>
                <w:rPrChange w:id="1393" w:author="Angelo Corsaro" w:date="2012-11-02T23:33:00Z">
                  <w:rPr/>
                </w:rPrChange>
              </w:rPr>
              <w:t>std::logic_error</w:t>
            </w:r>
          </w:p>
        </w:tc>
      </w:tr>
      <w:tr w:rsidR="003126A5" w:rsidRPr="003D3106" w14:paraId="40444DD0"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94"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65A2DF7D" w14:textId="77777777" w:rsidR="003126A5" w:rsidRPr="00570396" w:rsidRDefault="003126A5" w:rsidP="00514BD3">
            <w:pPr>
              <w:spacing w:before="158" w:after="200" w:line="276" w:lineRule="auto"/>
              <w:ind w:left="720"/>
              <w:contextualSpacing/>
              <w:rPr>
                <w:sz w:val="18"/>
                <w:rPrChange w:id="1395" w:author="Angelo Corsaro" w:date="2012-11-02T23:33:00Z">
                  <w:rPr>
                    <w:rFonts w:ascii="Calibri" w:eastAsia="Calibri" w:hAnsi="Calibri" w:cs="Times New Roman"/>
                  </w:rPr>
                </w:rPrChange>
              </w:rPr>
            </w:pPr>
            <w:r w:rsidRPr="00570396">
              <w:rPr>
                <w:sz w:val="18"/>
                <w:rPrChange w:id="1396" w:author="Angelo Corsaro" w:date="2012-11-02T23:33:00Z">
                  <w:rPr/>
                </w:rPrChange>
              </w:rPr>
              <w:t>RETCODE_NOT_ENABLED</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397"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34649926" w14:textId="77777777" w:rsidR="003126A5" w:rsidRPr="00570396" w:rsidRDefault="003126A5" w:rsidP="00F466A4">
            <w:pPr>
              <w:spacing w:before="158" w:after="200" w:line="276" w:lineRule="auto"/>
              <w:ind w:left="720"/>
              <w:contextualSpacing/>
              <w:rPr>
                <w:sz w:val="18"/>
                <w:rPrChange w:id="1398" w:author="Angelo Corsaro" w:date="2012-11-02T23:33:00Z">
                  <w:rPr>
                    <w:rFonts w:ascii="Calibri" w:eastAsia="Calibri" w:hAnsi="Calibri" w:cs="Times New Roman"/>
                  </w:rPr>
                </w:rPrChange>
              </w:rPr>
            </w:pPr>
            <w:r w:rsidRPr="00570396">
              <w:rPr>
                <w:sz w:val="18"/>
                <w:rPrChange w:id="1399" w:author="Angelo Corsaro" w:date="2012-11-02T23:33:00Z">
                  <w:rPr/>
                </w:rPrChange>
              </w:rPr>
              <w:t>NotEnabledError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00"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12541F5F" w14:textId="77777777" w:rsidR="003126A5" w:rsidRPr="00570396" w:rsidRDefault="003126A5" w:rsidP="00F466A4">
            <w:pPr>
              <w:spacing w:before="158" w:after="200" w:line="276" w:lineRule="auto"/>
              <w:ind w:left="720"/>
              <w:contextualSpacing/>
              <w:rPr>
                <w:sz w:val="18"/>
                <w:rPrChange w:id="1401" w:author="Angelo Corsaro" w:date="2012-11-02T23:33:00Z">
                  <w:rPr>
                    <w:rFonts w:ascii="Calibri" w:eastAsia="Calibri" w:hAnsi="Calibri" w:cs="Times New Roman"/>
                  </w:rPr>
                </w:rPrChange>
              </w:rPr>
            </w:pPr>
            <w:r w:rsidRPr="00570396">
              <w:rPr>
                <w:sz w:val="18"/>
                <w:rPrChange w:id="1402" w:author="Angelo Corsaro" w:date="2012-11-02T23:33:00Z">
                  <w:rPr/>
                </w:rPrChange>
              </w:rPr>
              <w:t>std::logic_error</w:t>
            </w:r>
          </w:p>
        </w:tc>
      </w:tr>
      <w:tr w:rsidR="003126A5" w:rsidRPr="003D3106" w14:paraId="15E885BC"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03"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1769F749" w14:textId="1D7DA40A" w:rsidR="003126A5" w:rsidRPr="00570396" w:rsidRDefault="003126A5" w:rsidP="00514BD3">
            <w:pPr>
              <w:spacing w:before="158" w:after="200" w:line="276" w:lineRule="auto"/>
              <w:ind w:left="720"/>
              <w:contextualSpacing/>
              <w:rPr>
                <w:sz w:val="18"/>
                <w:rPrChange w:id="1404" w:author="Angelo Corsaro" w:date="2012-11-02T23:33:00Z">
                  <w:rPr>
                    <w:rFonts w:ascii="Calibri" w:eastAsia="Calibri" w:hAnsi="Calibri" w:cs="Times New Roman"/>
                  </w:rPr>
                </w:rPrChange>
              </w:rPr>
            </w:pPr>
            <w:r w:rsidRPr="00570396">
              <w:rPr>
                <w:sz w:val="18"/>
                <w:rPrChange w:id="1405" w:author="Angelo Corsaro" w:date="2012-11-02T23:33:00Z">
                  <w:rPr/>
                </w:rPrChange>
              </w:rPr>
              <w:t>RETCODE_PRECONDITION_NOT_MET</w:t>
            </w:r>
          </w:p>
          <w:p w14:paraId="57407360" w14:textId="77777777" w:rsidR="003126A5" w:rsidRPr="00570396" w:rsidRDefault="003126A5" w:rsidP="00514BD3">
            <w:pPr>
              <w:tabs>
                <w:tab w:val="center" w:pos="4320"/>
                <w:tab w:val="right" w:pos="8640"/>
              </w:tabs>
              <w:spacing w:before="158"/>
              <w:rPr>
                <w:sz w:val="18"/>
                <w:rPrChange w:id="1406" w:author="Angelo Corsaro" w:date="2012-11-02T23:33:00Z">
                  <w:rPr>
                    <w:rFonts w:eastAsia="Times New Roman" w:cs="Times New Roman"/>
                  </w:rPr>
                </w:rPrChange>
              </w:rPr>
            </w:pP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07"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5E970B21" w14:textId="77777777" w:rsidR="003126A5" w:rsidRPr="00570396" w:rsidRDefault="003126A5" w:rsidP="00F466A4">
            <w:pPr>
              <w:spacing w:before="158" w:after="200" w:line="276" w:lineRule="auto"/>
              <w:ind w:left="720"/>
              <w:contextualSpacing/>
              <w:rPr>
                <w:sz w:val="18"/>
                <w:rPrChange w:id="1408" w:author="Angelo Corsaro" w:date="2012-11-02T23:33:00Z">
                  <w:rPr>
                    <w:rFonts w:ascii="Calibri" w:eastAsia="Calibri" w:hAnsi="Calibri" w:cs="Times New Roman"/>
                  </w:rPr>
                </w:rPrChange>
              </w:rPr>
            </w:pPr>
            <w:r w:rsidRPr="00570396">
              <w:rPr>
                <w:sz w:val="18"/>
                <w:rPrChange w:id="1409" w:author="Angelo Corsaro" w:date="2012-11-02T23:33:00Z">
                  <w:rPr/>
                </w:rPrChange>
              </w:rPr>
              <w:t>PreconditionNotMetError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10"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6392E859" w14:textId="77777777" w:rsidR="003126A5" w:rsidRPr="00570396" w:rsidRDefault="003126A5" w:rsidP="00F466A4">
            <w:pPr>
              <w:spacing w:before="158" w:after="200" w:line="276" w:lineRule="auto"/>
              <w:ind w:left="720"/>
              <w:contextualSpacing/>
              <w:rPr>
                <w:sz w:val="18"/>
                <w:rPrChange w:id="1411" w:author="Angelo Corsaro" w:date="2012-11-02T23:33:00Z">
                  <w:rPr>
                    <w:rFonts w:ascii="Calibri" w:eastAsia="Calibri" w:hAnsi="Calibri" w:cs="Times New Roman"/>
                  </w:rPr>
                </w:rPrChange>
              </w:rPr>
            </w:pPr>
            <w:r w:rsidRPr="00570396">
              <w:rPr>
                <w:sz w:val="18"/>
                <w:rPrChange w:id="1412" w:author="Angelo Corsaro" w:date="2012-11-02T23:33:00Z">
                  <w:rPr/>
                </w:rPrChange>
              </w:rPr>
              <w:t>std::logic_error</w:t>
            </w:r>
          </w:p>
        </w:tc>
      </w:tr>
      <w:tr w:rsidR="003126A5" w:rsidRPr="003D3106" w14:paraId="76B06468"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13"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145F4A40" w14:textId="77777777" w:rsidR="003126A5" w:rsidRPr="00570396" w:rsidRDefault="003126A5" w:rsidP="00514BD3">
            <w:pPr>
              <w:spacing w:before="158" w:after="200" w:line="276" w:lineRule="auto"/>
              <w:ind w:left="720"/>
              <w:contextualSpacing/>
              <w:rPr>
                <w:sz w:val="18"/>
                <w:rPrChange w:id="1414" w:author="Angelo Corsaro" w:date="2012-11-02T23:33:00Z">
                  <w:rPr>
                    <w:rFonts w:ascii="Calibri" w:eastAsia="Calibri" w:hAnsi="Calibri" w:cs="Times New Roman"/>
                  </w:rPr>
                </w:rPrChange>
              </w:rPr>
            </w:pPr>
            <w:r w:rsidRPr="00570396">
              <w:rPr>
                <w:sz w:val="18"/>
                <w:rPrChange w:id="1415" w:author="Angelo Corsaro" w:date="2012-11-02T23:33:00Z">
                  <w:rPr/>
                </w:rPrChange>
              </w:rPr>
              <w:t>RETCODE_IMMUTABLE_POLICY</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16"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26B041A2" w14:textId="77777777" w:rsidR="003126A5" w:rsidRPr="00570396" w:rsidRDefault="003126A5" w:rsidP="00F466A4">
            <w:pPr>
              <w:spacing w:before="158" w:after="200" w:line="276" w:lineRule="auto"/>
              <w:ind w:left="720"/>
              <w:contextualSpacing/>
              <w:rPr>
                <w:sz w:val="18"/>
                <w:rPrChange w:id="1417" w:author="Angelo Corsaro" w:date="2012-11-02T23:33:00Z">
                  <w:rPr>
                    <w:rFonts w:ascii="Calibri" w:eastAsia="Calibri" w:hAnsi="Calibri" w:cs="Times New Roman"/>
                  </w:rPr>
                </w:rPrChange>
              </w:rPr>
            </w:pPr>
            <w:r w:rsidRPr="00570396">
              <w:rPr>
                <w:sz w:val="18"/>
                <w:rPrChange w:id="1418" w:author="Angelo Corsaro" w:date="2012-11-02T23:33:00Z">
                  <w:rPr/>
                </w:rPrChange>
              </w:rPr>
              <w:t>ImmutablePolicyError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19"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52D2A929" w14:textId="77777777" w:rsidR="003126A5" w:rsidRPr="00570396" w:rsidRDefault="003126A5" w:rsidP="00F466A4">
            <w:pPr>
              <w:spacing w:before="158" w:after="200" w:line="276" w:lineRule="auto"/>
              <w:ind w:left="720"/>
              <w:contextualSpacing/>
              <w:rPr>
                <w:sz w:val="18"/>
                <w:rPrChange w:id="1420" w:author="Angelo Corsaro" w:date="2012-11-02T23:33:00Z">
                  <w:rPr>
                    <w:rFonts w:ascii="Calibri" w:eastAsia="Calibri" w:hAnsi="Calibri" w:cs="Times New Roman"/>
                  </w:rPr>
                </w:rPrChange>
              </w:rPr>
            </w:pPr>
            <w:r w:rsidRPr="00570396">
              <w:rPr>
                <w:sz w:val="18"/>
                <w:rPrChange w:id="1421" w:author="Angelo Corsaro" w:date="2012-11-02T23:33:00Z">
                  <w:rPr/>
                </w:rPrChange>
              </w:rPr>
              <w:t>std::logic_error</w:t>
            </w:r>
          </w:p>
        </w:tc>
      </w:tr>
      <w:tr w:rsidR="003126A5" w:rsidRPr="003D3106" w14:paraId="1DE45B65"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22"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6808D3CD" w14:textId="77777777" w:rsidR="003126A5" w:rsidRPr="00570396" w:rsidRDefault="003126A5" w:rsidP="00514BD3">
            <w:pPr>
              <w:spacing w:before="158" w:after="200" w:line="276" w:lineRule="auto"/>
              <w:ind w:left="720"/>
              <w:contextualSpacing/>
              <w:rPr>
                <w:sz w:val="18"/>
                <w:rPrChange w:id="1423" w:author="Angelo Corsaro" w:date="2012-11-02T23:33:00Z">
                  <w:rPr>
                    <w:rFonts w:ascii="Calibri" w:eastAsia="Calibri" w:hAnsi="Calibri" w:cs="Times New Roman"/>
                  </w:rPr>
                </w:rPrChange>
              </w:rPr>
            </w:pPr>
            <w:r w:rsidRPr="00570396">
              <w:rPr>
                <w:sz w:val="18"/>
                <w:rPrChange w:id="1424" w:author="Angelo Corsaro" w:date="2012-11-02T23:33:00Z">
                  <w:rPr/>
                </w:rPrChange>
              </w:rPr>
              <w:t>RETCODE_INCONSISTENT_POLICY</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25"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35B26093" w14:textId="77777777" w:rsidR="003126A5" w:rsidRPr="00570396" w:rsidRDefault="003126A5" w:rsidP="00F466A4">
            <w:pPr>
              <w:spacing w:before="158" w:after="200" w:line="276" w:lineRule="auto"/>
              <w:ind w:left="720"/>
              <w:contextualSpacing/>
              <w:rPr>
                <w:sz w:val="18"/>
                <w:rPrChange w:id="1426" w:author="Angelo Corsaro" w:date="2012-11-02T23:33:00Z">
                  <w:rPr>
                    <w:rFonts w:ascii="Calibri" w:eastAsia="Calibri" w:hAnsi="Calibri" w:cs="Times New Roman"/>
                  </w:rPr>
                </w:rPrChange>
              </w:rPr>
            </w:pPr>
            <w:r w:rsidRPr="00570396">
              <w:rPr>
                <w:sz w:val="18"/>
                <w:rPrChange w:id="1427" w:author="Angelo Corsaro" w:date="2012-11-02T23:33:00Z">
                  <w:rPr/>
                </w:rPrChange>
              </w:rPr>
              <w:t>InconsistentPolicyError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28"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172FBFF8" w14:textId="77777777" w:rsidR="003126A5" w:rsidRPr="00570396" w:rsidRDefault="003126A5" w:rsidP="00F466A4">
            <w:pPr>
              <w:spacing w:before="158" w:after="200" w:line="276" w:lineRule="auto"/>
              <w:ind w:left="720"/>
              <w:contextualSpacing/>
              <w:rPr>
                <w:sz w:val="18"/>
                <w:rPrChange w:id="1429" w:author="Angelo Corsaro" w:date="2012-11-02T23:33:00Z">
                  <w:rPr>
                    <w:rFonts w:ascii="Calibri" w:eastAsia="Calibri" w:hAnsi="Calibri" w:cs="Times New Roman"/>
                  </w:rPr>
                </w:rPrChange>
              </w:rPr>
            </w:pPr>
            <w:r w:rsidRPr="00570396">
              <w:rPr>
                <w:sz w:val="18"/>
                <w:rPrChange w:id="1430" w:author="Angelo Corsaro" w:date="2012-11-02T23:33:00Z">
                  <w:rPr/>
                </w:rPrChange>
              </w:rPr>
              <w:t>std::logic_error</w:t>
            </w:r>
          </w:p>
        </w:tc>
      </w:tr>
      <w:tr w:rsidR="003126A5" w:rsidRPr="003D3106" w14:paraId="2DD4F1FF" w14:textId="77777777" w:rsidTr="00514BD3">
        <w:tc>
          <w:tcPr>
            <w:tcW w:w="38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31" w:author="Angelo Corsaro" w:date="2012-11-02T23:31:00Z">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5C930469" w14:textId="77777777" w:rsidR="003126A5" w:rsidRPr="00570396" w:rsidRDefault="003126A5" w:rsidP="00514BD3">
            <w:pPr>
              <w:spacing w:before="158" w:after="200" w:line="276" w:lineRule="auto"/>
              <w:ind w:left="720"/>
              <w:contextualSpacing/>
              <w:rPr>
                <w:sz w:val="18"/>
                <w:rPrChange w:id="1432" w:author="Angelo Corsaro" w:date="2012-11-02T23:33:00Z">
                  <w:rPr>
                    <w:rFonts w:ascii="Calibri" w:eastAsia="Calibri" w:hAnsi="Calibri" w:cs="Times New Roman"/>
                  </w:rPr>
                </w:rPrChange>
              </w:rPr>
            </w:pPr>
            <w:r w:rsidRPr="00570396">
              <w:rPr>
                <w:sz w:val="18"/>
                <w:rPrChange w:id="1433" w:author="Angelo Corsaro" w:date="2012-11-02T23:33:00Z">
                  <w:rPr/>
                </w:rPrChange>
              </w:rPr>
              <w:t>RETCODE_OUT_OF_RESOURCES</w:t>
            </w:r>
          </w:p>
        </w:tc>
        <w:tc>
          <w:tcPr>
            <w:tcW w:w="34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34" w:author="Angelo Corsaro" w:date="2012-11-02T23:31:00Z">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0F1D1E5E" w14:textId="77777777" w:rsidR="003126A5" w:rsidRPr="00570396" w:rsidRDefault="003126A5" w:rsidP="00F466A4">
            <w:pPr>
              <w:spacing w:before="158" w:after="200" w:line="276" w:lineRule="auto"/>
              <w:ind w:left="720"/>
              <w:contextualSpacing/>
              <w:rPr>
                <w:sz w:val="18"/>
                <w:rPrChange w:id="1435" w:author="Angelo Corsaro" w:date="2012-11-02T23:33:00Z">
                  <w:rPr>
                    <w:rFonts w:ascii="Calibri" w:eastAsia="Calibri" w:hAnsi="Calibri" w:cs="Times New Roman"/>
                  </w:rPr>
                </w:rPrChange>
              </w:rPr>
            </w:pPr>
            <w:r w:rsidRPr="00570396">
              <w:rPr>
                <w:sz w:val="18"/>
                <w:rPrChange w:id="1436" w:author="Angelo Corsaro" w:date="2012-11-02T23:33:00Z">
                  <w:rPr/>
                </w:rPrChange>
              </w:rPr>
              <w:t>OutOfResourcesError</w:t>
            </w:r>
          </w:p>
        </w:tc>
        <w:tc>
          <w:tcPr>
            <w:tcW w:w="25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Change w:id="1437" w:author="Angelo Corsaro" w:date="2012-11-02T23:31:00Z">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14:paraId="6B22B70A" w14:textId="77777777" w:rsidR="003126A5" w:rsidRPr="00570396" w:rsidRDefault="003126A5" w:rsidP="00A83168">
            <w:pPr>
              <w:keepNext/>
              <w:spacing w:before="158" w:after="200" w:line="276" w:lineRule="auto"/>
              <w:ind w:left="720"/>
              <w:contextualSpacing/>
              <w:rPr>
                <w:sz w:val="18"/>
                <w:rPrChange w:id="1438" w:author="Angelo Corsaro" w:date="2012-11-02T23:33:00Z">
                  <w:rPr>
                    <w:rFonts w:ascii="Calibri" w:eastAsia="Calibri" w:hAnsi="Calibri" w:cs="Times New Roman"/>
                  </w:rPr>
                </w:rPrChange>
              </w:rPr>
            </w:pPr>
            <w:r w:rsidRPr="00570396">
              <w:rPr>
                <w:sz w:val="18"/>
                <w:rPrChange w:id="1439" w:author="Angelo Corsaro" w:date="2012-11-02T23:33:00Z">
                  <w:rPr/>
                </w:rPrChange>
              </w:rPr>
              <w:t>std::runtime_error</w:t>
            </w:r>
          </w:p>
        </w:tc>
      </w:tr>
    </w:tbl>
    <w:p w14:paraId="5D5484BF" w14:textId="77777777" w:rsidR="0099616E" w:rsidRPr="003D3106" w:rsidRDefault="003126A5" w:rsidP="003126A5">
      <w:pPr>
        <w:pStyle w:val="Lgende"/>
      </w:pPr>
      <w:r w:rsidRPr="003D3106">
        <w:t xml:space="preserve">Table </w:t>
      </w:r>
      <w:r w:rsidR="00A83168" w:rsidRPr="00F321C8">
        <w:fldChar w:fldCharType="begin"/>
      </w:r>
      <w:r w:rsidR="00A83168" w:rsidRPr="003D3106">
        <w:instrText xml:space="preserve"> </w:instrText>
      </w:r>
      <w:r w:rsidR="00E915ED" w:rsidRPr="003D3106">
        <w:instrText>STYLEREF</w:instrText>
      </w:r>
      <w:r w:rsidR="00A83168" w:rsidRPr="003D3106">
        <w:instrText xml:space="preserve"> 1 \s </w:instrText>
      </w:r>
      <w:r w:rsidR="00A83168" w:rsidRPr="003D3106">
        <w:rPr>
          <w:rPrChange w:id="1440" w:author="Angelo Corsaro" w:date="2012-10-26T15:48:00Z">
            <w:rPr/>
          </w:rPrChange>
        </w:rPr>
        <w:fldChar w:fldCharType="separate"/>
      </w:r>
      <w:r w:rsidR="00E675E6" w:rsidRPr="003D3106">
        <w:rPr>
          <w:noProof/>
        </w:rPr>
        <w:t>7</w:t>
      </w:r>
      <w:r w:rsidR="00A83168" w:rsidRPr="00605B0A">
        <w:fldChar w:fldCharType="end"/>
      </w:r>
      <w:r w:rsidR="00A83168" w:rsidRPr="003D3106">
        <w:t>.</w:t>
      </w:r>
      <w:r w:rsidR="00A83168" w:rsidRPr="00F321C8">
        <w:fldChar w:fldCharType="begin"/>
      </w:r>
      <w:r w:rsidR="00A83168" w:rsidRPr="003D3106">
        <w:instrText xml:space="preserve"> </w:instrText>
      </w:r>
      <w:r w:rsidR="00E915ED" w:rsidRPr="003D3106">
        <w:instrText>SEQ</w:instrText>
      </w:r>
      <w:r w:rsidR="00A83168" w:rsidRPr="003D3106">
        <w:instrText xml:space="preserve"> Table \* ARABIC \s 1 </w:instrText>
      </w:r>
      <w:r w:rsidR="00A83168" w:rsidRPr="003D3106">
        <w:rPr>
          <w:rPrChange w:id="1441" w:author="Angelo Corsaro" w:date="2012-10-26T15:48:00Z">
            <w:rPr/>
          </w:rPrChange>
        </w:rPr>
        <w:fldChar w:fldCharType="separate"/>
      </w:r>
      <w:r w:rsidR="00E675E6" w:rsidRPr="003D3106">
        <w:rPr>
          <w:noProof/>
        </w:rPr>
        <w:t>3</w:t>
      </w:r>
      <w:r w:rsidR="00A83168" w:rsidRPr="00605B0A">
        <w:fldChar w:fldCharType="end"/>
      </w:r>
      <w:r w:rsidRPr="003D3106">
        <w:t xml:space="preserve"> – Mapping between PIM Error Codes and C++ Exceptions</w:t>
      </w:r>
    </w:p>
    <w:p w14:paraId="0E758DAC" w14:textId="77777777" w:rsidR="0099616E" w:rsidRPr="003D3106" w:rsidRDefault="0099616E" w:rsidP="008F5179"/>
    <w:p w14:paraId="4EC8C3BE" w14:textId="77777777" w:rsidR="0099616E" w:rsidRPr="003D3106" w:rsidRDefault="0099616E" w:rsidP="008F5179"/>
    <w:p w14:paraId="070A3C13" w14:textId="77777777" w:rsidR="0099616E" w:rsidRPr="003D3106" w:rsidRDefault="003126A5" w:rsidP="008F5179">
      <w:r w:rsidRPr="003D3106">
        <w:t xml:space="preserve">The DDS-PSM-Cxx maps error codes to C++ exceptions defined in the dds::core namespace and inheriting from a base Exception class and the appropriate standard C++ exception. Table 7.3 lists the mapping between error codes as defined in the DDS PIM and C++ exceptions as used in this specification. Exceptions have value semantics, this means have to always have deep copy semantics. The full list of exceptions is included in the file </w:t>
      </w:r>
      <w:r w:rsidRPr="003D3106">
        <w:rPr>
          <w:rFonts w:ascii="Menlo Regular" w:hAnsi="Menlo Regular" w:cs="Menlo Regular"/>
          <w:sz w:val="20"/>
        </w:rPr>
        <w:t>dds/core/Exceptions.hpp</w:t>
      </w:r>
      <w:r w:rsidRPr="003D3106">
        <w:t>.</w:t>
      </w:r>
    </w:p>
    <w:p w14:paraId="2EAF5588" w14:textId="77777777" w:rsidR="0099616E" w:rsidRPr="003D3106" w:rsidRDefault="0099616E" w:rsidP="008F5179"/>
    <w:p w14:paraId="177117D4" w14:textId="77777777" w:rsidR="0099616E" w:rsidRPr="003D3106" w:rsidRDefault="0099616E" w:rsidP="008F5179"/>
    <w:p w14:paraId="68ABD630" w14:textId="77777777" w:rsidR="00F466A4" w:rsidRPr="003D3106" w:rsidRDefault="00F466A4" w:rsidP="008F5179"/>
    <w:p w14:paraId="2344D5CB" w14:textId="3B4BBCA5" w:rsidR="00F466A4" w:rsidRPr="003D3106" w:rsidRDefault="00F466A4" w:rsidP="00165217">
      <w:pPr>
        <w:pStyle w:val="Titre3"/>
      </w:pPr>
      <w:bookmarkStart w:id="1442" w:name="_Toc182385781"/>
      <w:r w:rsidRPr="003D3106">
        <w:t>Time</w:t>
      </w:r>
      <w:ins w:id="1443" w:author="Angelo Corsaro" w:date="2012-10-26T15:36:00Z">
        <w:r w:rsidR="00C2291C" w:rsidRPr="003D3106">
          <w:t xml:space="preserve"> </w:t>
        </w:r>
      </w:ins>
      <w:r w:rsidRPr="003D3106">
        <w:t>and</w:t>
      </w:r>
      <w:ins w:id="1444" w:author="Angelo Corsaro" w:date="2012-10-26T15:36:00Z">
        <w:r w:rsidR="00C2291C" w:rsidRPr="003D3106">
          <w:t xml:space="preserve"> </w:t>
        </w:r>
      </w:ins>
      <w:r w:rsidRPr="003D3106">
        <w:t>Duration</w:t>
      </w:r>
      <w:bookmarkEnd w:id="1442"/>
    </w:p>
    <w:p w14:paraId="22CA84DF" w14:textId="77777777" w:rsidR="0099616E" w:rsidRPr="003D3106" w:rsidRDefault="00F466A4" w:rsidP="008F5179">
      <w:r w:rsidRPr="003D3106">
        <w:t>This PSM maps the DDS Time_t and Duration_t types into the value types Time and Duration respectively. In addition to providing their seconds and nanoseconds state through accessor and mutator methods, these classes provide a small number of convenience operations:</w:t>
      </w:r>
    </w:p>
    <w:p w14:paraId="4E58145C" w14:textId="77777777" w:rsidR="00165217" w:rsidRPr="003D3106" w:rsidRDefault="00165217" w:rsidP="000D6BA4">
      <w:pPr>
        <w:numPr>
          <w:ilvl w:val="0"/>
          <w:numId w:val="25"/>
        </w:numPr>
        <w:spacing w:before="120"/>
        <w:ind w:left="714" w:hanging="357"/>
      </w:pPr>
      <w:r w:rsidRPr="003D3106">
        <w:t>Time object scan be incremented by durations expressed as seconds, nanoseconds, milliseconds, or Duration objects.</w:t>
      </w:r>
    </w:p>
    <w:p w14:paraId="2411F3DA" w14:textId="77777777" w:rsidR="00165217" w:rsidRPr="003D3106" w:rsidRDefault="00165217" w:rsidP="000D6BA4">
      <w:pPr>
        <w:numPr>
          <w:ilvl w:val="0"/>
          <w:numId w:val="25"/>
        </w:numPr>
        <w:spacing w:before="120"/>
        <w:ind w:left="714" w:hanging="357"/>
      </w:pPr>
      <w:r w:rsidRPr="003D3106">
        <w:t>Time object</w:t>
      </w:r>
      <w:r w:rsidR="000D6BA4" w:rsidRPr="003D3106">
        <w:t xml:space="preserve"> </w:t>
      </w:r>
      <w:r w:rsidRPr="003D3106">
        <w:t>scan</w:t>
      </w:r>
      <w:r w:rsidR="000D6BA4" w:rsidRPr="003D3106">
        <w:t xml:space="preserve"> </w:t>
      </w:r>
      <w:r w:rsidRPr="003D3106">
        <w:t>be</w:t>
      </w:r>
      <w:r w:rsidR="000D6BA4" w:rsidRPr="003D3106">
        <w:t xml:space="preserve"> </w:t>
      </w:r>
      <w:r w:rsidRPr="003D3106">
        <w:t>converted</w:t>
      </w:r>
      <w:r w:rsidR="000D6BA4" w:rsidRPr="003D3106">
        <w:t xml:space="preserve"> </w:t>
      </w:r>
      <w:r w:rsidRPr="003D3106">
        <w:t>to</w:t>
      </w:r>
      <w:r w:rsidR="000D6BA4" w:rsidRPr="003D3106">
        <w:t xml:space="preserve"> </w:t>
      </w:r>
      <w:r w:rsidRPr="003D3106">
        <w:t>and</w:t>
      </w:r>
      <w:r w:rsidR="000D6BA4" w:rsidRPr="003D3106">
        <w:t xml:space="preserve"> </w:t>
      </w:r>
      <w:r w:rsidRPr="003D3106">
        <w:t>from</w:t>
      </w:r>
      <w:r w:rsidR="000D6BA4" w:rsidRPr="003D3106">
        <w:t xml:space="preserve"> </w:t>
      </w:r>
      <w:r w:rsidRPr="003D3106">
        <w:t>times</w:t>
      </w:r>
      <w:r w:rsidR="000D6BA4" w:rsidRPr="003D3106">
        <w:t xml:space="preserve"> </w:t>
      </w:r>
      <w:r w:rsidRPr="003D3106">
        <w:t>expressed</w:t>
      </w:r>
      <w:r w:rsidR="000D6BA4" w:rsidRPr="003D3106">
        <w:t xml:space="preserve"> </w:t>
      </w:r>
      <w:r w:rsidRPr="003D3106">
        <w:t>in</w:t>
      </w:r>
      <w:r w:rsidR="000D6BA4" w:rsidRPr="003D3106">
        <w:t xml:space="preserve"> </w:t>
      </w:r>
      <w:r w:rsidRPr="003D3106">
        <w:t>milliseconds</w:t>
      </w:r>
      <w:r w:rsidR="000D6BA4" w:rsidRPr="003D3106">
        <w:t xml:space="preserve"> </w:t>
      </w:r>
      <w:r w:rsidRPr="003D3106">
        <w:t>(or</w:t>
      </w:r>
      <w:r w:rsidR="000D6BA4" w:rsidRPr="003D3106">
        <w:t xml:space="preserve"> </w:t>
      </w:r>
      <w:r w:rsidRPr="003D3106">
        <w:t>other</w:t>
      </w:r>
      <w:r w:rsidR="000D6BA4" w:rsidRPr="003D3106">
        <w:t xml:space="preserve"> </w:t>
      </w:r>
      <w:r w:rsidRPr="003D3106">
        <w:t>units) as integer types.</w:t>
      </w:r>
    </w:p>
    <w:p w14:paraId="5FC4B149" w14:textId="77777777" w:rsidR="00165217" w:rsidRPr="003D3106" w:rsidRDefault="00165217" w:rsidP="000D6BA4">
      <w:pPr>
        <w:numPr>
          <w:ilvl w:val="0"/>
          <w:numId w:val="25"/>
        </w:numPr>
        <w:spacing w:before="120"/>
        <w:ind w:left="714" w:hanging="357"/>
      </w:pPr>
      <w:r w:rsidRPr="003D3106">
        <w:t>Duration objects</w:t>
      </w:r>
      <w:r w:rsidR="000D6BA4" w:rsidRPr="003D3106">
        <w:t xml:space="preserve"> </w:t>
      </w:r>
      <w:r w:rsidRPr="003D3106">
        <w:t>can</w:t>
      </w:r>
      <w:r w:rsidR="000D6BA4" w:rsidRPr="003D3106">
        <w:t xml:space="preserve"> </w:t>
      </w:r>
      <w:r w:rsidRPr="003D3106">
        <w:t>be</w:t>
      </w:r>
      <w:r w:rsidR="000D6BA4" w:rsidRPr="003D3106">
        <w:t xml:space="preserve"> </w:t>
      </w:r>
      <w:r w:rsidRPr="003D3106">
        <w:t>incremented</w:t>
      </w:r>
      <w:r w:rsidR="000D6BA4" w:rsidRPr="003D3106">
        <w:t xml:space="preserve"> </w:t>
      </w:r>
      <w:r w:rsidRPr="003D3106">
        <w:t>by</w:t>
      </w:r>
      <w:r w:rsidR="000D6BA4" w:rsidRPr="003D3106">
        <w:t xml:space="preserve"> </w:t>
      </w:r>
      <w:r w:rsidRPr="003D3106">
        <w:t>durations</w:t>
      </w:r>
      <w:r w:rsidR="000D6BA4" w:rsidRPr="003D3106">
        <w:t xml:space="preserve"> </w:t>
      </w:r>
      <w:r w:rsidRPr="003D3106">
        <w:t>expressed</w:t>
      </w:r>
      <w:r w:rsidR="000D6BA4" w:rsidRPr="003D3106">
        <w:t xml:space="preserve"> </w:t>
      </w:r>
      <w:r w:rsidRPr="003D3106">
        <w:t>as</w:t>
      </w:r>
      <w:r w:rsidR="000D6BA4" w:rsidRPr="003D3106">
        <w:t xml:space="preserve"> </w:t>
      </w:r>
      <w:r w:rsidRPr="003D3106">
        <w:t>seconds,</w:t>
      </w:r>
      <w:r w:rsidR="000D6BA4" w:rsidRPr="003D3106">
        <w:t xml:space="preserve"> </w:t>
      </w:r>
      <w:r w:rsidRPr="003D3106">
        <w:t>nanoseconds, milliseconds, or Duration objects.</w:t>
      </w:r>
    </w:p>
    <w:p w14:paraId="17D2151D" w14:textId="77777777" w:rsidR="000D6BA4" w:rsidRPr="003D3106" w:rsidRDefault="00165217" w:rsidP="000D6BA4">
      <w:pPr>
        <w:numPr>
          <w:ilvl w:val="0"/>
          <w:numId w:val="25"/>
        </w:numPr>
        <w:spacing w:before="120"/>
        <w:ind w:left="714" w:hanging="357"/>
      </w:pPr>
      <w:r w:rsidRPr="003D3106">
        <w:t>Duration objects</w:t>
      </w:r>
      <w:r w:rsidR="000D6BA4" w:rsidRPr="003D3106">
        <w:t xml:space="preserve"> </w:t>
      </w:r>
      <w:r w:rsidRPr="003D3106">
        <w:t>can</w:t>
      </w:r>
      <w:r w:rsidR="000D6BA4" w:rsidRPr="003D3106">
        <w:t xml:space="preserve"> </w:t>
      </w:r>
      <w:r w:rsidRPr="003D3106">
        <w:t>be</w:t>
      </w:r>
      <w:r w:rsidR="000D6BA4" w:rsidRPr="003D3106">
        <w:t xml:space="preserve"> </w:t>
      </w:r>
      <w:r w:rsidRPr="003D3106">
        <w:t>converted</w:t>
      </w:r>
      <w:r w:rsidR="000D6BA4" w:rsidRPr="003D3106">
        <w:t xml:space="preserve"> </w:t>
      </w:r>
      <w:r w:rsidRPr="003D3106">
        <w:t>to</w:t>
      </w:r>
      <w:r w:rsidR="000D6BA4" w:rsidRPr="003D3106">
        <w:t xml:space="preserve"> </w:t>
      </w:r>
      <w:r w:rsidRPr="003D3106">
        <w:t>and</w:t>
      </w:r>
      <w:r w:rsidR="000D6BA4" w:rsidRPr="003D3106">
        <w:t xml:space="preserve"> </w:t>
      </w:r>
      <w:r w:rsidRPr="003D3106">
        <w:t>from</w:t>
      </w:r>
      <w:r w:rsidR="000D6BA4" w:rsidRPr="003D3106">
        <w:t xml:space="preserve"> </w:t>
      </w:r>
      <w:r w:rsidRPr="003D3106">
        <w:t>durations</w:t>
      </w:r>
      <w:r w:rsidR="000D6BA4" w:rsidRPr="003D3106">
        <w:t xml:space="preserve"> </w:t>
      </w:r>
      <w:r w:rsidRPr="003D3106">
        <w:t>expressed</w:t>
      </w:r>
      <w:r w:rsidR="000D6BA4" w:rsidRPr="003D3106">
        <w:t xml:space="preserve"> </w:t>
      </w:r>
      <w:r w:rsidRPr="003D3106">
        <w:t>in</w:t>
      </w:r>
      <w:r w:rsidR="000D6BA4" w:rsidRPr="003D3106">
        <w:t xml:space="preserve"> </w:t>
      </w:r>
      <w:r w:rsidRPr="003D3106">
        <w:t>milliseconds(or other units) as integer types.</w:t>
      </w:r>
    </w:p>
    <w:p w14:paraId="7180B9F9" w14:textId="77777777" w:rsidR="000D6BA4" w:rsidRPr="003D3106" w:rsidRDefault="000D6BA4" w:rsidP="000D6BA4">
      <w:pPr>
        <w:pStyle w:val="Titre2"/>
      </w:pPr>
      <w:bookmarkStart w:id="1445" w:name="_Toc182385782"/>
      <w:r w:rsidRPr="003D3106">
        <w:t>QoS Packages</w:t>
      </w:r>
      <w:bookmarkEnd w:id="1445"/>
    </w:p>
    <w:p w14:paraId="726B6763" w14:textId="77777777" w:rsidR="000D6BA4" w:rsidRPr="003D3106" w:rsidRDefault="000D6BA4" w:rsidP="000D6BA4">
      <w:r w:rsidRPr="003D3106">
        <w:t>The QoS package provides all definitions for Policy and QoS.The DDS-PSM-Cxx provide ex- tensible policy and extensible QoS. This means that vendor can easily add additional attributes to policy as well as new policies to Qos. All of this without requiring changes in the public API. As explained above, the PSM uses the “operator -&gt;”, or equivalently the “delegate()” method to ac</w:t>
      </w:r>
      <w:del w:id="1446" w:author="Angelo Corsaro" w:date="2012-11-02T23:33:00Z">
        <w:r w:rsidRPr="003D3106" w:rsidDel="00774D9B">
          <w:delText xml:space="preserve">- </w:delText>
        </w:r>
      </w:del>
      <w:r w:rsidRPr="003D3106">
        <w:t>cess vendor-specific extensions.</w:t>
      </w:r>
    </w:p>
    <w:p w14:paraId="1D6A2A64" w14:textId="77777777" w:rsidR="000D6BA4" w:rsidRPr="003D3106" w:rsidRDefault="000D6BA4" w:rsidP="000D6BA4">
      <w:pPr>
        <w:pStyle w:val="Titre3"/>
      </w:pPr>
      <w:bookmarkStart w:id="1447" w:name="_Toc182385783"/>
      <w:r w:rsidRPr="003D3106">
        <w:t>PolicyClasses</w:t>
      </w:r>
      <w:bookmarkEnd w:id="1447"/>
    </w:p>
    <w:p w14:paraId="0CE907B0" w14:textId="77777777" w:rsidR="000D6BA4" w:rsidRPr="003D3106" w:rsidRDefault="000D6BA4" w:rsidP="000D6BA4">
      <w:r w:rsidRPr="003D3106">
        <w:t>The DDS-PSM-Cxx mapping for the policy classes as defined in the DDS v1.2 specification is obtained by applying the generic mapping rules described in Section 7.4 with the following guidelines:</w:t>
      </w:r>
    </w:p>
    <w:p w14:paraId="62D897BE" w14:textId="77777777" w:rsidR="000D6BA4" w:rsidRPr="003D3106" w:rsidRDefault="000D6BA4" w:rsidP="000D6BA4">
      <w:pPr>
        <w:numPr>
          <w:ilvl w:val="0"/>
          <w:numId w:val="26"/>
        </w:numPr>
        <w:spacing w:before="120"/>
      </w:pPr>
      <w:r w:rsidRPr="003D3106">
        <w:t>the inheritance from the root Policy class has been ignored</w:t>
      </w:r>
    </w:p>
    <w:p w14:paraId="2A4245B1" w14:textId="77777777" w:rsidR="000D6BA4" w:rsidRPr="003D3106" w:rsidRDefault="000D6BA4" w:rsidP="000D6BA4">
      <w:pPr>
        <w:numPr>
          <w:ilvl w:val="0"/>
          <w:numId w:val="26"/>
        </w:numPr>
        <w:spacing w:before="120"/>
      </w:pPr>
      <w:r w:rsidRPr="003D3106">
        <w:t>the trailing “QosPolicy” has to be discarded from the name as redundant.</w:t>
      </w:r>
    </w:p>
    <w:p w14:paraId="4B785FD5" w14:textId="77777777" w:rsidR="000D6BA4" w:rsidRPr="003D3106" w:rsidRDefault="000D6BA4" w:rsidP="000D6BA4">
      <w:pPr>
        <w:numPr>
          <w:ilvl w:val="0"/>
          <w:numId w:val="26"/>
        </w:numPr>
        <w:spacing w:before="120"/>
      </w:pPr>
      <w:r w:rsidRPr="003D3106">
        <w:t>Policy kind is represented with a C++ enumeration and an associated constructor type as shown in the example below.</w:t>
      </w:r>
    </w:p>
    <w:p w14:paraId="6401419F" w14:textId="77777777" w:rsidR="000D6BA4" w:rsidRPr="003D3106" w:rsidRDefault="000D6BA4" w:rsidP="000D6BA4">
      <w:pPr>
        <w:spacing w:before="120"/>
      </w:pPr>
      <w:r w:rsidRPr="003D3106">
        <w:t>Policy classes are part of the dds::qos namespace and the Policy Name and Policy ID are to be provided by specialization of the following trait classes:</w:t>
      </w:r>
    </w:p>
    <w:p w14:paraId="1F3F6966" w14:textId="77777777" w:rsidR="000D6BA4" w:rsidRPr="003D3106" w:rsidRDefault="000D6BA4" w:rsidP="000D6BA4">
      <w:pPr>
        <w:rPr>
          <w:rFonts w:ascii="Menlo Regular" w:hAnsi="Menlo Regular" w:cs="Menlo Regular"/>
          <w:sz w:val="20"/>
          <w:szCs w:val="20"/>
        </w:rPr>
      </w:pPr>
    </w:p>
    <w:p w14:paraId="5EBB3276" w14:textId="77777777" w:rsidR="003D210A" w:rsidRPr="003D3106" w:rsidRDefault="003D210A" w:rsidP="003D210A">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dds { </w:t>
      </w:r>
      <w:r w:rsidRPr="003D3106">
        <w:rPr>
          <w:rFonts w:ascii="Menlo Regular" w:eastAsia="Arial" w:hAnsi="Menlo Regular" w:cs="Menlo Regular"/>
          <w:b/>
          <w:bCs/>
          <w:color w:val="7F0055"/>
          <w:sz w:val="20"/>
          <w:szCs w:val="20"/>
        </w:rPr>
        <w:t>namespace</w:t>
      </w:r>
      <w:r w:rsidRPr="003D3106">
        <w:rPr>
          <w:rFonts w:ascii="Menlo Regular" w:eastAsia="Arial" w:hAnsi="Menlo Regular" w:cs="Menlo Regular"/>
          <w:sz w:val="20"/>
          <w:szCs w:val="20"/>
        </w:rPr>
        <w:t xml:space="preserve"> qos {</w:t>
      </w:r>
    </w:p>
    <w:p w14:paraId="4E8BD2DA"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template</w:t>
      </w:r>
      <w:r w:rsidRPr="003D3106">
        <w:rPr>
          <w:rFonts w:ascii="Menlo Regular" w:eastAsia="Arial" w:hAnsi="Menlo Regular" w:cs="Menlo Regular"/>
          <w:sz w:val="20"/>
          <w:szCs w:val="20"/>
        </w:rPr>
        <w:t xml:space="preserve"> &lt;</w:t>
      </w:r>
      <w:r w:rsidRPr="003D3106">
        <w:rPr>
          <w:rFonts w:ascii="Menlo Regular" w:eastAsia="Arial" w:hAnsi="Menlo Regular" w:cs="Menlo Regular"/>
          <w:b/>
          <w:bCs/>
          <w:color w:val="7F0055"/>
          <w:sz w:val="20"/>
          <w:szCs w:val="20"/>
        </w:rPr>
        <w:t>typename</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644632"/>
          <w:sz w:val="20"/>
          <w:szCs w:val="20"/>
        </w:rPr>
        <w:t>Policy</w:t>
      </w:r>
      <w:r w:rsidRPr="003D3106">
        <w:rPr>
          <w:rFonts w:ascii="Menlo Regular" w:eastAsia="Arial" w:hAnsi="Menlo Regular" w:cs="Menlo Regular"/>
          <w:sz w:val="20"/>
          <w:szCs w:val="20"/>
        </w:rPr>
        <w:t>&gt;</w:t>
      </w:r>
    </w:p>
    <w:p w14:paraId="6524C3F1"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class</w:t>
      </w: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policy_id</w:t>
      </w:r>
      <w:r w:rsidRPr="003D3106">
        <w:rPr>
          <w:rFonts w:ascii="Menlo Regular" w:eastAsia="Arial" w:hAnsi="Menlo Regular" w:cs="Menlo Regular"/>
          <w:sz w:val="20"/>
          <w:szCs w:val="20"/>
        </w:rPr>
        <w:t xml:space="preserve"> {</w:t>
      </w:r>
    </w:p>
    <w:p w14:paraId="4E7DF115"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w:t>
      </w:r>
    </w:p>
    <w:p w14:paraId="5096881F"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enum</w:t>
      </w:r>
      <w:r w:rsidRPr="003D3106">
        <w:rPr>
          <w:rFonts w:ascii="Menlo Regular" w:eastAsia="Arial" w:hAnsi="Menlo Regular" w:cs="Menlo Regular"/>
          <w:sz w:val="20"/>
          <w:szCs w:val="20"/>
        </w:rPr>
        <w:t xml:space="preserve"> {</w:t>
      </w:r>
    </w:p>
    <w:p w14:paraId="39F0F0C4"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i/>
          <w:iCs/>
          <w:color w:val="0000C0"/>
          <w:sz w:val="20"/>
          <w:szCs w:val="20"/>
        </w:rPr>
        <w:t>id</w:t>
      </w:r>
      <w:r w:rsidRPr="003D3106">
        <w:rPr>
          <w:rFonts w:ascii="Menlo Regular" w:eastAsia="Arial" w:hAnsi="Menlo Regular" w:cs="Menlo Regular"/>
          <w:sz w:val="20"/>
          <w:szCs w:val="20"/>
        </w:rPr>
        <w:t xml:space="preserve"> = -1</w:t>
      </w:r>
    </w:p>
    <w:p w14:paraId="6B51716F"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p>
    <w:p w14:paraId="2E798E2F"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p>
    <w:p w14:paraId="0850796B"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template</w:t>
      </w:r>
      <w:r w:rsidRPr="003D3106">
        <w:rPr>
          <w:rFonts w:ascii="Menlo Regular" w:eastAsia="Arial" w:hAnsi="Menlo Regular" w:cs="Menlo Regular"/>
          <w:sz w:val="20"/>
          <w:szCs w:val="20"/>
        </w:rPr>
        <w:t xml:space="preserve"> &lt;</w:t>
      </w:r>
      <w:r w:rsidRPr="003D3106">
        <w:rPr>
          <w:rFonts w:ascii="Menlo Regular" w:eastAsia="Arial" w:hAnsi="Menlo Regular" w:cs="Menlo Regular"/>
          <w:b/>
          <w:bCs/>
          <w:color w:val="7F0055"/>
          <w:sz w:val="20"/>
          <w:szCs w:val="20"/>
        </w:rPr>
        <w:t>typename</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644632"/>
          <w:sz w:val="20"/>
          <w:szCs w:val="20"/>
        </w:rPr>
        <w:t>Policy</w:t>
      </w:r>
      <w:r w:rsidRPr="003D3106">
        <w:rPr>
          <w:rFonts w:ascii="Menlo Regular" w:eastAsia="Arial" w:hAnsi="Menlo Regular" w:cs="Menlo Regular"/>
          <w:sz w:val="20"/>
          <w:szCs w:val="20"/>
        </w:rPr>
        <w:t>&gt;</w:t>
      </w:r>
    </w:p>
    <w:p w14:paraId="124EB745"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class</w:t>
      </w: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policy_name</w:t>
      </w:r>
      <w:r w:rsidRPr="003D3106">
        <w:rPr>
          <w:rFonts w:ascii="Menlo Regular" w:eastAsia="Arial" w:hAnsi="Menlo Regular" w:cs="Menlo Regular"/>
          <w:sz w:val="20"/>
          <w:szCs w:val="20"/>
        </w:rPr>
        <w:t xml:space="preserve"> {</w:t>
      </w:r>
    </w:p>
    <w:p w14:paraId="70D98AC9"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p>
    <w:p w14:paraId="64AE2E1D" w14:textId="77777777" w:rsidR="003D210A" w:rsidRPr="003D3106" w:rsidRDefault="003D210A" w:rsidP="003D210A">
      <w:pPr>
        <w:ind w:left="720"/>
        <w:rPr>
          <w:rFonts w:ascii="Menlo Regular" w:eastAsia="Arial" w:hAnsi="Menlo Regular" w:cs="Menlo Regular"/>
          <w:sz w:val="20"/>
          <w:szCs w:val="20"/>
        </w:rPr>
      </w:pPr>
    </w:p>
    <w:p w14:paraId="092BFA5C" w14:textId="77777777" w:rsidR="003D210A" w:rsidRPr="003D3106"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w:t>
      </w:r>
      <w:r w:rsidRPr="003D3106">
        <w:rPr>
          <w:rFonts w:ascii="Menlo Regular" w:eastAsia="Arial" w:hAnsi="Menlo Regular" w:cs="Menlo Regular"/>
          <w:sz w:val="20"/>
          <w:szCs w:val="20"/>
        </w:rPr>
        <w:t xml:space="preserve"> </w:t>
      </w:r>
    </w:p>
    <w:p w14:paraId="77305D81" w14:textId="77777777" w:rsidR="000D6BA4" w:rsidRPr="003D3106" w:rsidRDefault="000D6BA4" w:rsidP="000D6BA4">
      <w:pPr>
        <w:rPr>
          <w:rFonts w:ascii="Menlo Regular" w:hAnsi="Menlo Regular" w:cs="Menlo Regular"/>
          <w:sz w:val="20"/>
          <w:szCs w:val="20"/>
        </w:rPr>
      </w:pPr>
    </w:p>
    <w:p w14:paraId="15802603" w14:textId="77777777" w:rsidR="000D6BA4" w:rsidRPr="003D3106" w:rsidRDefault="003D210A" w:rsidP="000D6BA4">
      <w:r w:rsidRPr="003D3106">
        <w:t>As an example let's consider the following Policy class as modeled in the DDS PIM:</w:t>
      </w:r>
    </w:p>
    <w:p w14:paraId="703EF636" w14:textId="77777777" w:rsidR="000D6BA4" w:rsidRPr="003D3106" w:rsidRDefault="004A4240" w:rsidP="000D6BA4">
      <w:r w:rsidRPr="00F321C8">
        <w:rPr>
          <w:noProof/>
          <w:lang w:val="fr-FR" w:eastAsia="fr-FR"/>
        </w:rPr>
        <w:drawing>
          <wp:anchor distT="0" distB="0" distL="114300" distR="114300" simplePos="0" relativeHeight="251661312" behindDoc="0" locked="0" layoutInCell="1" allowOverlap="1" wp14:anchorId="15D00246" wp14:editId="67F3F372">
            <wp:simplePos x="0" y="0"/>
            <wp:positionH relativeFrom="margin">
              <wp:posOffset>2171700</wp:posOffset>
            </wp:positionH>
            <wp:positionV relativeFrom="paragraph">
              <wp:posOffset>167640</wp:posOffset>
            </wp:positionV>
            <wp:extent cx="1208405" cy="574040"/>
            <wp:effectExtent l="0" t="0" r="10795" b="10160"/>
            <wp:wrapThrough wrapText="bothSides">
              <wp:wrapPolygon edited="0">
                <wp:start x="0" y="0"/>
                <wp:lineTo x="0" y="21027"/>
                <wp:lineTo x="21339" y="21027"/>
                <wp:lineTo x="2133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8405" cy="574040"/>
                    </a:xfrm>
                    <a:prstGeom prst="rect">
                      <a:avLst/>
                    </a:prstGeom>
                    <a:noFill/>
                  </pic:spPr>
                </pic:pic>
              </a:graphicData>
            </a:graphic>
            <wp14:sizeRelH relativeFrom="page">
              <wp14:pctWidth>0</wp14:pctWidth>
            </wp14:sizeRelH>
            <wp14:sizeRelV relativeFrom="page">
              <wp14:pctHeight>0</wp14:pctHeight>
            </wp14:sizeRelV>
          </wp:anchor>
        </w:drawing>
      </w:r>
    </w:p>
    <w:p w14:paraId="3A786D81" w14:textId="77777777" w:rsidR="000D6BA4" w:rsidRPr="00ED6E9F" w:rsidRDefault="000D6BA4" w:rsidP="000D6BA4"/>
    <w:p w14:paraId="390DB951" w14:textId="77777777" w:rsidR="000D6BA4" w:rsidRPr="00153C33" w:rsidRDefault="000D6BA4" w:rsidP="000D6BA4"/>
    <w:p w14:paraId="5E8B2EE4" w14:textId="77777777" w:rsidR="000D6BA4" w:rsidRPr="00B70058" w:rsidRDefault="000D6BA4" w:rsidP="000D6BA4"/>
    <w:p w14:paraId="1C92D232" w14:textId="77777777" w:rsidR="000D6BA4" w:rsidRPr="001F5C42" w:rsidRDefault="000D6BA4" w:rsidP="000D6BA4"/>
    <w:p w14:paraId="47969B2F" w14:textId="77777777" w:rsidR="000D6BA4" w:rsidRPr="003D3106" w:rsidRDefault="003D210A" w:rsidP="000D6BA4">
      <w:r w:rsidRPr="003D3106">
        <w:t>This would map to the following set of types:</w:t>
      </w:r>
    </w:p>
    <w:p w14:paraId="77CC3DCD" w14:textId="77777777" w:rsidR="000D6BA4" w:rsidRPr="003D3106" w:rsidRDefault="000D6BA4" w:rsidP="000D6BA4">
      <w:pPr>
        <w:rPr>
          <w:rFonts w:ascii="Menlo Regular" w:hAnsi="Menlo Regular" w:cs="Menlo Regular"/>
          <w:sz w:val="20"/>
          <w:szCs w:val="20"/>
        </w:rPr>
      </w:pPr>
    </w:p>
    <w:p w14:paraId="716BD89B" w14:textId="77777777" w:rsidR="003D210A" w:rsidRDefault="003D210A" w:rsidP="003D210A">
      <w:pPr>
        <w:ind w:left="720"/>
        <w:rPr>
          <w:ins w:id="1448" w:author="Angelo Corsaro" w:date="2012-11-02T23:34:00Z"/>
          <w:rFonts w:ascii="Menlo Regular" w:eastAsia="Verdana" w:hAnsi="Menlo Regular" w:cs="Menlo Regular"/>
          <w:sz w:val="20"/>
          <w:szCs w:val="20"/>
        </w:rPr>
      </w:pPr>
      <w:r w:rsidRPr="003D3106">
        <w:rPr>
          <w:rFonts w:ascii="Menlo Regular" w:eastAsia="Verdana" w:hAnsi="Menlo Regular" w:cs="Menlo Regular"/>
          <w:b/>
          <w:bCs/>
          <w:color w:val="7F0055"/>
          <w:sz w:val="20"/>
          <w:szCs w:val="20"/>
        </w:rPr>
        <w:t>namespace</w:t>
      </w:r>
      <w:r w:rsidRPr="003D3106">
        <w:rPr>
          <w:rFonts w:ascii="Menlo Regular" w:eastAsia="Verdana" w:hAnsi="Menlo Regular" w:cs="Menlo Regular"/>
          <w:sz w:val="20"/>
          <w:szCs w:val="20"/>
        </w:rPr>
        <w:t xml:space="preserve"> dds { </w:t>
      </w:r>
      <w:r w:rsidRPr="003D3106">
        <w:rPr>
          <w:rFonts w:ascii="Menlo Regular" w:eastAsia="Verdana" w:hAnsi="Menlo Regular" w:cs="Menlo Regular"/>
          <w:b/>
          <w:bCs/>
          <w:color w:val="7F0055"/>
          <w:sz w:val="20"/>
          <w:szCs w:val="20"/>
        </w:rPr>
        <w:t>namespace</w:t>
      </w:r>
      <w:r w:rsidRPr="003D3106">
        <w:rPr>
          <w:rFonts w:ascii="Menlo Regular" w:eastAsia="Verdana" w:hAnsi="Menlo Regular" w:cs="Menlo Regular"/>
          <w:sz w:val="20"/>
          <w:szCs w:val="20"/>
        </w:rPr>
        <w:t xml:space="preserve"> qos {</w:t>
      </w:r>
    </w:p>
    <w:p w14:paraId="2249738A" w14:textId="77777777" w:rsidR="00774D9B" w:rsidRPr="003D3106" w:rsidRDefault="00774D9B" w:rsidP="003D210A">
      <w:pPr>
        <w:ind w:left="720"/>
        <w:rPr>
          <w:rFonts w:ascii="Menlo Regular" w:eastAsia="Verdana" w:hAnsi="Menlo Regular" w:cs="Menlo Regular"/>
          <w:b/>
          <w:bCs/>
          <w:color w:val="7F0055"/>
          <w:sz w:val="20"/>
          <w:szCs w:val="20"/>
        </w:rPr>
      </w:pPr>
    </w:p>
    <w:p w14:paraId="5161AB51" w14:textId="6D4E5FC0" w:rsidR="003D210A" w:rsidRPr="003D3106" w:rsidRDefault="00774D9B" w:rsidP="003D210A">
      <w:pPr>
        <w:ind w:left="720"/>
        <w:rPr>
          <w:rFonts w:ascii="Menlo Regular" w:eastAsia="Verdana" w:hAnsi="Menlo Regular" w:cs="Menlo Regular"/>
          <w:b/>
          <w:bCs/>
          <w:color w:val="7F0055"/>
          <w:sz w:val="20"/>
          <w:szCs w:val="20"/>
        </w:rPr>
      </w:pPr>
      <w:ins w:id="1449" w:author="Angelo Corsaro" w:date="2012-11-02T23:35:00Z">
        <w:r>
          <w:rPr>
            <w:rFonts w:ascii="Menlo Regular" w:eastAsia="Verdana" w:hAnsi="Menlo Regular" w:cs="Menlo Regular"/>
            <w:b/>
            <w:bCs/>
            <w:color w:val="7F0055"/>
            <w:sz w:val="20"/>
            <w:szCs w:val="20"/>
          </w:rPr>
          <w:t xml:space="preserve">  </w:t>
        </w:r>
      </w:ins>
      <w:del w:id="1450" w:author="Angelo Corsaro" w:date="2012-11-02T23:35:00Z">
        <w:r w:rsidR="003D210A" w:rsidRPr="003D3106" w:rsidDel="00774D9B">
          <w:rPr>
            <w:rFonts w:ascii="Menlo Regular" w:eastAsia="Verdana" w:hAnsi="Menlo Regular" w:cs="Menlo Regular"/>
            <w:b/>
            <w:bCs/>
            <w:color w:val="7F0055"/>
            <w:sz w:val="20"/>
            <w:szCs w:val="20"/>
          </w:rPr>
          <w:delText>namespace</w:delText>
        </w:r>
        <w:r w:rsidR="003D210A" w:rsidRPr="003D3106" w:rsidDel="00774D9B">
          <w:rPr>
            <w:rFonts w:ascii="Menlo Regular" w:eastAsia="Verdana" w:hAnsi="Menlo Regular" w:cs="Menlo Regular"/>
            <w:sz w:val="20"/>
            <w:szCs w:val="20"/>
          </w:rPr>
          <w:delText xml:space="preserve"> </w:delText>
        </w:r>
      </w:del>
      <w:ins w:id="1451" w:author="Angelo Corsaro" w:date="2012-11-02T23:35:00Z">
        <w:r>
          <w:rPr>
            <w:rFonts w:ascii="Menlo Regular" w:eastAsia="Verdana" w:hAnsi="Menlo Regular" w:cs="Menlo Regular"/>
            <w:b/>
            <w:bCs/>
            <w:color w:val="7F0055"/>
            <w:sz w:val="20"/>
            <w:szCs w:val="20"/>
          </w:rPr>
          <w:t>struct</w:t>
        </w:r>
        <w:r w:rsidRPr="003D3106">
          <w:rPr>
            <w:rFonts w:ascii="Menlo Regular" w:eastAsia="Verdana" w:hAnsi="Menlo Regular" w:cs="Menlo Regular"/>
            <w:sz w:val="20"/>
            <w:szCs w:val="20"/>
          </w:rPr>
          <w:t xml:space="preserve"> </w:t>
        </w:r>
      </w:ins>
      <w:r w:rsidR="003D210A" w:rsidRPr="003D3106">
        <w:rPr>
          <w:rFonts w:ascii="Menlo Regular" w:eastAsia="Verdana" w:hAnsi="Menlo Regular" w:cs="Menlo Regular"/>
          <w:sz w:val="20"/>
          <w:szCs w:val="20"/>
        </w:rPr>
        <w:t>HistoryKind</w:t>
      </w:r>
      <w:ins w:id="1452" w:author="Angelo Corsaro" w:date="2012-11-02T23:35:00Z">
        <w:r>
          <w:rPr>
            <w:rFonts w:ascii="Menlo Regular" w:eastAsia="Verdana" w:hAnsi="Menlo Regular" w:cs="Menlo Regular"/>
            <w:sz w:val="20"/>
            <w:szCs w:val="20"/>
          </w:rPr>
          <w:t>_def</w:t>
        </w:r>
      </w:ins>
      <w:r w:rsidR="003D210A" w:rsidRPr="003D3106">
        <w:rPr>
          <w:rFonts w:ascii="Menlo Regular" w:eastAsia="Verdana" w:hAnsi="Menlo Regular" w:cs="Menlo Regular"/>
          <w:sz w:val="20"/>
          <w:szCs w:val="20"/>
        </w:rPr>
        <w:t xml:space="preserve"> {</w:t>
      </w:r>
    </w:p>
    <w:p w14:paraId="2AF629C1" w14:textId="72BC31F2" w:rsidR="003D210A" w:rsidRPr="003D3106" w:rsidRDefault="00774D9B" w:rsidP="003D210A">
      <w:pPr>
        <w:ind w:left="720"/>
        <w:rPr>
          <w:rFonts w:ascii="Menlo Regular" w:eastAsia="Verdana" w:hAnsi="Menlo Regular" w:cs="Menlo Regular"/>
          <w:b/>
          <w:bCs/>
          <w:color w:val="7F0055"/>
          <w:sz w:val="20"/>
          <w:szCs w:val="20"/>
        </w:rPr>
      </w:pPr>
      <w:ins w:id="1453" w:author="Angelo Corsaro" w:date="2012-11-02T23:35:00Z">
        <w:r>
          <w:rPr>
            <w:rFonts w:ascii="Menlo Regular" w:eastAsia="Verdana" w:hAnsi="Menlo Regular" w:cs="Menlo Regular"/>
            <w:b/>
            <w:bCs/>
            <w:color w:val="7F0055"/>
            <w:sz w:val="20"/>
            <w:szCs w:val="20"/>
          </w:rPr>
          <w:t xml:space="preserve">    </w:t>
        </w:r>
      </w:ins>
      <w:r w:rsidR="003D210A" w:rsidRPr="003D3106">
        <w:rPr>
          <w:rFonts w:ascii="Menlo Regular" w:eastAsia="Verdana" w:hAnsi="Menlo Regular" w:cs="Menlo Regular"/>
          <w:b/>
          <w:bCs/>
          <w:color w:val="7F0055"/>
          <w:sz w:val="20"/>
          <w:szCs w:val="20"/>
        </w:rPr>
        <w:t>enum</w:t>
      </w:r>
      <w:r w:rsidR="003D210A" w:rsidRPr="003D3106">
        <w:rPr>
          <w:rFonts w:ascii="Menlo Regular" w:eastAsia="Verdana" w:hAnsi="Menlo Regular" w:cs="Menlo Regular"/>
          <w:sz w:val="20"/>
          <w:szCs w:val="20"/>
        </w:rPr>
        <w:t xml:space="preserve"> Type {</w:t>
      </w:r>
    </w:p>
    <w:p w14:paraId="40AC9719" w14:textId="38D51204" w:rsidR="003D210A" w:rsidRPr="003D3106"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ins w:id="1454" w:author="Angelo Corsaro" w:date="2012-11-02T23:35:00Z">
        <w:r w:rsidR="00774D9B">
          <w:rPr>
            <w:rFonts w:ascii="Menlo Regular" w:eastAsia="Verdana" w:hAnsi="Menlo Regular" w:cs="Menlo Regular"/>
            <w:sz w:val="20"/>
            <w:szCs w:val="20"/>
          </w:rPr>
          <w:t xml:space="preserve">  </w:t>
        </w:r>
      </w:ins>
      <w:r w:rsidRPr="003D3106">
        <w:rPr>
          <w:rFonts w:ascii="Menlo Regular" w:eastAsia="Verdana" w:hAnsi="Menlo Regular" w:cs="Menlo Regular"/>
          <w:sz w:val="20"/>
          <w:szCs w:val="20"/>
        </w:rPr>
        <w:t xml:space="preserve"> </w:t>
      </w:r>
      <w:r w:rsidRPr="003D3106">
        <w:rPr>
          <w:rFonts w:ascii="Menlo Regular" w:eastAsia="Verdana" w:hAnsi="Menlo Regular" w:cs="Menlo Regular"/>
          <w:i/>
          <w:iCs/>
          <w:color w:val="0000C0"/>
          <w:sz w:val="20"/>
          <w:szCs w:val="20"/>
        </w:rPr>
        <w:t>KEEP_LAST</w:t>
      </w:r>
      <w:r w:rsidRPr="003D3106">
        <w:rPr>
          <w:rFonts w:ascii="Menlo Regular" w:eastAsia="Verdana" w:hAnsi="Menlo Regular" w:cs="Menlo Regular"/>
          <w:sz w:val="20"/>
          <w:szCs w:val="20"/>
        </w:rPr>
        <w:t>,</w:t>
      </w:r>
    </w:p>
    <w:p w14:paraId="382D6696" w14:textId="6120FC17" w:rsidR="003D210A" w:rsidRPr="003D3106"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ins w:id="1455" w:author="Angelo Corsaro" w:date="2012-11-02T23:35:00Z">
        <w:r w:rsidR="00774D9B">
          <w:rPr>
            <w:rFonts w:ascii="Menlo Regular" w:eastAsia="Verdana" w:hAnsi="Menlo Regular" w:cs="Menlo Regular"/>
            <w:sz w:val="20"/>
            <w:szCs w:val="20"/>
          </w:rPr>
          <w:t xml:space="preserve">  </w:t>
        </w:r>
      </w:ins>
      <w:r w:rsidRPr="003D3106">
        <w:rPr>
          <w:rFonts w:ascii="Menlo Regular" w:eastAsia="Verdana" w:hAnsi="Menlo Regular" w:cs="Menlo Regular"/>
          <w:i/>
          <w:iCs/>
          <w:color w:val="0000C0"/>
          <w:sz w:val="20"/>
          <w:szCs w:val="20"/>
        </w:rPr>
        <w:t>KEEP_ALL</w:t>
      </w:r>
    </w:p>
    <w:p w14:paraId="546BC337" w14:textId="4973F9FD" w:rsidR="00774D9B" w:rsidRDefault="00774D9B" w:rsidP="003D210A">
      <w:pPr>
        <w:ind w:left="720"/>
        <w:rPr>
          <w:ins w:id="1456" w:author="Angelo Corsaro" w:date="2012-11-02T23:35:00Z"/>
          <w:rFonts w:ascii="Menlo Regular" w:eastAsia="Verdana" w:hAnsi="Menlo Regular" w:cs="Menlo Regular"/>
          <w:sz w:val="20"/>
          <w:szCs w:val="20"/>
        </w:rPr>
      </w:pPr>
      <w:ins w:id="1457" w:author="Angelo Corsaro" w:date="2012-11-02T23:35:00Z">
        <w:r>
          <w:rPr>
            <w:rFonts w:ascii="Menlo Regular" w:eastAsia="Verdana" w:hAnsi="Menlo Regular" w:cs="Menlo Regular"/>
            <w:sz w:val="20"/>
            <w:szCs w:val="20"/>
          </w:rPr>
          <w:t xml:space="preserve">    </w:t>
        </w:r>
      </w:ins>
      <w:r w:rsidR="003D210A" w:rsidRPr="003D3106">
        <w:rPr>
          <w:rFonts w:ascii="Menlo Regular" w:eastAsia="Verdana" w:hAnsi="Menlo Regular" w:cs="Menlo Regular"/>
          <w:sz w:val="20"/>
          <w:szCs w:val="20"/>
        </w:rPr>
        <w:t>};</w:t>
      </w:r>
    </w:p>
    <w:p w14:paraId="15C0C2D3" w14:textId="77777777" w:rsidR="00774D9B" w:rsidRDefault="00774D9B" w:rsidP="003D210A">
      <w:pPr>
        <w:ind w:left="720"/>
        <w:rPr>
          <w:ins w:id="1458" w:author="Angelo Corsaro" w:date="2012-11-02T23:35:00Z"/>
          <w:rFonts w:ascii="Menlo Regular" w:eastAsia="Verdana" w:hAnsi="Menlo Regular" w:cs="Menlo Regular"/>
          <w:sz w:val="20"/>
          <w:szCs w:val="20"/>
        </w:rPr>
      </w:pPr>
      <w:ins w:id="1459" w:author="Angelo Corsaro" w:date="2012-11-02T23:35:00Z">
        <w:r>
          <w:rPr>
            <w:rFonts w:ascii="Menlo Regular" w:eastAsia="Verdana" w:hAnsi="Menlo Regular" w:cs="Menlo Regular"/>
            <w:sz w:val="20"/>
            <w:szCs w:val="20"/>
          </w:rPr>
          <w:t xml:space="preserve">  </w:t>
        </w:r>
      </w:ins>
      <w:r w:rsidR="003D210A" w:rsidRPr="003D3106">
        <w:rPr>
          <w:rFonts w:ascii="Menlo Regular" w:eastAsia="Verdana" w:hAnsi="Menlo Regular" w:cs="Menlo Regular"/>
          <w:sz w:val="20"/>
          <w:szCs w:val="20"/>
        </w:rPr>
        <w:t>}</w:t>
      </w:r>
      <w:ins w:id="1460" w:author="Angelo Corsaro" w:date="2012-11-02T23:35:00Z">
        <w:r>
          <w:rPr>
            <w:rFonts w:ascii="Menlo Regular" w:eastAsia="Verdana" w:hAnsi="Menlo Regular" w:cs="Menlo Regular"/>
            <w:sz w:val="20"/>
            <w:szCs w:val="20"/>
          </w:rPr>
          <w:t>;</w:t>
        </w:r>
      </w:ins>
    </w:p>
    <w:p w14:paraId="0D6D85FE" w14:textId="1EFED007" w:rsidR="00774D9B" w:rsidRDefault="003D210A" w:rsidP="003D210A">
      <w:pPr>
        <w:ind w:left="720"/>
        <w:rPr>
          <w:ins w:id="1461" w:author="Angelo Corsaro" w:date="2012-11-02T23:35:00Z"/>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2789D21D" w14:textId="60A1B7D5" w:rsidR="00774D9B" w:rsidRDefault="00774D9B" w:rsidP="003D210A">
      <w:pPr>
        <w:ind w:left="720"/>
        <w:rPr>
          <w:ins w:id="1462" w:author="Angelo Corsaro" w:date="2012-11-02T23:35:00Z"/>
          <w:rFonts w:ascii="Menlo Regular" w:eastAsia="Verdana" w:hAnsi="Menlo Regular" w:cs="Menlo Regular"/>
          <w:sz w:val="20"/>
          <w:szCs w:val="20"/>
        </w:rPr>
      </w:pPr>
      <w:ins w:id="1463" w:author="Angelo Corsaro" w:date="2012-11-02T23:35:00Z">
        <w:r>
          <w:rPr>
            <w:rFonts w:ascii="Menlo Regular" w:eastAsia="Verdana" w:hAnsi="Menlo Regular" w:cs="Menlo Regular"/>
            <w:sz w:val="20"/>
            <w:szCs w:val="20"/>
          </w:rPr>
          <w:t xml:space="preserve"> </w:t>
        </w:r>
        <w:r>
          <w:rPr>
            <w:rFonts w:ascii="Menlo Regular" w:eastAsia="Verdana" w:hAnsi="Menlo Regular" w:cs="Menlo Regular"/>
            <w:b/>
            <w:bCs/>
            <w:color w:val="7F0055"/>
            <w:sz w:val="20"/>
            <w:szCs w:val="20"/>
          </w:rPr>
          <w:t xml:space="preserve">typedef </w:t>
        </w:r>
      </w:ins>
      <w:ins w:id="1464" w:author="Angelo Corsaro" w:date="2012-11-02T23:36:00Z">
        <w:r w:rsidRPr="00774D9B">
          <w:rPr>
            <w:rFonts w:ascii="Menlo Regular" w:eastAsia="Verdana" w:hAnsi="Menlo Regular" w:cs="Menlo Regular"/>
            <w:bCs/>
            <w:color w:val="7F0055"/>
            <w:sz w:val="20"/>
            <w:szCs w:val="20"/>
            <w:rPrChange w:id="1465" w:author="Angelo Corsaro" w:date="2012-11-02T23:36:00Z">
              <w:rPr>
                <w:rFonts w:ascii="Menlo Regular" w:eastAsia="Verdana" w:hAnsi="Menlo Regular" w:cs="Menlo Regular"/>
                <w:b/>
                <w:bCs/>
                <w:color w:val="7F0055"/>
                <w:sz w:val="20"/>
                <w:szCs w:val="20"/>
              </w:rPr>
            </w:rPrChange>
          </w:rPr>
          <w:t>dds::core::</w:t>
        </w:r>
        <w:r>
          <w:rPr>
            <w:rFonts w:ascii="Menlo Regular" w:eastAsia="Verdana" w:hAnsi="Menlo Regular" w:cs="Menlo Regular"/>
            <w:sz w:val="20"/>
            <w:szCs w:val="20"/>
          </w:rPr>
          <w:t>safe_enum&lt;</w:t>
        </w:r>
      </w:ins>
      <w:ins w:id="1466" w:author="Angelo Corsaro" w:date="2012-11-02T23:35:00Z">
        <w:r w:rsidRPr="003D3106">
          <w:rPr>
            <w:rFonts w:ascii="Menlo Regular" w:eastAsia="Verdana" w:hAnsi="Menlo Regular" w:cs="Menlo Regular"/>
            <w:sz w:val="20"/>
            <w:szCs w:val="20"/>
          </w:rPr>
          <w:t>HistoryKind</w:t>
        </w:r>
      </w:ins>
      <w:ins w:id="1467" w:author="Angelo Corsaro" w:date="2012-11-02T23:36:00Z">
        <w:r>
          <w:rPr>
            <w:rFonts w:ascii="Menlo Regular" w:eastAsia="Verdana" w:hAnsi="Menlo Regular" w:cs="Menlo Regular"/>
            <w:sz w:val="20"/>
            <w:szCs w:val="20"/>
          </w:rPr>
          <w:t>_def&gt; HistoryKind;</w:t>
        </w:r>
      </w:ins>
    </w:p>
    <w:p w14:paraId="40C54D6D" w14:textId="3DBA1A25" w:rsidR="003D210A" w:rsidRPr="003D3106" w:rsidRDefault="003D210A" w:rsidP="003D210A">
      <w:pPr>
        <w:ind w:left="720"/>
        <w:rPr>
          <w:rFonts w:ascii="Menlo Regular" w:eastAsia="Verdana" w:hAnsi="Menlo Regular" w:cs="Menlo Regular"/>
          <w:sz w:val="20"/>
          <w:szCs w:val="20"/>
        </w:rPr>
      </w:pPr>
      <w:r w:rsidRPr="003D3106">
        <w:rPr>
          <w:rFonts w:ascii="Menlo Regular" w:eastAsia="Verdana" w:hAnsi="Menlo Regular" w:cs="Menlo Regular"/>
          <w:sz w:val="20"/>
          <w:szCs w:val="20"/>
        </w:rPr>
        <w:t>} }</w:t>
      </w:r>
    </w:p>
    <w:p w14:paraId="6C382CA1" w14:textId="77777777" w:rsidR="003D210A" w:rsidRPr="003D3106" w:rsidRDefault="003D210A" w:rsidP="003D210A">
      <w:pPr>
        <w:spacing w:before="160"/>
        <w:ind w:left="720"/>
        <w:rPr>
          <w:rFonts w:ascii="Menlo Regular" w:eastAsia="Verdana" w:hAnsi="Menlo Regular" w:cs="Menlo Regular"/>
          <w:sz w:val="20"/>
          <w:szCs w:val="20"/>
        </w:rPr>
      </w:pPr>
    </w:p>
    <w:p w14:paraId="42151B1E" w14:textId="77777777" w:rsidR="003D210A" w:rsidRPr="003D3106" w:rsidRDefault="003D210A" w:rsidP="003D210A">
      <w:pPr>
        <w:spacing w:before="160"/>
        <w:ind w:left="720"/>
        <w:rPr>
          <w:rFonts w:ascii="Menlo Regular" w:eastAsia="Verdana" w:hAnsi="Menlo Regular" w:cs="Menlo Regular"/>
          <w:b/>
          <w:bCs/>
          <w:color w:val="7F0055"/>
          <w:sz w:val="20"/>
          <w:szCs w:val="20"/>
        </w:rPr>
      </w:pPr>
      <w:r w:rsidRPr="003D3106">
        <w:rPr>
          <w:rFonts w:ascii="Menlo Regular" w:eastAsia="Verdana" w:hAnsi="Menlo Regular" w:cs="Menlo Regular"/>
          <w:b/>
          <w:bCs/>
          <w:color w:val="7F0055"/>
          <w:sz w:val="20"/>
          <w:szCs w:val="20"/>
        </w:rPr>
        <w:t>namespace</w:t>
      </w:r>
      <w:r w:rsidRPr="003D3106">
        <w:rPr>
          <w:rFonts w:ascii="Menlo Regular" w:eastAsia="Verdana" w:hAnsi="Menlo Regular" w:cs="Menlo Regular"/>
          <w:sz w:val="20"/>
          <w:szCs w:val="20"/>
        </w:rPr>
        <w:t xml:space="preserve"> </w:t>
      </w:r>
      <w:del w:id="1468" w:author="Angelo Corsaro" w:date="2012-10-16T14:58:00Z">
        <w:r w:rsidRPr="003D3106" w:rsidDel="00984696">
          <w:rPr>
            <w:rFonts w:ascii="Menlo Regular" w:eastAsia="Verdana" w:hAnsi="Menlo Regular" w:cs="Menlo Regular"/>
            <w:sz w:val="20"/>
            <w:szCs w:val="20"/>
          </w:rPr>
          <w:delText>t</w:delText>
        </w:r>
      </w:del>
      <w:r w:rsidRPr="003D3106">
        <w:rPr>
          <w:rFonts w:ascii="Menlo Regular" w:eastAsia="Verdana" w:hAnsi="Menlo Regular" w:cs="Menlo Regular"/>
          <w:sz w:val="20"/>
          <w:szCs w:val="20"/>
        </w:rPr>
        <w:t xml:space="preserve">dds { </w:t>
      </w:r>
      <w:r w:rsidRPr="003D3106">
        <w:rPr>
          <w:rFonts w:ascii="Menlo Regular" w:eastAsia="Verdana" w:hAnsi="Menlo Regular" w:cs="Menlo Regular"/>
          <w:b/>
          <w:bCs/>
          <w:color w:val="7F0055"/>
          <w:sz w:val="20"/>
          <w:szCs w:val="20"/>
        </w:rPr>
        <w:t>namespace</w:t>
      </w:r>
      <w:r w:rsidRPr="003D3106">
        <w:rPr>
          <w:rFonts w:ascii="Menlo Regular" w:eastAsia="Verdana" w:hAnsi="Menlo Regular" w:cs="Menlo Regular"/>
          <w:sz w:val="20"/>
          <w:szCs w:val="20"/>
        </w:rPr>
        <w:t xml:space="preserve"> qos {</w:t>
      </w:r>
    </w:p>
    <w:p w14:paraId="3EBE26D7" w14:textId="77777777" w:rsidR="003D210A" w:rsidRPr="003D3106" w:rsidRDefault="003D210A" w:rsidP="003D210A">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template</w:t>
      </w:r>
      <w:r w:rsidRPr="003D3106">
        <w:rPr>
          <w:rFonts w:ascii="Menlo Regular" w:eastAsia="Arial" w:hAnsi="Menlo Regular" w:cs="Menlo Regular"/>
          <w:sz w:val="20"/>
          <w:szCs w:val="20"/>
        </w:rPr>
        <w:t xml:space="preserve"> &lt;</w:t>
      </w:r>
      <w:r w:rsidRPr="003D3106">
        <w:rPr>
          <w:rFonts w:ascii="Menlo Regular" w:eastAsia="Arial" w:hAnsi="Menlo Regular" w:cs="Menlo Regular"/>
          <w:b/>
          <w:bCs/>
          <w:color w:val="7F0055"/>
          <w:sz w:val="20"/>
          <w:szCs w:val="20"/>
        </w:rPr>
        <w:t>typename</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644632"/>
          <w:sz w:val="20"/>
          <w:szCs w:val="20"/>
        </w:rPr>
        <w:t>D</w:t>
      </w:r>
      <w:r w:rsidRPr="003D3106">
        <w:rPr>
          <w:rFonts w:ascii="Menlo Regular" w:eastAsia="Arial" w:hAnsi="Menlo Regular" w:cs="Menlo Regular"/>
          <w:sz w:val="20"/>
          <w:szCs w:val="20"/>
        </w:rPr>
        <w:t>&gt;</w:t>
      </w:r>
    </w:p>
    <w:p w14:paraId="1FE4D0E3" w14:textId="329DDE5A" w:rsidR="003D210A" w:rsidRPr="003D3106" w:rsidRDefault="003D210A" w:rsidP="003D210A">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class</w:t>
      </w:r>
      <w:r w:rsidRPr="003D3106">
        <w:rPr>
          <w:rFonts w:ascii="Menlo Regular" w:eastAsia="Arial" w:hAnsi="Menlo Regular" w:cs="Menlo Regular"/>
          <w:sz w:val="20"/>
          <w:szCs w:val="20"/>
        </w:rPr>
        <w:t xml:space="preserve"> </w:t>
      </w:r>
      <w:ins w:id="1469" w:author="Angelo Corsaro" w:date="2012-10-16T14:58:00Z">
        <w:r w:rsidR="00984696" w:rsidRPr="003D3106">
          <w:rPr>
            <w:rFonts w:ascii="Menlo Regular" w:eastAsia="Arial" w:hAnsi="Menlo Regular" w:cs="Menlo Regular"/>
            <w:sz w:val="20"/>
            <w:szCs w:val="20"/>
          </w:rPr>
          <w:t>T</w:t>
        </w:r>
      </w:ins>
      <w:r w:rsidRPr="003D3106">
        <w:rPr>
          <w:rFonts w:ascii="Menlo Regular" w:eastAsia="Arial" w:hAnsi="Menlo Regular" w:cs="Menlo Regular"/>
          <w:color w:val="005032"/>
          <w:sz w:val="20"/>
          <w:szCs w:val="20"/>
        </w:rPr>
        <w:t>History</w:t>
      </w:r>
      <w:r w:rsidRPr="003D3106">
        <w:rPr>
          <w:rFonts w:ascii="Menlo Regular" w:eastAsia="Arial" w:hAnsi="Menlo Regular" w:cs="Menlo Regular"/>
          <w:sz w:val="20"/>
          <w:szCs w:val="20"/>
        </w:rPr>
        <w:t xml:space="preserve"> : </w:t>
      </w:r>
      <w:r w:rsidRPr="003D3106">
        <w:rPr>
          <w:rFonts w:ascii="Menlo Regular" w:eastAsia="Arial" w:hAnsi="Menlo Regular" w:cs="Menlo Regular"/>
          <w:b/>
          <w:bCs/>
          <w:color w:val="7F0055"/>
          <w:sz w:val="20"/>
          <w:szCs w:val="20"/>
        </w:rPr>
        <w:t xml:space="preserve">public </w:t>
      </w:r>
      <w:r w:rsidRPr="003D3106">
        <w:rPr>
          <w:rFonts w:ascii="Menlo Regular" w:eastAsia="Arial" w:hAnsi="Menlo Regular" w:cs="Menlo Regular"/>
          <w:sz w:val="20"/>
          <w:szCs w:val="20"/>
        </w:rPr>
        <w:t>dds::core::Value&lt;D&gt; {</w:t>
      </w:r>
    </w:p>
    <w:p w14:paraId="282E5295" w14:textId="77777777" w:rsidR="003D210A" w:rsidRPr="003D3106" w:rsidRDefault="003D210A" w:rsidP="003D210A">
      <w:pPr>
        <w:ind w:left="720"/>
        <w:rPr>
          <w:rFonts w:ascii="Menlo Regular" w:eastAsia="Arial" w:hAnsi="Menlo Regular" w:cs="Menlo Regular"/>
          <w:sz w:val="20"/>
          <w:szCs w:val="20"/>
        </w:rPr>
      </w:pPr>
    </w:p>
    <w:p w14:paraId="1422E7DD" w14:textId="77777777" w:rsidR="003D210A" w:rsidRPr="003D3106" w:rsidRDefault="003D210A" w:rsidP="003D210A">
      <w:pPr>
        <w:ind w:left="720"/>
        <w:rPr>
          <w:rFonts w:ascii="Menlo Regular" w:eastAsia="Arial" w:hAnsi="Menlo Regular" w:cs="Menlo Regular"/>
          <w:b/>
          <w:bCs/>
          <w:color w:val="7F0055"/>
          <w:sz w:val="20"/>
          <w:szCs w:val="20"/>
        </w:rPr>
      </w:pPr>
      <w:r w:rsidRPr="003D3106">
        <w:rPr>
          <w:rFonts w:ascii="Menlo Regular" w:eastAsia="Arial" w:hAnsi="Menlo Regular" w:cs="Menlo Regular"/>
          <w:b/>
          <w:bCs/>
          <w:color w:val="7F0055"/>
          <w:sz w:val="20"/>
          <w:szCs w:val="20"/>
        </w:rPr>
        <w:t>public</w:t>
      </w:r>
      <w:r w:rsidRPr="003D3106">
        <w:rPr>
          <w:rFonts w:ascii="Menlo Regular" w:eastAsia="Arial" w:hAnsi="Menlo Regular" w:cs="Menlo Regular"/>
          <w:sz w:val="20"/>
          <w:szCs w:val="20"/>
        </w:rPr>
        <w:t>:</w:t>
      </w:r>
    </w:p>
    <w:p w14:paraId="1A25B293" w14:textId="6D67FEC8"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ins w:id="1470" w:author="Angelo Corsaro" w:date="2012-10-16T14:58:00Z">
        <w:r w:rsidR="00984696" w:rsidRPr="003D3106">
          <w:rPr>
            <w:rFonts w:ascii="Menlo Regular" w:eastAsia="Arial" w:hAnsi="Menlo Regular" w:cs="Menlo Regular"/>
            <w:sz w:val="20"/>
            <w:szCs w:val="20"/>
          </w:rPr>
          <w:t>T</w:t>
        </w:r>
      </w:ins>
      <w:r w:rsidRPr="003D3106">
        <w:rPr>
          <w:rFonts w:ascii="Menlo Regular" w:eastAsia="Arial" w:hAnsi="Menlo Regular" w:cs="Menlo Regular"/>
          <w:b/>
          <w:bCs/>
          <w:sz w:val="20"/>
          <w:szCs w:val="20"/>
        </w:rPr>
        <w:t>History</w:t>
      </w:r>
      <w:r w:rsidRPr="003D3106">
        <w:rPr>
          <w:rFonts w:ascii="Menlo Regular" w:eastAsia="Arial" w:hAnsi="Menlo Regular" w:cs="Menlo Regular"/>
          <w:sz w:val="20"/>
          <w:szCs w:val="20"/>
        </w:rPr>
        <w:t>();</w:t>
      </w:r>
    </w:p>
    <w:p w14:paraId="3340681A" w14:textId="77777777" w:rsidR="003D210A" w:rsidRPr="003D3106" w:rsidRDefault="003D210A" w:rsidP="003D210A">
      <w:pPr>
        <w:ind w:left="720"/>
        <w:rPr>
          <w:rFonts w:ascii="Menlo Regular" w:eastAsia="Arial" w:hAnsi="Menlo Regular" w:cs="Menlo Regular"/>
          <w:sz w:val="20"/>
          <w:szCs w:val="20"/>
        </w:rPr>
      </w:pPr>
    </w:p>
    <w:p w14:paraId="48E677D9" w14:textId="49A62190"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ins w:id="1471" w:author="Angelo Corsaro" w:date="2012-10-16T14:58:00Z">
        <w:r w:rsidR="00984696" w:rsidRPr="003D3106">
          <w:rPr>
            <w:rFonts w:ascii="Menlo Regular" w:eastAsia="Arial" w:hAnsi="Menlo Regular" w:cs="Menlo Regular"/>
            <w:sz w:val="20"/>
            <w:szCs w:val="20"/>
          </w:rPr>
          <w:t>T</w:t>
        </w:r>
      </w:ins>
      <w:r w:rsidRPr="003D3106">
        <w:rPr>
          <w:rFonts w:ascii="Menlo Regular" w:eastAsia="Arial" w:hAnsi="Menlo Regular" w:cs="Menlo Regular"/>
          <w:b/>
          <w:bCs/>
          <w:sz w:val="20"/>
          <w:szCs w:val="20"/>
        </w:rPr>
        <w:t>History</w:t>
      </w:r>
      <w:r w:rsidRPr="003D3106">
        <w:rPr>
          <w:rFonts w:ascii="Menlo Regular" w:eastAsia="Arial" w:hAnsi="Menlo Regular" w:cs="Menlo Regular"/>
          <w:sz w:val="20"/>
          <w:szCs w:val="20"/>
        </w:rPr>
        <w:t>(HistoryKind</w:t>
      </w:r>
      <w:del w:id="1472" w:author="Angelo Corsaro" w:date="2012-11-02T23:36:00Z">
        <w:r w:rsidRPr="003D3106" w:rsidDel="00A87B05">
          <w:rPr>
            <w:rFonts w:ascii="Menlo Regular" w:eastAsia="Arial" w:hAnsi="Menlo Regular" w:cs="Menlo Regular"/>
            <w:sz w:val="20"/>
            <w:szCs w:val="20"/>
          </w:rPr>
          <w:delText>::Type</w:delText>
        </w:r>
      </w:del>
      <w:r w:rsidRPr="003D3106">
        <w:rPr>
          <w:rFonts w:ascii="Menlo Regular" w:eastAsia="Arial" w:hAnsi="Menlo Regular" w:cs="Menlo Regular"/>
          <w:sz w:val="20"/>
          <w:szCs w:val="20"/>
        </w:rPr>
        <w:t xml:space="preserve"> kind, </w:t>
      </w:r>
      <w:r w:rsidRPr="003D3106">
        <w:rPr>
          <w:rFonts w:ascii="Menlo Regular" w:eastAsia="Arial" w:hAnsi="Menlo Regular" w:cs="Menlo Regular"/>
          <w:color w:val="005032"/>
          <w:sz w:val="20"/>
          <w:szCs w:val="20"/>
        </w:rPr>
        <w:t>int32_t</w:t>
      </w:r>
      <w:r w:rsidRPr="003D3106">
        <w:rPr>
          <w:rFonts w:ascii="Menlo Regular" w:eastAsia="Arial" w:hAnsi="Menlo Regular" w:cs="Menlo Regular"/>
          <w:sz w:val="20"/>
          <w:szCs w:val="20"/>
        </w:rPr>
        <w:t xml:space="preserve"> depth);</w:t>
      </w:r>
    </w:p>
    <w:p w14:paraId="4C90A7D5" w14:textId="77777777" w:rsidR="003D210A" w:rsidRPr="003D3106" w:rsidRDefault="003D210A" w:rsidP="003D210A">
      <w:pPr>
        <w:ind w:left="720"/>
        <w:rPr>
          <w:rFonts w:ascii="Menlo Regular" w:eastAsia="Arial" w:hAnsi="Menlo Regular" w:cs="Menlo Regular"/>
          <w:sz w:val="20"/>
          <w:szCs w:val="20"/>
        </w:rPr>
      </w:pPr>
    </w:p>
    <w:p w14:paraId="648374B6" w14:textId="3D4DD69E"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HistoryKind::Type </w:t>
      </w:r>
      <w:r w:rsidRPr="003D3106">
        <w:rPr>
          <w:rFonts w:ascii="Menlo Regular" w:eastAsia="Arial" w:hAnsi="Menlo Regular" w:cs="Menlo Regular"/>
          <w:b/>
          <w:bCs/>
          <w:sz w:val="20"/>
          <w:szCs w:val="20"/>
        </w:rPr>
        <w:t>kind</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const</w:t>
      </w:r>
      <w:r w:rsidRPr="003D3106">
        <w:rPr>
          <w:rFonts w:ascii="Menlo Regular" w:eastAsia="Arial" w:hAnsi="Menlo Regular" w:cs="Menlo Regular"/>
          <w:sz w:val="20"/>
          <w:szCs w:val="20"/>
        </w:rPr>
        <w:t>;</w:t>
      </w:r>
    </w:p>
    <w:p w14:paraId="22215E42" w14:textId="6E2F330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HistoryKind::Type&amp; </w:t>
      </w:r>
      <w:r w:rsidRPr="003D3106">
        <w:rPr>
          <w:rFonts w:ascii="Menlo Regular" w:eastAsia="Arial" w:hAnsi="Menlo Regular" w:cs="Menlo Regular"/>
          <w:b/>
          <w:bCs/>
          <w:sz w:val="20"/>
          <w:szCs w:val="20"/>
        </w:rPr>
        <w:t>kind</w:t>
      </w:r>
      <w:r w:rsidRPr="003D3106">
        <w:rPr>
          <w:rFonts w:ascii="Menlo Regular" w:eastAsia="Arial" w:hAnsi="Menlo Regular" w:cs="Menlo Regular"/>
          <w:sz w:val="20"/>
          <w:szCs w:val="20"/>
        </w:rPr>
        <w:t>();</w:t>
      </w:r>
    </w:p>
    <w:p w14:paraId="7529D248" w14:textId="7A578DDA"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ins w:id="1473" w:author="Angelo Corsaro" w:date="2012-10-16T14:59:00Z">
        <w:r w:rsidR="00691D4E" w:rsidRPr="003D3106">
          <w:rPr>
            <w:rFonts w:ascii="Menlo Regular" w:eastAsia="Arial" w:hAnsi="Menlo Regular" w:cs="Menlo Regular"/>
            <w:sz w:val="20"/>
            <w:szCs w:val="20"/>
          </w:rPr>
          <w:t>T</w:t>
        </w:r>
        <w:r w:rsidR="00691D4E" w:rsidRPr="003D3106">
          <w:rPr>
            <w:rFonts w:ascii="Menlo Regular" w:eastAsia="Arial" w:hAnsi="Menlo Regular" w:cs="Menlo Regular"/>
            <w:color w:val="005032"/>
            <w:sz w:val="20"/>
            <w:szCs w:val="20"/>
          </w:rPr>
          <w:t>History&amp;</w:t>
        </w:r>
        <w:r w:rsidR="00691D4E" w:rsidRPr="003D3106">
          <w:rPr>
            <w:rFonts w:ascii="Menlo Regular" w:eastAsia="Arial" w:hAnsi="Menlo Regular" w:cs="Menlo Regular"/>
            <w:sz w:val="20"/>
            <w:szCs w:val="20"/>
          </w:rPr>
          <w:t xml:space="preserve"> </w:t>
        </w:r>
      </w:ins>
      <w:del w:id="1474" w:author="Angelo Corsaro" w:date="2012-10-16T14:59:00Z">
        <w:r w:rsidRPr="003D3106" w:rsidDel="00691D4E">
          <w:rPr>
            <w:rFonts w:ascii="Menlo Regular" w:eastAsia="Arial" w:hAnsi="Menlo Regular" w:cs="Menlo Regular"/>
            <w:b/>
            <w:bCs/>
            <w:color w:val="7F0055"/>
            <w:sz w:val="20"/>
            <w:szCs w:val="20"/>
          </w:rPr>
          <w:delText>void</w:delText>
        </w:r>
        <w:r w:rsidRPr="003D3106" w:rsidDel="00691D4E">
          <w:rPr>
            <w:rFonts w:ascii="Menlo Regular" w:eastAsia="Arial" w:hAnsi="Menlo Regular" w:cs="Menlo Regular"/>
            <w:sz w:val="20"/>
            <w:szCs w:val="20"/>
          </w:rPr>
          <w:delText xml:space="preserve"> </w:delText>
        </w:r>
      </w:del>
      <w:r w:rsidRPr="003D3106">
        <w:rPr>
          <w:rFonts w:ascii="Menlo Regular" w:eastAsia="Arial" w:hAnsi="Menlo Regular" w:cs="Menlo Regular"/>
          <w:b/>
          <w:bCs/>
          <w:sz w:val="20"/>
          <w:szCs w:val="20"/>
        </w:rPr>
        <w:t>kind</w:t>
      </w:r>
      <w:r w:rsidRPr="003D3106">
        <w:rPr>
          <w:rFonts w:ascii="Menlo Regular" w:eastAsia="Arial" w:hAnsi="Menlo Regular" w:cs="Menlo Regular"/>
          <w:sz w:val="20"/>
          <w:szCs w:val="20"/>
        </w:rPr>
        <w:t>(HistoryKind</w:t>
      </w:r>
      <w:del w:id="1475" w:author="Angelo Corsaro" w:date="2012-11-02T23:36:00Z">
        <w:r w:rsidRPr="003D3106" w:rsidDel="00A87B05">
          <w:rPr>
            <w:rFonts w:ascii="Menlo Regular" w:eastAsia="Arial" w:hAnsi="Menlo Regular" w:cs="Menlo Regular"/>
            <w:sz w:val="20"/>
            <w:szCs w:val="20"/>
          </w:rPr>
          <w:delText>::Type</w:delText>
        </w:r>
      </w:del>
      <w:r w:rsidRPr="003D3106">
        <w:rPr>
          <w:rFonts w:ascii="Menlo Regular" w:eastAsia="Arial" w:hAnsi="Menlo Regular" w:cs="Menlo Regular"/>
          <w:sz w:val="20"/>
          <w:szCs w:val="20"/>
        </w:rPr>
        <w:t xml:space="preserve"> kind);</w:t>
      </w:r>
    </w:p>
    <w:p w14:paraId="6074F8DC" w14:textId="77777777" w:rsidR="003D210A" w:rsidRPr="003D3106" w:rsidRDefault="003D210A" w:rsidP="003D210A">
      <w:pPr>
        <w:ind w:left="720"/>
        <w:rPr>
          <w:rFonts w:ascii="Menlo Regular" w:eastAsia="Arial" w:hAnsi="Menlo Regular" w:cs="Menlo Regular"/>
          <w:sz w:val="20"/>
          <w:szCs w:val="20"/>
        </w:rPr>
      </w:pPr>
    </w:p>
    <w:p w14:paraId="027BEE8F"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int32_t</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depth</w:t>
      </w:r>
      <w:r w:rsidRPr="003D3106">
        <w:rPr>
          <w:rFonts w:ascii="Menlo Regular" w:eastAsia="Arial" w:hAnsi="Menlo Regular" w:cs="Menlo Regular"/>
          <w:sz w:val="20"/>
          <w:szCs w:val="20"/>
        </w:rPr>
        <w:t xml:space="preserve">() </w:t>
      </w:r>
      <w:r w:rsidRPr="003D3106">
        <w:rPr>
          <w:rFonts w:ascii="Menlo Regular" w:eastAsia="Arial" w:hAnsi="Menlo Regular" w:cs="Menlo Regular"/>
          <w:b/>
          <w:bCs/>
          <w:color w:val="7F0055"/>
          <w:sz w:val="20"/>
          <w:szCs w:val="20"/>
        </w:rPr>
        <w:t>const</w:t>
      </w:r>
      <w:r w:rsidRPr="003D3106">
        <w:rPr>
          <w:rFonts w:ascii="Menlo Regular" w:eastAsia="Arial" w:hAnsi="Menlo Regular" w:cs="Menlo Regular"/>
          <w:sz w:val="20"/>
          <w:szCs w:val="20"/>
        </w:rPr>
        <w:t>;</w:t>
      </w:r>
    </w:p>
    <w:p w14:paraId="677BA73C"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r w:rsidRPr="003D3106">
        <w:rPr>
          <w:rFonts w:ascii="Menlo Regular" w:eastAsia="Arial" w:hAnsi="Menlo Regular" w:cs="Menlo Regular"/>
          <w:color w:val="005032"/>
          <w:sz w:val="20"/>
          <w:szCs w:val="20"/>
        </w:rPr>
        <w:t>int32_t</w:t>
      </w:r>
      <w:r w:rsidRPr="003D3106">
        <w:rPr>
          <w:rFonts w:ascii="Menlo Regular" w:eastAsia="Arial" w:hAnsi="Menlo Regular" w:cs="Menlo Regular"/>
          <w:sz w:val="20"/>
          <w:szCs w:val="20"/>
        </w:rPr>
        <w:t xml:space="preserve">&amp; </w:t>
      </w:r>
      <w:r w:rsidRPr="003D3106">
        <w:rPr>
          <w:rFonts w:ascii="Menlo Regular" w:eastAsia="Arial" w:hAnsi="Menlo Regular" w:cs="Menlo Regular"/>
          <w:b/>
          <w:bCs/>
          <w:sz w:val="20"/>
          <w:szCs w:val="20"/>
        </w:rPr>
        <w:t>depth</w:t>
      </w:r>
      <w:r w:rsidRPr="003D3106">
        <w:rPr>
          <w:rFonts w:ascii="Menlo Regular" w:eastAsia="Arial" w:hAnsi="Menlo Regular" w:cs="Menlo Regular"/>
          <w:sz w:val="20"/>
          <w:szCs w:val="20"/>
        </w:rPr>
        <w:t>();</w:t>
      </w:r>
    </w:p>
    <w:p w14:paraId="0DCB86FD" w14:textId="663DCB69"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w:t>
      </w:r>
      <w:ins w:id="1476" w:author="Angelo Corsaro" w:date="2012-10-16T14:59:00Z">
        <w:r w:rsidR="00691D4E" w:rsidRPr="003D3106">
          <w:rPr>
            <w:rFonts w:ascii="Menlo Regular" w:eastAsia="Arial" w:hAnsi="Menlo Regular" w:cs="Menlo Regular"/>
            <w:sz w:val="20"/>
            <w:szCs w:val="20"/>
          </w:rPr>
          <w:t>T</w:t>
        </w:r>
        <w:r w:rsidR="00691D4E" w:rsidRPr="003D3106">
          <w:rPr>
            <w:rFonts w:ascii="Menlo Regular" w:eastAsia="Arial" w:hAnsi="Menlo Regular" w:cs="Menlo Regular"/>
            <w:color w:val="005032"/>
            <w:sz w:val="20"/>
            <w:szCs w:val="20"/>
          </w:rPr>
          <w:t>History&amp;</w:t>
        </w:r>
      </w:ins>
      <w:del w:id="1477" w:author="Angelo Corsaro" w:date="2012-10-16T14:59:00Z">
        <w:r w:rsidRPr="003D3106" w:rsidDel="00691D4E">
          <w:rPr>
            <w:rFonts w:ascii="Menlo Regular" w:eastAsia="Arial" w:hAnsi="Menlo Regular" w:cs="Menlo Regular"/>
            <w:b/>
            <w:bCs/>
            <w:color w:val="7F0055"/>
            <w:sz w:val="20"/>
            <w:szCs w:val="20"/>
          </w:rPr>
          <w:delText>void</w:delText>
        </w:r>
      </w:del>
      <w:r w:rsidRPr="003D3106">
        <w:rPr>
          <w:rFonts w:ascii="Menlo Regular" w:eastAsia="Arial" w:hAnsi="Menlo Regular" w:cs="Menlo Regular"/>
          <w:sz w:val="20"/>
          <w:szCs w:val="20"/>
        </w:rPr>
        <w:t xml:space="preserve"> </w:t>
      </w:r>
      <w:r w:rsidRPr="003D3106">
        <w:rPr>
          <w:rFonts w:ascii="Menlo Regular" w:eastAsia="Arial" w:hAnsi="Menlo Regular" w:cs="Menlo Regular"/>
          <w:b/>
          <w:bCs/>
          <w:sz w:val="20"/>
          <w:szCs w:val="20"/>
        </w:rPr>
        <w:t>depth</w:t>
      </w:r>
      <w:r w:rsidRPr="003D3106">
        <w:rPr>
          <w:rFonts w:ascii="Menlo Regular" w:eastAsia="Arial" w:hAnsi="Menlo Regular" w:cs="Menlo Regular"/>
          <w:sz w:val="20"/>
          <w:szCs w:val="20"/>
        </w:rPr>
        <w:t>(</w:t>
      </w:r>
      <w:r w:rsidRPr="003D3106">
        <w:rPr>
          <w:rFonts w:ascii="Menlo Regular" w:eastAsia="Arial" w:hAnsi="Menlo Regular" w:cs="Menlo Regular"/>
          <w:color w:val="005032"/>
          <w:sz w:val="20"/>
          <w:szCs w:val="20"/>
        </w:rPr>
        <w:t>int32_t</w:t>
      </w:r>
      <w:r w:rsidRPr="003D3106">
        <w:rPr>
          <w:rFonts w:ascii="Menlo Regular" w:eastAsia="Arial" w:hAnsi="Menlo Regular" w:cs="Menlo Regular"/>
          <w:sz w:val="20"/>
          <w:szCs w:val="20"/>
        </w:rPr>
        <w:t xml:space="preserve"> depth);</w:t>
      </w:r>
    </w:p>
    <w:p w14:paraId="54064863" w14:textId="77777777" w:rsidR="003D210A" w:rsidRPr="003D3106" w:rsidRDefault="003D210A" w:rsidP="003D210A">
      <w:pPr>
        <w:ind w:left="720"/>
        <w:rPr>
          <w:rFonts w:ascii="Menlo Regular" w:eastAsia="Arial" w:hAnsi="Menlo Regular" w:cs="Menlo Regular"/>
          <w:sz w:val="20"/>
          <w:szCs w:val="20"/>
        </w:rPr>
      </w:pPr>
    </w:p>
    <w:p w14:paraId="1013EBD0"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static History KeepAll();</w:t>
      </w:r>
    </w:p>
    <w:p w14:paraId="674A48FA"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static History KeepLast(uint32_t depth);</w:t>
      </w:r>
    </w:p>
    <w:p w14:paraId="27DE846D"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w:t>
      </w:r>
    </w:p>
    <w:p w14:paraId="1E8B08C4" w14:textId="77777777" w:rsidR="003D210A" w:rsidRPr="003D3106" w:rsidRDefault="003D210A" w:rsidP="003D210A">
      <w:pPr>
        <w:ind w:left="720"/>
        <w:rPr>
          <w:rFonts w:ascii="Menlo Regular" w:eastAsia="Arial" w:hAnsi="Menlo Regular" w:cs="Menlo Regular"/>
          <w:sz w:val="20"/>
          <w:szCs w:val="20"/>
        </w:rPr>
      </w:pPr>
      <w:r w:rsidRPr="003D3106">
        <w:rPr>
          <w:rFonts w:ascii="Menlo Regular" w:eastAsia="Arial" w:hAnsi="Menlo Regular" w:cs="Menlo Regular"/>
          <w:sz w:val="20"/>
          <w:szCs w:val="20"/>
        </w:rPr>
        <w:t xml:space="preserve">} } </w:t>
      </w:r>
    </w:p>
    <w:p w14:paraId="56DBFF66" w14:textId="77777777" w:rsidR="000D6BA4" w:rsidRPr="003D3106" w:rsidRDefault="000D6BA4" w:rsidP="000D6BA4"/>
    <w:p w14:paraId="50E1CEBC" w14:textId="77777777" w:rsidR="000D6BA4" w:rsidRPr="003D3106" w:rsidRDefault="000D6BA4" w:rsidP="000D6BA4"/>
    <w:p w14:paraId="01C4E49B" w14:textId="77777777" w:rsidR="000D6BA4" w:rsidRPr="003D3106" w:rsidRDefault="00783925" w:rsidP="000D6BA4">
      <w:r w:rsidRPr="003D3106">
        <w:t>As shown in the example above, when a policy presents a variability that is captured at a PIM- Level by a kind, the DDS-PSM-Cxx captures this variability into two ways, first it associates an enumeration with the Policy defining a code for the variation (as it was done in the IDL PSM), then, it defines a set of helper methods to construct the possible variants. The full set of policies is included in the mandatory standard headers in the file dds/qos/Policy.hpp.</w:t>
      </w:r>
    </w:p>
    <w:p w14:paraId="7982CDC5" w14:textId="77777777" w:rsidR="000D6BA4" w:rsidRPr="003D3106" w:rsidRDefault="000D6BA4" w:rsidP="000D6BA4"/>
    <w:p w14:paraId="2A1CF901" w14:textId="77777777" w:rsidR="000D6BA4" w:rsidRPr="003D3106" w:rsidRDefault="000D6BA4" w:rsidP="000D6BA4"/>
    <w:p w14:paraId="34895E46" w14:textId="77777777" w:rsidR="00783925" w:rsidRPr="003D3106" w:rsidRDefault="00783925" w:rsidP="00783925">
      <w:pPr>
        <w:pStyle w:val="Titre3"/>
      </w:pPr>
      <w:bookmarkStart w:id="1478" w:name="_Toc182385784"/>
      <w:r w:rsidRPr="003D3106">
        <w:t>EntityClass</w:t>
      </w:r>
      <w:bookmarkEnd w:id="1478"/>
    </w:p>
    <w:p w14:paraId="14F28524" w14:textId="77777777" w:rsidR="00783925" w:rsidRPr="003D3106" w:rsidRDefault="00783925" w:rsidP="00783925">
      <w:r w:rsidRPr="003D3106">
        <w:t>The Entity class is the root for all DDS entities, as specified in the DDS v1.2 specification. Since an Entity is a reference type, its resources are automatically managed by the middleware. Spe</w:t>
      </w:r>
      <w:del w:id="1479" w:author="Angelo Corsaro" w:date="2012-11-02T23:37:00Z">
        <w:r w:rsidRPr="003D3106" w:rsidDel="00FE71F7">
          <w:delText xml:space="preserve">- </w:delText>
        </w:r>
      </w:del>
      <w:r w:rsidRPr="003D3106">
        <w:t>cifically, the resources associated with the entity will be reclaimed either when the number of live reference from the user application to the entity drops to zero, or when the user explicitly invokes the method close.</w:t>
      </w:r>
    </w:p>
    <w:p w14:paraId="36EA6429" w14:textId="77777777" w:rsidR="00783925" w:rsidRPr="003D3106" w:rsidRDefault="00783925" w:rsidP="00783925">
      <w:pPr>
        <w:pStyle w:val="Titre4"/>
      </w:pPr>
      <w:r w:rsidRPr="003D3106">
        <w:t>QoS and Profiles</w:t>
      </w:r>
    </w:p>
    <w:p w14:paraId="59114791" w14:textId="77777777" w:rsidR="00E55932" w:rsidRPr="001F5C42" w:rsidRDefault="002A3643">
      <w:pPr>
        <w:rPr>
          <w:ins w:id="1480" w:author="Angelo Corsaro" w:date="2012-10-12T16:33:00Z"/>
        </w:rPr>
        <w:pPrChange w:id="1481" w:author="Angelo Corsaro" w:date="2012-10-12T16:23:00Z">
          <w:pPr>
            <w:numPr>
              <w:numId w:val="27"/>
            </w:numPr>
            <w:spacing w:before="120"/>
            <w:ind w:left="714" w:hanging="357"/>
          </w:pPr>
        </w:pPrChange>
      </w:pPr>
      <w:ins w:id="1482" w:author="Angelo Corsaro" w:date="2012-10-12T16:24:00Z">
        <w:r w:rsidRPr="003D3106">
          <w:t>This specification introduces the concept of a QosProvider to load a QoS configuration from an URI.</w:t>
        </w:r>
      </w:ins>
      <w:ins w:id="1483" w:author="Angelo Corsaro" w:date="2012-10-12T16:31:00Z">
        <w:r w:rsidR="00E55932" w:rsidRPr="003D3106">
          <w:t xml:space="preserve"> The URI is used to deduce both the </w:t>
        </w:r>
      </w:ins>
      <w:ins w:id="1484" w:author="Angelo Corsaro" w:date="2012-10-12T16:25:00Z">
        <w:r w:rsidRPr="003D3106">
          <w:t xml:space="preserve">protocol to be used to </w:t>
        </w:r>
      </w:ins>
      <w:ins w:id="1485" w:author="Angelo Corsaro" w:date="2012-10-12T16:24:00Z">
        <w:r w:rsidR="00E55932" w:rsidRPr="003D3106">
          <w:t xml:space="preserve">access the QoS configuration as well as the format in which it is </w:t>
        </w:r>
      </w:ins>
      <w:ins w:id="1486" w:author="Angelo Corsaro" w:date="2012-10-12T16:31:00Z">
        <w:r w:rsidR="00E55932" w:rsidRPr="003D3106">
          <w:t>expressed</w:t>
        </w:r>
      </w:ins>
      <w:ins w:id="1487" w:author="Angelo Corsaro" w:date="2012-10-12T16:24:00Z">
        <w:r w:rsidR="00E55932" w:rsidRPr="003D3106">
          <w:t>.</w:t>
        </w:r>
      </w:ins>
      <w:ins w:id="1488" w:author="Angelo Corsaro" w:date="2012-10-12T16:31:00Z">
        <w:r w:rsidR="00E55932" w:rsidRPr="003D3106">
          <w:t xml:space="preserve"> As an example, </w:t>
        </w:r>
      </w:ins>
      <w:ins w:id="1489" w:author="Angelo Corsaro" w:date="2012-10-12T16:32:00Z">
        <w:r w:rsidR="00E55932" w:rsidRPr="003D3106">
          <w:t xml:space="preserve">from </w:t>
        </w:r>
      </w:ins>
      <w:ins w:id="1490" w:author="Angelo Corsaro" w:date="2012-10-12T16:31:00Z">
        <w:r w:rsidR="00E55932" w:rsidRPr="003D3106">
          <w:t xml:space="preserve">the URI </w:t>
        </w:r>
      </w:ins>
      <w:ins w:id="1491" w:author="Angelo Corsaro" w:date="2012-10-12T16:32:00Z">
        <w:r w:rsidR="00E55932" w:rsidRPr="00ED6E9F">
          <w:fldChar w:fldCharType="begin"/>
        </w:r>
        <w:r w:rsidR="00E55932" w:rsidRPr="003D3106">
          <w:instrText xml:space="preserve"> HYPERLINK "</w:instrText>
        </w:r>
      </w:ins>
      <w:ins w:id="1492" w:author="Angelo Corsaro" w:date="2012-10-12T16:31:00Z">
        <w:r w:rsidR="00E55932" w:rsidRPr="003D3106">
          <w:instrText>file:///somewhere/on/my/hdd/qos</w:instrText>
        </w:r>
      </w:ins>
      <w:ins w:id="1493" w:author="Angelo Corsaro" w:date="2012-10-12T16:32:00Z">
        <w:r w:rsidR="00E55932" w:rsidRPr="003D3106">
          <w:instrText>-config</w:instrText>
        </w:r>
      </w:ins>
      <w:ins w:id="1494" w:author="Angelo Corsaro" w:date="2012-10-12T16:31:00Z">
        <w:r w:rsidR="00E55932" w:rsidRPr="003D3106">
          <w:instrText>.xml</w:instrText>
        </w:r>
      </w:ins>
      <w:ins w:id="1495" w:author="Angelo Corsaro" w:date="2012-10-12T16:32:00Z">
        <w:r w:rsidR="00E55932" w:rsidRPr="003D3106">
          <w:instrText xml:space="preserve">" </w:instrText>
        </w:r>
        <w:r w:rsidR="00E55932" w:rsidRPr="00ED6E9F">
          <w:rPr>
            <w:rPrChange w:id="1496" w:author="Angelo Corsaro" w:date="2012-10-26T15:48:00Z">
              <w:rPr/>
            </w:rPrChange>
          </w:rPr>
          <w:fldChar w:fldCharType="separate"/>
        </w:r>
      </w:ins>
      <w:ins w:id="1497" w:author="Angelo Corsaro" w:date="2012-10-12T16:31:00Z">
        <w:r w:rsidR="00E55932" w:rsidRPr="00ED6E9F">
          <w:rPr>
            <w:rStyle w:val="Lienhypertexte"/>
          </w:rPr>
          <w:t>file:///somewhere/on/my/hdd/qos</w:t>
        </w:r>
      </w:ins>
      <w:ins w:id="1498" w:author="Angelo Corsaro" w:date="2012-10-12T16:32:00Z">
        <w:r w:rsidR="00E55932" w:rsidRPr="00153C33">
          <w:rPr>
            <w:rStyle w:val="Lienhypertexte"/>
          </w:rPr>
          <w:t>-config</w:t>
        </w:r>
      </w:ins>
      <w:ins w:id="1499" w:author="Angelo Corsaro" w:date="2012-10-12T16:31:00Z">
        <w:r w:rsidR="00E55932" w:rsidRPr="00B70058">
          <w:rPr>
            <w:rStyle w:val="Lienhypertexte"/>
          </w:rPr>
          <w:t>.xml</w:t>
        </w:r>
      </w:ins>
      <w:ins w:id="1500" w:author="Angelo Corsaro" w:date="2012-10-12T16:32:00Z">
        <w:r w:rsidR="00E55932" w:rsidRPr="00ED6E9F">
          <w:fldChar w:fldCharType="end"/>
        </w:r>
        <w:r w:rsidR="00E55932" w:rsidRPr="003D3106">
          <w:t xml:space="preserve">” </w:t>
        </w:r>
        <w:r w:rsidR="00E55932" w:rsidRPr="00ED6E9F">
          <w:t>the QosProvider would</w:t>
        </w:r>
        <w:r w:rsidR="00E55932" w:rsidRPr="00153C33">
          <w:t xml:space="preserve"> deduce that the configuration is accessible as a file on the local filesystem and that it is expressed in xml </w:t>
        </w:r>
        <w:r w:rsidR="00E55932" w:rsidRPr="00B70058">
          <w:t xml:space="preserve">format.  </w:t>
        </w:r>
      </w:ins>
    </w:p>
    <w:p w14:paraId="06F37B3E" w14:textId="77777777" w:rsidR="00783925" w:rsidRPr="003D3106" w:rsidDel="002A3643" w:rsidRDefault="00E55932">
      <w:pPr>
        <w:rPr>
          <w:del w:id="1501" w:author="Angelo Corsaro" w:date="2012-10-12T16:23:00Z"/>
        </w:rPr>
      </w:pPr>
      <w:ins w:id="1502" w:author="Angelo Corsaro" w:date="2012-10-12T16:33:00Z">
        <w:r w:rsidRPr="003D3106">
          <w:t xml:space="preserve">Implementation of this specification shall support at very least file URIs and XML format compliant with the QoS-Profile defined in the </w:t>
        </w:r>
      </w:ins>
      <w:del w:id="1503" w:author="Angelo Corsaro" w:date="2012-10-12T16:33:00Z">
        <w:r w:rsidR="00783925" w:rsidRPr="003D3106" w:rsidDel="00E55932">
          <w:delText xml:space="preserve">The </w:delText>
        </w:r>
      </w:del>
      <w:r w:rsidR="00783925" w:rsidRPr="003D3106">
        <w:t>DDS for Lightweight CCM specification [DDS-CCM]</w:t>
      </w:r>
      <w:ins w:id="1504" w:author="Angelo Corsaro" w:date="2012-10-12T16:33:00Z">
        <w:r w:rsidRPr="003D3106">
          <w:t>.</w:t>
        </w:r>
      </w:ins>
      <w:del w:id="1505" w:author="Angelo Corsaro" w:date="2012-10-12T16:33:00Z">
        <w:r w:rsidR="00783925" w:rsidRPr="003D3106" w:rsidDel="00E55932">
          <w:delText xml:space="preserve"> defines a format for QoS libraries and profiles</w:delText>
        </w:r>
      </w:del>
      <w:del w:id="1506" w:author="Angelo Corsaro" w:date="2012-10-12T16:23:00Z">
        <w:r w:rsidR="00783925" w:rsidRPr="003D3106" w:rsidDel="002A3643">
          <w:delText>. This PSM provides the following APIs for accessing these:</w:delText>
        </w:r>
      </w:del>
    </w:p>
    <w:p w14:paraId="45CBACC6" w14:textId="77777777" w:rsidR="00783925" w:rsidRPr="003D3106" w:rsidDel="002A3643" w:rsidRDefault="00783925">
      <w:pPr>
        <w:rPr>
          <w:del w:id="1507" w:author="Angelo Corsaro" w:date="2012-10-12T16:23:00Z"/>
        </w:rPr>
        <w:pPrChange w:id="1508" w:author="Angelo Corsaro" w:date="2012-10-12T16:33:00Z">
          <w:pPr>
            <w:numPr>
              <w:numId w:val="27"/>
            </w:numPr>
            <w:spacing w:before="120"/>
            <w:ind w:left="714" w:hanging="357"/>
          </w:pPr>
        </w:pPrChange>
      </w:pPr>
      <w:del w:id="1509" w:author="Angelo Corsaro" w:date="2012-10-12T16:23:00Z">
        <w:r w:rsidRPr="003D3106" w:rsidDel="002A3643">
          <w:delText>Entity classes provide a method to set their QoS based on the names of a QoS library and profile.</w:delText>
        </w:r>
      </w:del>
    </w:p>
    <w:p w14:paraId="31B00B10" w14:textId="77777777" w:rsidR="00783925" w:rsidRPr="003D3106" w:rsidRDefault="00783925">
      <w:pPr>
        <w:rPr>
          <w:ins w:id="1510" w:author="Angelo Corsaro" w:date="2012-10-12T16:23:00Z"/>
        </w:rPr>
        <w:pPrChange w:id="1511" w:author="Angelo Corsaro" w:date="2012-10-12T16:33:00Z">
          <w:pPr>
            <w:numPr>
              <w:numId w:val="27"/>
            </w:numPr>
            <w:spacing w:before="120"/>
            <w:ind w:left="714" w:hanging="357"/>
          </w:pPr>
        </w:pPrChange>
      </w:pPr>
      <w:del w:id="1512" w:author="Angelo Corsaro" w:date="2012-10-12T16:23:00Z">
        <w:r w:rsidRPr="003D3106" w:rsidDel="002A3643">
          <w:delText>Each Entity factory interface—DomainParticipantFactory, DomainParticipant, Publisher, and Subscriber—provides methods to create new “product” Entities and to set their default QoS based on the names of a QoS library and profile.</w:delText>
        </w:r>
      </w:del>
      <w:ins w:id="1513" w:author="Angelo Corsaro" w:date="2012-10-12T16:23:00Z">
        <w:r w:rsidR="002A3643" w:rsidRPr="003D3106">
          <w:t xml:space="preserve"> </w:t>
        </w:r>
      </w:ins>
    </w:p>
    <w:p w14:paraId="49A52434" w14:textId="77777777" w:rsidR="002A3643" w:rsidRPr="003D3106" w:rsidRDefault="002A3643">
      <w:pPr>
        <w:rPr>
          <w:ins w:id="1514" w:author="Angelo Corsaro" w:date="2012-10-12T16:33:00Z"/>
        </w:rPr>
        <w:pPrChange w:id="1515" w:author="Angelo Corsaro" w:date="2012-10-12T16:23:00Z">
          <w:pPr>
            <w:numPr>
              <w:numId w:val="27"/>
            </w:numPr>
            <w:spacing w:before="120"/>
            <w:ind w:left="714" w:hanging="357"/>
          </w:pPr>
        </w:pPrChange>
      </w:pPr>
    </w:p>
    <w:p w14:paraId="6587FB84" w14:textId="77777777" w:rsidR="004B3155" w:rsidRPr="003D3106" w:rsidRDefault="004B3155" w:rsidP="004B3155">
      <w:pPr>
        <w:suppressAutoHyphens w:val="0"/>
        <w:autoSpaceDE w:val="0"/>
        <w:adjustRightInd w:val="0"/>
        <w:textAlignment w:val="auto"/>
        <w:rPr>
          <w:ins w:id="1516" w:author="Angelo Corsaro" w:date="2012-10-12T16:34:00Z"/>
          <w:rFonts w:ascii="Consolas" w:hAnsi="Consolas" w:cs="Consolas"/>
          <w:kern w:val="0"/>
          <w:lang w:eastAsia="fr-FR"/>
          <w:rPrChange w:id="1517" w:author="Angelo Corsaro" w:date="2012-10-26T15:48:00Z">
            <w:rPr>
              <w:ins w:id="1518" w:author="Angelo Corsaro" w:date="2012-10-12T16:34:00Z"/>
              <w:rFonts w:ascii="Consolas" w:hAnsi="Consolas" w:cs="Consolas"/>
              <w:kern w:val="0"/>
              <w:lang w:val="fr-FR" w:eastAsia="fr-FR"/>
            </w:rPr>
          </w:rPrChange>
        </w:rPr>
      </w:pPr>
    </w:p>
    <w:p w14:paraId="1B78E79D" w14:textId="77777777" w:rsidR="004B3155" w:rsidRPr="003D3106" w:rsidRDefault="004B3155" w:rsidP="004B3155">
      <w:pPr>
        <w:suppressAutoHyphens w:val="0"/>
        <w:autoSpaceDE w:val="0"/>
        <w:adjustRightInd w:val="0"/>
        <w:textAlignment w:val="auto"/>
        <w:rPr>
          <w:ins w:id="1519" w:author="Angelo Corsaro" w:date="2012-10-12T16:34:00Z"/>
          <w:rFonts w:ascii="Consolas" w:hAnsi="Consolas" w:cs="Consolas"/>
          <w:kern w:val="0"/>
          <w:lang w:eastAsia="fr-FR"/>
          <w:rPrChange w:id="1520" w:author="Angelo Corsaro" w:date="2012-10-26T15:48:00Z">
            <w:rPr>
              <w:ins w:id="1521" w:author="Angelo Corsaro" w:date="2012-10-12T16:34:00Z"/>
              <w:rFonts w:ascii="Consolas" w:hAnsi="Consolas" w:cs="Consolas"/>
              <w:kern w:val="0"/>
              <w:lang w:val="fr-FR" w:eastAsia="fr-FR"/>
            </w:rPr>
          </w:rPrChange>
        </w:rPr>
      </w:pPr>
    </w:p>
    <w:p w14:paraId="2CC8EC84" w14:textId="77777777" w:rsidR="004B3155" w:rsidRPr="003D3106" w:rsidRDefault="004B3155" w:rsidP="004B3155">
      <w:pPr>
        <w:suppressAutoHyphens w:val="0"/>
        <w:autoSpaceDE w:val="0"/>
        <w:adjustRightInd w:val="0"/>
        <w:textAlignment w:val="auto"/>
        <w:rPr>
          <w:ins w:id="1522" w:author="Angelo Corsaro" w:date="2012-10-12T16:34:00Z"/>
          <w:rFonts w:ascii="Menlo Regular" w:hAnsi="Menlo Regular" w:cs="Menlo Regular"/>
          <w:kern w:val="0"/>
          <w:sz w:val="20"/>
          <w:szCs w:val="20"/>
          <w:lang w:eastAsia="fr-FR"/>
          <w:rPrChange w:id="1523" w:author="Angelo Corsaro" w:date="2012-10-26T15:48:00Z">
            <w:rPr>
              <w:ins w:id="1524" w:author="Angelo Corsaro" w:date="2012-10-12T16:34:00Z"/>
              <w:rFonts w:ascii="Consolas" w:hAnsi="Consolas" w:cs="Consolas"/>
              <w:kern w:val="0"/>
              <w:lang w:val="fr-FR" w:eastAsia="fr-FR"/>
            </w:rPr>
          </w:rPrChange>
        </w:rPr>
      </w:pPr>
      <w:ins w:id="1525" w:author="Angelo Corsaro" w:date="2012-10-12T16:34:00Z">
        <w:r w:rsidRPr="003D3106">
          <w:rPr>
            <w:rFonts w:ascii="Menlo Regular" w:hAnsi="Menlo Regular" w:cs="Menlo Regular"/>
            <w:b/>
            <w:bCs/>
            <w:color w:val="7F0055"/>
            <w:kern w:val="0"/>
            <w:sz w:val="20"/>
            <w:szCs w:val="20"/>
            <w:lang w:eastAsia="fr-FR"/>
            <w:rPrChange w:id="1526" w:author="Angelo Corsaro" w:date="2012-10-26T15:48:00Z">
              <w:rPr>
                <w:rFonts w:ascii="Consolas" w:hAnsi="Consolas" w:cs="Consolas"/>
                <w:b/>
                <w:bCs/>
                <w:color w:val="7F0055"/>
                <w:kern w:val="0"/>
                <w:lang w:val="fr-FR" w:eastAsia="fr-FR"/>
              </w:rPr>
            </w:rPrChange>
          </w:rPr>
          <w:t>template</w:t>
        </w:r>
        <w:r w:rsidRPr="003D3106">
          <w:rPr>
            <w:rFonts w:ascii="Menlo Regular" w:hAnsi="Menlo Regular" w:cs="Menlo Regular"/>
            <w:color w:val="000000"/>
            <w:kern w:val="0"/>
            <w:sz w:val="20"/>
            <w:szCs w:val="20"/>
            <w:lang w:eastAsia="fr-FR"/>
            <w:rPrChange w:id="1527" w:author="Angelo Corsaro" w:date="2012-10-26T15:48:00Z">
              <w:rPr>
                <w:rFonts w:ascii="Consolas" w:hAnsi="Consolas" w:cs="Consolas"/>
                <w:color w:val="000000"/>
                <w:kern w:val="0"/>
                <w:lang w:val="fr-FR" w:eastAsia="fr-FR"/>
              </w:rPr>
            </w:rPrChange>
          </w:rPr>
          <w:t xml:space="preserve"> &lt;</w:t>
        </w:r>
        <w:r w:rsidRPr="003D3106">
          <w:rPr>
            <w:rFonts w:ascii="Menlo Regular" w:hAnsi="Menlo Regular" w:cs="Menlo Regular"/>
            <w:b/>
            <w:bCs/>
            <w:color w:val="7F0055"/>
            <w:kern w:val="0"/>
            <w:sz w:val="20"/>
            <w:szCs w:val="20"/>
            <w:lang w:eastAsia="fr-FR"/>
            <w:rPrChange w:id="1528" w:author="Angelo Corsaro" w:date="2012-10-26T15:48:00Z">
              <w:rPr>
                <w:rFonts w:ascii="Consolas" w:hAnsi="Consolas" w:cs="Consolas"/>
                <w:b/>
                <w:bCs/>
                <w:color w:val="7F0055"/>
                <w:kern w:val="0"/>
                <w:lang w:val="fr-FR" w:eastAsia="fr-FR"/>
              </w:rPr>
            </w:rPrChange>
          </w:rPr>
          <w:t>typename</w:t>
        </w:r>
        <w:r w:rsidRPr="003D3106">
          <w:rPr>
            <w:rFonts w:ascii="Menlo Regular" w:hAnsi="Menlo Regular" w:cs="Menlo Regular"/>
            <w:color w:val="000000"/>
            <w:kern w:val="0"/>
            <w:sz w:val="20"/>
            <w:szCs w:val="20"/>
            <w:lang w:eastAsia="fr-FR"/>
            <w:rPrChange w:id="1529"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644632"/>
            <w:kern w:val="0"/>
            <w:sz w:val="20"/>
            <w:szCs w:val="20"/>
            <w:lang w:eastAsia="fr-FR"/>
            <w:rPrChange w:id="1530" w:author="Angelo Corsaro" w:date="2012-10-26T15:48:00Z">
              <w:rPr>
                <w:rFonts w:ascii="Consolas" w:hAnsi="Consolas" w:cs="Consolas"/>
                <w:b/>
                <w:bCs/>
                <w:color w:val="644632"/>
                <w:kern w:val="0"/>
                <w:lang w:val="fr-FR" w:eastAsia="fr-FR"/>
              </w:rPr>
            </w:rPrChange>
          </w:rPr>
          <w:t>DELEGATE</w:t>
        </w:r>
        <w:r w:rsidRPr="003D3106">
          <w:rPr>
            <w:rFonts w:ascii="Menlo Regular" w:hAnsi="Menlo Regular" w:cs="Menlo Regular"/>
            <w:color w:val="000000"/>
            <w:kern w:val="0"/>
            <w:sz w:val="20"/>
            <w:szCs w:val="20"/>
            <w:lang w:eastAsia="fr-FR"/>
            <w:rPrChange w:id="1531" w:author="Angelo Corsaro" w:date="2012-10-26T15:48:00Z">
              <w:rPr>
                <w:rFonts w:ascii="Consolas" w:hAnsi="Consolas" w:cs="Consolas"/>
                <w:color w:val="000000"/>
                <w:kern w:val="0"/>
                <w:lang w:val="fr-FR" w:eastAsia="fr-FR"/>
              </w:rPr>
            </w:rPrChange>
          </w:rPr>
          <w:t>&gt;</w:t>
        </w:r>
      </w:ins>
    </w:p>
    <w:p w14:paraId="33265D92" w14:textId="77777777" w:rsidR="004B3155" w:rsidRPr="003D3106" w:rsidRDefault="004B3155" w:rsidP="004B3155">
      <w:pPr>
        <w:suppressAutoHyphens w:val="0"/>
        <w:autoSpaceDE w:val="0"/>
        <w:adjustRightInd w:val="0"/>
        <w:textAlignment w:val="auto"/>
        <w:rPr>
          <w:ins w:id="1532" w:author="Angelo Corsaro" w:date="2012-10-12T16:34:00Z"/>
          <w:rFonts w:ascii="Menlo Regular" w:hAnsi="Menlo Regular" w:cs="Menlo Regular"/>
          <w:kern w:val="0"/>
          <w:sz w:val="20"/>
          <w:szCs w:val="20"/>
          <w:lang w:eastAsia="fr-FR"/>
          <w:rPrChange w:id="1533" w:author="Angelo Corsaro" w:date="2012-10-26T15:48:00Z">
            <w:rPr>
              <w:ins w:id="1534" w:author="Angelo Corsaro" w:date="2012-10-12T16:34:00Z"/>
              <w:rFonts w:ascii="Consolas" w:hAnsi="Consolas" w:cs="Consolas"/>
              <w:kern w:val="0"/>
              <w:lang w:val="fr-FR" w:eastAsia="fr-FR"/>
            </w:rPr>
          </w:rPrChange>
        </w:rPr>
      </w:pPr>
      <w:ins w:id="1535" w:author="Angelo Corsaro" w:date="2012-10-12T16:34:00Z">
        <w:r w:rsidRPr="003D3106">
          <w:rPr>
            <w:rFonts w:ascii="Menlo Regular" w:hAnsi="Menlo Regular" w:cs="Menlo Regular"/>
            <w:b/>
            <w:bCs/>
            <w:color w:val="7F0055"/>
            <w:kern w:val="0"/>
            <w:sz w:val="20"/>
            <w:szCs w:val="20"/>
            <w:lang w:eastAsia="fr-FR"/>
            <w:rPrChange w:id="1536" w:author="Angelo Corsaro" w:date="2012-10-26T15:48:00Z">
              <w:rPr>
                <w:rFonts w:ascii="Consolas" w:hAnsi="Consolas" w:cs="Consolas"/>
                <w:b/>
                <w:bCs/>
                <w:color w:val="7F0055"/>
                <w:kern w:val="0"/>
                <w:lang w:val="fr-FR" w:eastAsia="fr-FR"/>
              </w:rPr>
            </w:rPrChange>
          </w:rPr>
          <w:t>class</w:t>
        </w:r>
        <w:r w:rsidRPr="003D3106">
          <w:rPr>
            <w:rFonts w:ascii="Menlo Regular" w:hAnsi="Menlo Regular" w:cs="Menlo Regular"/>
            <w:color w:val="000000"/>
            <w:kern w:val="0"/>
            <w:sz w:val="20"/>
            <w:szCs w:val="20"/>
            <w:lang w:eastAsia="fr-FR"/>
            <w:rPrChange w:id="1537" w:author="Angelo Corsaro" w:date="2012-10-26T15:48:00Z">
              <w:rPr>
                <w:rFonts w:ascii="Consolas" w:hAnsi="Consolas" w:cs="Consolas"/>
                <w:color w:val="000000"/>
                <w:kern w:val="0"/>
                <w:lang w:val="fr-FR" w:eastAsia="fr-FR"/>
              </w:rPr>
            </w:rPrChange>
          </w:rPr>
          <w:t xml:space="preserve"> dds::core::qos::</w:t>
        </w:r>
        <w:r w:rsidRPr="003D3106">
          <w:rPr>
            <w:rFonts w:ascii="Menlo Regular" w:hAnsi="Menlo Regular" w:cs="Menlo Regular"/>
            <w:color w:val="005032"/>
            <w:kern w:val="0"/>
            <w:sz w:val="20"/>
            <w:szCs w:val="20"/>
            <w:lang w:eastAsia="fr-FR"/>
            <w:rPrChange w:id="1538" w:author="Angelo Corsaro" w:date="2012-10-26T15:48:00Z">
              <w:rPr>
                <w:rFonts w:ascii="Consolas" w:hAnsi="Consolas" w:cs="Consolas"/>
                <w:color w:val="005032"/>
                <w:kern w:val="0"/>
                <w:lang w:val="fr-FR" w:eastAsia="fr-FR"/>
              </w:rPr>
            </w:rPrChange>
          </w:rPr>
          <w:t>TQosProvider</w:t>
        </w:r>
        <w:r w:rsidRPr="003D3106">
          <w:rPr>
            <w:rFonts w:ascii="Menlo Regular" w:hAnsi="Menlo Regular" w:cs="Menlo Regular"/>
            <w:color w:val="000000"/>
            <w:kern w:val="0"/>
            <w:sz w:val="20"/>
            <w:szCs w:val="20"/>
            <w:lang w:eastAsia="fr-FR"/>
            <w:rPrChange w:id="1539" w:author="Angelo Corsaro" w:date="2012-10-26T15:48:00Z">
              <w:rPr>
                <w:rFonts w:ascii="Consolas" w:hAnsi="Consolas" w:cs="Consolas"/>
                <w:color w:val="000000"/>
                <w:kern w:val="0"/>
                <w:lang w:val="fr-FR" w:eastAsia="fr-FR"/>
              </w:rPr>
            </w:rPrChange>
          </w:rPr>
          <w:t xml:space="preserve"> : </w:t>
        </w:r>
        <w:r w:rsidRPr="003D3106">
          <w:rPr>
            <w:rFonts w:ascii="Menlo Regular" w:hAnsi="Menlo Regular" w:cs="Menlo Regular"/>
            <w:b/>
            <w:bCs/>
            <w:color w:val="7F0055"/>
            <w:kern w:val="0"/>
            <w:sz w:val="20"/>
            <w:szCs w:val="20"/>
            <w:lang w:eastAsia="fr-FR"/>
            <w:rPrChange w:id="1540" w:author="Angelo Corsaro" w:date="2012-10-26T15:48:00Z">
              <w:rPr>
                <w:rFonts w:ascii="Consolas" w:hAnsi="Consolas" w:cs="Consolas"/>
                <w:b/>
                <w:bCs/>
                <w:color w:val="7F0055"/>
                <w:kern w:val="0"/>
                <w:lang w:val="fr-FR" w:eastAsia="fr-FR"/>
              </w:rPr>
            </w:rPrChange>
          </w:rPr>
          <w:t>public</w:t>
        </w:r>
        <w:r w:rsidRPr="003D3106">
          <w:rPr>
            <w:rFonts w:ascii="Menlo Regular" w:hAnsi="Menlo Regular" w:cs="Menlo Regular"/>
            <w:color w:val="000000"/>
            <w:kern w:val="0"/>
            <w:sz w:val="20"/>
            <w:szCs w:val="20"/>
            <w:lang w:eastAsia="fr-FR"/>
            <w:rPrChange w:id="1541" w:author="Angelo Corsaro" w:date="2012-10-26T15:48:00Z">
              <w:rPr>
                <w:rFonts w:ascii="Consolas" w:hAnsi="Consolas" w:cs="Consolas"/>
                <w:color w:val="000000"/>
                <w:kern w:val="0"/>
                <w:lang w:val="fr-FR" w:eastAsia="fr-FR"/>
              </w:rPr>
            </w:rPrChange>
          </w:rPr>
          <w:t xml:space="preserve"> dds::core::</w:t>
        </w:r>
        <w:r w:rsidRPr="003D3106">
          <w:rPr>
            <w:rFonts w:ascii="Menlo Regular" w:hAnsi="Menlo Regular" w:cs="Menlo Regular"/>
            <w:color w:val="005032"/>
            <w:kern w:val="0"/>
            <w:sz w:val="20"/>
            <w:szCs w:val="20"/>
            <w:lang w:eastAsia="fr-FR"/>
            <w:rPrChange w:id="1542" w:author="Angelo Corsaro" w:date="2012-10-26T15:48:00Z">
              <w:rPr>
                <w:rFonts w:ascii="Consolas" w:hAnsi="Consolas" w:cs="Consolas"/>
                <w:color w:val="005032"/>
                <w:kern w:val="0"/>
                <w:lang w:val="fr-FR" w:eastAsia="fr-FR"/>
              </w:rPr>
            </w:rPrChange>
          </w:rPr>
          <w:t>Reference</w:t>
        </w:r>
        <w:r w:rsidRPr="003D3106">
          <w:rPr>
            <w:rFonts w:ascii="Menlo Regular" w:hAnsi="Menlo Regular" w:cs="Menlo Regular"/>
            <w:color w:val="000000"/>
            <w:kern w:val="0"/>
            <w:sz w:val="20"/>
            <w:szCs w:val="20"/>
            <w:lang w:eastAsia="fr-FR"/>
            <w:rPrChange w:id="1543" w:author="Angelo Corsaro" w:date="2012-10-26T15:48:00Z">
              <w:rPr>
                <w:rFonts w:ascii="Consolas" w:hAnsi="Consolas" w:cs="Consolas"/>
                <w:color w:val="000000"/>
                <w:kern w:val="0"/>
                <w:lang w:val="fr-FR" w:eastAsia="fr-FR"/>
              </w:rPr>
            </w:rPrChange>
          </w:rPr>
          <w:t>&lt;</w:t>
        </w:r>
        <w:r w:rsidRPr="003D3106">
          <w:rPr>
            <w:rFonts w:ascii="Menlo Regular" w:hAnsi="Menlo Regular" w:cs="Menlo Regular"/>
            <w:b/>
            <w:bCs/>
            <w:color w:val="644632"/>
            <w:kern w:val="0"/>
            <w:sz w:val="20"/>
            <w:szCs w:val="20"/>
            <w:lang w:eastAsia="fr-FR"/>
            <w:rPrChange w:id="1544" w:author="Angelo Corsaro" w:date="2012-10-26T15:48:00Z">
              <w:rPr>
                <w:rFonts w:ascii="Consolas" w:hAnsi="Consolas" w:cs="Consolas"/>
                <w:b/>
                <w:bCs/>
                <w:color w:val="644632"/>
                <w:kern w:val="0"/>
                <w:lang w:val="fr-FR" w:eastAsia="fr-FR"/>
              </w:rPr>
            </w:rPrChange>
          </w:rPr>
          <w:t>DELEGATE</w:t>
        </w:r>
        <w:r w:rsidRPr="003D3106">
          <w:rPr>
            <w:rFonts w:ascii="Menlo Regular" w:hAnsi="Menlo Regular" w:cs="Menlo Regular"/>
            <w:color w:val="000000"/>
            <w:kern w:val="0"/>
            <w:sz w:val="20"/>
            <w:szCs w:val="20"/>
            <w:lang w:eastAsia="fr-FR"/>
            <w:rPrChange w:id="1545" w:author="Angelo Corsaro" w:date="2012-10-26T15:48:00Z">
              <w:rPr>
                <w:rFonts w:ascii="Consolas" w:hAnsi="Consolas" w:cs="Consolas"/>
                <w:color w:val="000000"/>
                <w:kern w:val="0"/>
                <w:lang w:val="fr-FR" w:eastAsia="fr-FR"/>
              </w:rPr>
            </w:rPrChange>
          </w:rPr>
          <w:t>&gt; {</w:t>
        </w:r>
      </w:ins>
    </w:p>
    <w:p w14:paraId="61E066CE" w14:textId="77777777" w:rsidR="004B3155" w:rsidRPr="003D3106" w:rsidRDefault="004B3155" w:rsidP="004B3155">
      <w:pPr>
        <w:suppressAutoHyphens w:val="0"/>
        <w:autoSpaceDE w:val="0"/>
        <w:adjustRightInd w:val="0"/>
        <w:textAlignment w:val="auto"/>
        <w:rPr>
          <w:ins w:id="1546" w:author="Angelo Corsaro" w:date="2012-10-12T16:34:00Z"/>
          <w:rFonts w:ascii="Menlo Regular" w:hAnsi="Menlo Regular" w:cs="Menlo Regular"/>
          <w:kern w:val="0"/>
          <w:sz w:val="20"/>
          <w:szCs w:val="20"/>
          <w:lang w:eastAsia="fr-FR"/>
          <w:rPrChange w:id="1547" w:author="Angelo Corsaro" w:date="2012-10-26T15:48:00Z">
            <w:rPr>
              <w:ins w:id="1548" w:author="Angelo Corsaro" w:date="2012-10-12T16:34:00Z"/>
              <w:rFonts w:ascii="Consolas" w:hAnsi="Consolas" w:cs="Consolas"/>
              <w:kern w:val="0"/>
              <w:lang w:val="fr-FR" w:eastAsia="fr-FR"/>
            </w:rPr>
          </w:rPrChange>
        </w:rPr>
      </w:pPr>
      <w:ins w:id="1549" w:author="Angelo Corsaro" w:date="2012-10-12T16:34:00Z">
        <w:r w:rsidRPr="003D3106">
          <w:rPr>
            <w:rFonts w:ascii="Menlo Regular" w:hAnsi="Menlo Regular" w:cs="Menlo Regular"/>
            <w:b/>
            <w:bCs/>
            <w:color w:val="7F0055"/>
            <w:kern w:val="0"/>
            <w:sz w:val="20"/>
            <w:szCs w:val="20"/>
            <w:lang w:eastAsia="fr-FR"/>
            <w:rPrChange w:id="1550" w:author="Angelo Corsaro" w:date="2012-10-26T15:48:00Z">
              <w:rPr>
                <w:rFonts w:ascii="Consolas" w:hAnsi="Consolas" w:cs="Consolas"/>
                <w:b/>
                <w:bCs/>
                <w:color w:val="7F0055"/>
                <w:kern w:val="0"/>
                <w:lang w:val="fr-FR" w:eastAsia="fr-FR"/>
              </w:rPr>
            </w:rPrChange>
          </w:rPr>
          <w:t>public</w:t>
        </w:r>
        <w:r w:rsidRPr="003D3106">
          <w:rPr>
            <w:rFonts w:ascii="Menlo Regular" w:hAnsi="Menlo Regular" w:cs="Menlo Regular"/>
            <w:color w:val="000000"/>
            <w:kern w:val="0"/>
            <w:sz w:val="20"/>
            <w:szCs w:val="20"/>
            <w:lang w:eastAsia="fr-FR"/>
            <w:rPrChange w:id="1551" w:author="Angelo Corsaro" w:date="2012-10-26T15:48:00Z">
              <w:rPr>
                <w:rFonts w:ascii="Consolas" w:hAnsi="Consolas" w:cs="Consolas"/>
                <w:color w:val="000000"/>
                <w:kern w:val="0"/>
                <w:lang w:val="fr-FR" w:eastAsia="fr-FR"/>
              </w:rPr>
            </w:rPrChange>
          </w:rPr>
          <w:t>:</w:t>
        </w:r>
      </w:ins>
    </w:p>
    <w:p w14:paraId="5BD05828" w14:textId="4D641E74" w:rsidR="004B3155" w:rsidRPr="003D3106" w:rsidRDefault="004B3155" w:rsidP="004B3155">
      <w:pPr>
        <w:suppressAutoHyphens w:val="0"/>
        <w:autoSpaceDE w:val="0"/>
        <w:adjustRightInd w:val="0"/>
        <w:textAlignment w:val="auto"/>
        <w:rPr>
          <w:ins w:id="1552" w:author="Angelo Corsaro" w:date="2012-10-12T16:34:00Z"/>
          <w:rFonts w:ascii="Menlo Regular" w:hAnsi="Menlo Regular" w:cs="Menlo Regular"/>
          <w:kern w:val="0"/>
          <w:sz w:val="20"/>
          <w:szCs w:val="20"/>
          <w:lang w:eastAsia="fr-FR"/>
          <w:rPrChange w:id="1553" w:author="Angelo Corsaro" w:date="2012-10-26T15:48:00Z">
            <w:rPr>
              <w:ins w:id="1554" w:author="Angelo Corsaro" w:date="2012-10-12T16:34:00Z"/>
              <w:rFonts w:ascii="Consolas" w:hAnsi="Consolas" w:cs="Consolas"/>
              <w:kern w:val="0"/>
              <w:lang w:val="fr-FR" w:eastAsia="fr-FR"/>
            </w:rPr>
          </w:rPrChange>
        </w:rPr>
      </w:pPr>
      <w:ins w:id="1555" w:author="Angelo Corsaro" w:date="2012-10-12T16:34:00Z">
        <w:r w:rsidRPr="003D3106">
          <w:rPr>
            <w:rFonts w:ascii="Menlo Regular" w:hAnsi="Menlo Regular" w:cs="Menlo Regular"/>
            <w:b/>
            <w:bCs/>
            <w:color w:val="7F0055"/>
            <w:kern w:val="0"/>
            <w:sz w:val="20"/>
            <w:szCs w:val="20"/>
            <w:lang w:eastAsia="fr-FR"/>
            <w:rPrChange w:id="1556" w:author="Angelo Corsaro" w:date="2012-10-26T15:48:00Z">
              <w:rPr>
                <w:rFonts w:ascii="Consolas" w:hAnsi="Consolas" w:cs="Consolas"/>
                <w:b/>
                <w:bCs/>
                <w:color w:val="7F0055"/>
                <w:kern w:val="0"/>
                <w:lang w:val="fr-FR" w:eastAsia="fr-FR"/>
              </w:rPr>
            </w:rPrChange>
          </w:rPr>
          <w:t xml:space="preserve">  explicit</w:t>
        </w:r>
        <w:r w:rsidRPr="003D3106">
          <w:rPr>
            <w:rFonts w:ascii="Menlo Regular" w:hAnsi="Menlo Regular" w:cs="Menlo Regular"/>
            <w:color w:val="000000"/>
            <w:kern w:val="0"/>
            <w:sz w:val="20"/>
            <w:szCs w:val="20"/>
            <w:lang w:eastAsia="fr-FR"/>
            <w:rPrChange w:id="1557"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558" w:author="Angelo Corsaro" w:date="2012-10-26T15:48:00Z">
              <w:rPr>
                <w:rFonts w:ascii="Consolas" w:hAnsi="Consolas" w:cs="Consolas"/>
                <w:b/>
                <w:bCs/>
                <w:color w:val="000000"/>
                <w:kern w:val="0"/>
                <w:lang w:val="fr-FR" w:eastAsia="fr-FR"/>
              </w:rPr>
            </w:rPrChange>
          </w:rPr>
          <w:t>TQosProvider</w:t>
        </w:r>
        <w:r w:rsidRPr="003D3106">
          <w:rPr>
            <w:rFonts w:ascii="Menlo Regular" w:hAnsi="Menlo Regular" w:cs="Menlo Regular"/>
            <w:color w:val="000000"/>
            <w:kern w:val="0"/>
            <w:sz w:val="20"/>
            <w:szCs w:val="20"/>
            <w:lang w:eastAsia="fr-FR"/>
            <w:rPrChange w:id="1559"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1560"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561"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562"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563" w:author="Angelo Corsaro" w:date="2012-10-26T15:48:00Z">
              <w:rPr>
                <w:rFonts w:ascii="Consolas" w:hAnsi="Consolas" w:cs="Consolas"/>
                <w:color w:val="000000"/>
                <w:kern w:val="0"/>
                <w:lang w:val="fr-FR" w:eastAsia="fr-FR"/>
              </w:rPr>
            </w:rPrChange>
          </w:rPr>
          <w:t xml:space="preserve">&amp; uri, </w:t>
        </w:r>
        <w:r w:rsidRPr="003D3106">
          <w:rPr>
            <w:rFonts w:ascii="Menlo Regular" w:hAnsi="Menlo Regular" w:cs="Menlo Regular"/>
            <w:b/>
            <w:bCs/>
            <w:color w:val="7F0055"/>
            <w:kern w:val="0"/>
            <w:sz w:val="20"/>
            <w:szCs w:val="20"/>
            <w:lang w:eastAsia="fr-FR"/>
            <w:rPrChange w:id="1564"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565"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566"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567" w:author="Angelo Corsaro" w:date="2012-10-26T15:48:00Z">
              <w:rPr>
                <w:rFonts w:ascii="Consolas" w:hAnsi="Consolas" w:cs="Consolas"/>
                <w:color w:val="000000"/>
                <w:kern w:val="0"/>
                <w:lang w:val="fr-FR" w:eastAsia="fr-FR"/>
              </w:rPr>
            </w:rPrChange>
          </w:rPr>
          <w:t>&amp; profile)</w:t>
        </w:r>
      </w:ins>
      <w:ins w:id="1568" w:author="Angelo Corsaro" w:date="2012-10-12T16:35:00Z">
        <w:r w:rsidRPr="003D3106">
          <w:rPr>
            <w:rFonts w:ascii="Menlo Regular" w:hAnsi="Menlo Regular" w:cs="Menlo Regular"/>
            <w:color w:val="000000"/>
            <w:kern w:val="0"/>
            <w:sz w:val="20"/>
            <w:szCs w:val="20"/>
            <w:lang w:eastAsia="fr-FR"/>
            <w:rPrChange w:id="1569" w:author="Angelo Corsaro" w:date="2012-10-26T15:48:00Z">
              <w:rPr>
                <w:rFonts w:ascii="Menlo Regular" w:hAnsi="Menlo Regular" w:cs="Menlo Regular"/>
                <w:color w:val="000000"/>
                <w:kern w:val="0"/>
                <w:sz w:val="20"/>
                <w:szCs w:val="20"/>
                <w:lang w:val="fr-FR" w:eastAsia="fr-FR"/>
              </w:rPr>
            </w:rPrChange>
          </w:rPr>
          <w:t>;</w:t>
        </w:r>
      </w:ins>
    </w:p>
    <w:p w14:paraId="62D2CF9F" w14:textId="77777777" w:rsidR="004B3155" w:rsidRPr="003D3106" w:rsidRDefault="004B3155" w:rsidP="004B3155">
      <w:pPr>
        <w:suppressAutoHyphens w:val="0"/>
        <w:autoSpaceDE w:val="0"/>
        <w:adjustRightInd w:val="0"/>
        <w:textAlignment w:val="auto"/>
        <w:rPr>
          <w:ins w:id="1570" w:author="Angelo Corsaro" w:date="2012-10-12T16:34:00Z"/>
          <w:rFonts w:ascii="Menlo Regular" w:hAnsi="Menlo Regular" w:cs="Menlo Regular"/>
          <w:kern w:val="0"/>
          <w:sz w:val="20"/>
          <w:szCs w:val="20"/>
          <w:lang w:eastAsia="fr-FR"/>
          <w:rPrChange w:id="1571" w:author="Angelo Corsaro" w:date="2012-10-26T15:48:00Z">
            <w:rPr>
              <w:ins w:id="1572" w:author="Angelo Corsaro" w:date="2012-10-12T16:34:00Z"/>
              <w:rFonts w:ascii="Consolas" w:hAnsi="Consolas" w:cs="Consolas"/>
              <w:kern w:val="0"/>
              <w:lang w:val="fr-FR" w:eastAsia="fr-FR"/>
            </w:rPr>
          </w:rPrChange>
        </w:rPr>
      </w:pPr>
    </w:p>
    <w:p w14:paraId="1451278F" w14:textId="5B50C3D0" w:rsidR="004B3155" w:rsidRPr="003D3106" w:rsidRDefault="004B3155" w:rsidP="004B3155">
      <w:pPr>
        <w:suppressAutoHyphens w:val="0"/>
        <w:autoSpaceDE w:val="0"/>
        <w:adjustRightInd w:val="0"/>
        <w:textAlignment w:val="auto"/>
        <w:rPr>
          <w:ins w:id="1573" w:author="Angelo Corsaro" w:date="2012-10-12T16:34:00Z"/>
          <w:rFonts w:ascii="Menlo Regular" w:hAnsi="Menlo Regular" w:cs="Menlo Regular"/>
          <w:kern w:val="0"/>
          <w:sz w:val="20"/>
          <w:szCs w:val="20"/>
          <w:lang w:eastAsia="fr-FR"/>
          <w:rPrChange w:id="1574" w:author="Angelo Corsaro" w:date="2012-10-26T15:48:00Z">
            <w:rPr>
              <w:ins w:id="1575" w:author="Angelo Corsaro" w:date="2012-10-12T16:34:00Z"/>
              <w:rFonts w:ascii="Consolas" w:hAnsi="Consolas" w:cs="Consolas"/>
              <w:kern w:val="0"/>
              <w:lang w:val="fr-FR" w:eastAsia="fr-FR"/>
            </w:rPr>
          </w:rPrChange>
        </w:rPr>
      </w:pPr>
      <w:ins w:id="1576" w:author="Angelo Corsaro" w:date="2012-10-12T16:34:00Z">
        <w:r w:rsidRPr="003D3106">
          <w:rPr>
            <w:rFonts w:ascii="Menlo Regular" w:hAnsi="Menlo Regular" w:cs="Menlo Regular"/>
            <w:color w:val="000000"/>
            <w:kern w:val="0"/>
            <w:sz w:val="20"/>
            <w:szCs w:val="20"/>
            <w:lang w:eastAsia="fr-FR"/>
            <w:rPrChange w:id="1577"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7F0055"/>
            <w:kern w:val="0"/>
            <w:sz w:val="20"/>
            <w:szCs w:val="20"/>
            <w:lang w:eastAsia="fr-FR"/>
            <w:rPrChange w:id="1578" w:author="Angelo Corsaro" w:date="2012-10-26T15:48:00Z">
              <w:rPr>
                <w:rFonts w:ascii="Consolas" w:hAnsi="Consolas" w:cs="Consolas"/>
                <w:b/>
                <w:bCs/>
                <w:color w:val="7F0055"/>
                <w:kern w:val="0"/>
                <w:lang w:val="fr-FR" w:eastAsia="fr-FR"/>
              </w:rPr>
            </w:rPrChange>
          </w:rPr>
          <w:t>explicit</w:t>
        </w:r>
        <w:r w:rsidRPr="003D3106">
          <w:rPr>
            <w:rFonts w:ascii="Menlo Regular" w:hAnsi="Menlo Regular" w:cs="Menlo Regular"/>
            <w:color w:val="000000"/>
            <w:kern w:val="0"/>
            <w:sz w:val="20"/>
            <w:szCs w:val="20"/>
            <w:lang w:eastAsia="fr-FR"/>
            <w:rPrChange w:id="1579"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580" w:author="Angelo Corsaro" w:date="2012-10-26T15:48:00Z">
              <w:rPr>
                <w:rFonts w:ascii="Consolas" w:hAnsi="Consolas" w:cs="Consolas"/>
                <w:b/>
                <w:bCs/>
                <w:color w:val="000000"/>
                <w:kern w:val="0"/>
                <w:lang w:val="fr-FR" w:eastAsia="fr-FR"/>
              </w:rPr>
            </w:rPrChange>
          </w:rPr>
          <w:t>TQosProvider</w:t>
        </w:r>
        <w:r w:rsidRPr="003D3106">
          <w:rPr>
            <w:rFonts w:ascii="Menlo Regular" w:hAnsi="Menlo Regular" w:cs="Menlo Regular"/>
            <w:color w:val="000000"/>
            <w:kern w:val="0"/>
            <w:sz w:val="20"/>
            <w:szCs w:val="20"/>
            <w:lang w:eastAsia="fr-FR"/>
            <w:rPrChange w:id="1581"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1582"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583"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584"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585" w:author="Angelo Corsaro" w:date="2012-10-26T15:48:00Z">
              <w:rPr>
                <w:rFonts w:ascii="Consolas" w:hAnsi="Consolas" w:cs="Consolas"/>
                <w:color w:val="000000"/>
                <w:kern w:val="0"/>
                <w:lang w:val="fr-FR" w:eastAsia="fr-FR"/>
              </w:rPr>
            </w:rPrChange>
          </w:rPr>
          <w:t>&amp; uri)</w:t>
        </w:r>
      </w:ins>
      <w:ins w:id="1586" w:author="Angelo Corsaro" w:date="2012-10-12T16:35:00Z">
        <w:r w:rsidRPr="003D3106">
          <w:rPr>
            <w:rFonts w:ascii="Menlo Regular" w:hAnsi="Menlo Regular" w:cs="Menlo Regular"/>
            <w:color w:val="000000"/>
            <w:kern w:val="0"/>
            <w:sz w:val="20"/>
            <w:szCs w:val="20"/>
            <w:lang w:eastAsia="fr-FR"/>
          </w:rPr>
          <w:t>;</w:t>
        </w:r>
      </w:ins>
    </w:p>
    <w:p w14:paraId="0867636F" w14:textId="77777777" w:rsidR="004B3155" w:rsidRPr="003D3106" w:rsidRDefault="004B3155" w:rsidP="004B3155">
      <w:pPr>
        <w:suppressAutoHyphens w:val="0"/>
        <w:autoSpaceDE w:val="0"/>
        <w:adjustRightInd w:val="0"/>
        <w:textAlignment w:val="auto"/>
        <w:rPr>
          <w:ins w:id="1587" w:author="Angelo Corsaro" w:date="2012-10-12T16:34:00Z"/>
          <w:rFonts w:ascii="Menlo Regular" w:hAnsi="Menlo Regular" w:cs="Menlo Regular"/>
          <w:kern w:val="0"/>
          <w:sz w:val="20"/>
          <w:szCs w:val="20"/>
          <w:lang w:eastAsia="fr-FR"/>
          <w:rPrChange w:id="1588" w:author="Angelo Corsaro" w:date="2012-10-26T15:48:00Z">
            <w:rPr>
              <w:ins w:id="1589" w:author="Angelo Corsaro" w:date="2012-10-12T16:34:00Z"/>
              <w:rFonts w:ascii="Consolas" w:hAnsi="Consolas" w:cs="Consolas"/>
              <w:kern w:val="0"/>
              <w:lang w:val="fr-FR" w:eastAsia="fr-FR"/>
            </w:rPr>
          </w:rPrChange>
        </w:rPr>
      </w:pPr>
    </w:p>
    <w:p w14:paraId="015E3B92" w14:textId="77777777" w:rsidR="004B3155" w:rsidRPr="003D3106" w:rsidRDefault="004B3155" w:rsidP="004B3155">
      <w:pPr>
        <w:suppressAutoHyphens w:val="0"/>
        <w:autoSpaceDE w:val="0"/>
        <w:adjustRightInd w:val="0"/>
        <w:textAlignment w:val="auto"/>
        <w:rPr>
          <w:ins w:id="1590" w:author="Angelo Corsaro" w:date="2012-10-12T16:34:00Z"/>
          <w:rFonts w:ascii="Menlo Regular" w:hAnsi="Menlo Regular" w:cs="Menlo Regular"/>
          <w:kern w:val="0"/>
          <w:sz w:val="20"/>
          <w:szCs w:val="20"/>
          <w:lang w:eastAsia="fr-FR"/>
          <w:rPrChange w:id="1591" w:author="Angelo Corsaro" w:date="2012-10-26T15:48:00Z">
            <w:rPr>
              <w:ins w:id="1592" w:author="Angelo Corsaro" w:date="2012-10-12T16:34:00Z"/>
              <w:rFonts w:ascii="Consolas" w:hAnsi="Consolas" w:cs="Consolas"/>
              <w:kern w:val="0"/>
              <w:lang w:val="fr-FR" w:eastAsia="fr-FR"/>
            </w:rPr>
          </w:rPrChange>
        </w:rPr>
      </w:pPr>
      <w:ins w:id="1593" w:author="Angelo Corsaro" w:date="2012-10-12T16:34:00Z">
        <w:r w:rsidRPr="003D3106">
          <w:rPr>
            <w:rFonts w:ascii="Menlo Regular" w:hAnsi="Menlo Regular" w:cs="Menlo Regular"/>
            <w:color w:val="000000"/>
            <w:kern w:val="0"/>
            <w:sz w:val="20"/>
            <w:szCs w:val="20"/>
            <w:lang w:eastAsia="fr-FR"/>
            <w:rPrChange w:id="1594" w:author="Angelo Corsaro" w:date="2012-10-26T15:48:00Z">
              <w:rPr>
                <w:rFonts w:ascii="Consolas" w:hAnsi="Consolas" w:cs="Consolas"/>
                <w:color w:val="000000"/>
                <w:kern w:val="0"/>
                <w:lang w:val="fr-FR" w:eastAsia="fr-FR"/>
              </w:rPr>
            </w:rPrChange>
          </w:rPr>
          <w:t xml:space="preserve">   dds::domain::qos::</w:t>
        </w:r>
        <w:r w:rsidRPr="003D3106">
          <w:rPr>
            <w:rFonts w:ascii="Menlo Regular" w:hAnsi="Menlo Regular" w:cs="Menlo Regular"/>
            <w:color w:val="005032"/>
            <w:kern w:val="0"/>
            <w:sz w:val="20"/>
            <w:szCs w:val="20"/>
            <w:lang w:eastAsia="fr-FR"/>
            <w:rPrChange w:id="1595" w:author="Angelo Corsaro" w:date="2012-10-26T15:48:00Z">
              <w:rPr>
                <w:rFonts w:ascii="Consolas" w:hAnsi="Consolas" w:cs="Consolas"/>
                <w:color w:val="005032"/>
                <w:kern w:val="0"/>
                <w:lang w:val="fr-FR" w:eastAsia="fr-FR"/>
              </w:rPr>
            </w:rPrChange>
          </w:rPr>
          <w:t>DomainParticipantQos</w:t>
        </w:r>
      </w:ins>
    </w:p>
    <w:p w14:paraId="7B6BE077" w14:textId="4D8705DF" w:rsidR="004B3155" w:rsidRPr="003D3106" w:rsidRDefault="004B3155" w:rsidP="004B3155">
      <w:pPr>
        <w:suppressAutoHyphens w:val="0"/>
        <w:autoSpaceDE w:val="0"/>
        <w:adjustRightInd w:val="0"/>
        <w:textAlignment w:val="auto"/>
        <w:rPr>
          <w:ins w:id="1596" w:author="Angelo Corsaro" w:date="2012-10-12T16:34:00Z"/>
          <w:rFonts w:ascii="Menlo Regular" w:hAnsi="Menlo Regular" w:cs="Menlo Regular"/>
          <w:kern w:val="0"/>
          <w:sz w:val="20"/>
          <w:szCs w:val="20"/>
          <w:lang w:eastAsia="fr-FR"/>
          <w:rPrChange w:id="1597" w:author="Angelo Corsaro" w:date="2012-10-26T15:48:00Z">
            <w:rPr>
              <w:ins w:id="1598" w:author="Angelo Corsaro" w:date="2012-10-12T16:34:00Z"/>
              <w:rFonts w:ascii="Consolas" w:hAnsi="Consolas" w:cs="Consolas"/>
              <w:kern w:val="0"/>
              <w:lang w:val="fr-FR" w:eastAsia="fr-FR"/>
            </w:rPr>
          </w:rPrChange>
        </w:rPr>
      </w:pPr>
      <w:ins w:id="1599" w:author="Angelo Corsaro" w:date="2012-10-12T16:34:00Z">
        <w:r w:rsidRPr="003D3106">
          <w:rPr>
            <w:rFonts w:ascii="Menlo Regular" w:hAnsi="Menlo Regular" w:cs="Menlo Regular"/>
            <w:color w:val="000000"/>
            <w:kern w:val="0"/>
            <w:sz w:val="20"/>
            <w:szCs w:val="20"/>
            <w:lang w:eastAsia="fr-FR"/>
            <w:rPrChange w:id="1600"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601" w:author="Angelo Corsaro" w:date="2012-10-26T15:48:00Z">
              <w:rPr>
                <w:rFonts w:ascii="Consolas" w:hAnsi="Consolas" w:cs="Consolas"/>
                <w:b/>
                <w:bCs/>
                <w:color w:val="000000"/>
                <w:kern w:val="0"/>
                <w:lang w:val="fr-FR" w:eastAsia="fr-FR"/>
              </w:rPr>
            </w:rPrChange>
          </w:rPr>
          <w:t>participant_qos</w:t>
        </w:r>
        <w:r w:rsidRPr="003D3106">
          <w:rPr>
            <w:rFonts w:ascii="Menlo Regular" w:hAnsi="Menlo Regular" w:cs="Menlo Regular"/>
            <w:color w:val="000000"/>
            <w:kern w:val="0"/>
            <w:sz w:val="20"/>
            <w:szCs w:val="20"/>
            <w:lang w:eastAsia="fr-FR"/>
            <w:rPrChange w:id="1602" w:author="Angelo Corsaro" w:date="2012-10-26T15:48:00Z">
              <w:rPr>
                <w:rFonts w:ascii="Consolas" w:hAnsi="Consolas" w:cs="Consolas"/>
                <w:color w:val="000000"/>
                <w:kern w:val="0"/>
                <w:lang w:val="fr-FR" w:eastAsia="fr-FR"/>
              </w:rPr>
            </w:rPrChange>
          </w:rPr>
          <w:t>()</w:t>
        </w:r>
      </w:ins>
      <w:ins w:id="1603" w:author="Angelo Corsaro" w:date="2012-10-12T16:35:00Z">
        <w:r w:rsidRPr="003D3106">
          <w:rPr>
            <w:rFonts w:ascii="Menlo Regular" w:hAnsi="Menlo Regular" w:cs="Menlo Regular"/>
            <w:color w:val="000000"/>
            <w:kern w:val="0"/>
            <w:sz w:val="20"/>
            <w:szCs w:val="20"/>
            <w:lang w:eastAsia="fr-FR"/>
          </w:rPr>
          <w:t>;</w:t>
        </w:r>
      </w:ins>
    </w:p>
    <w:p w14:paraId="748F3A4D" w14:textId="77777777" w:rsidR="004B3155" w:rsidRPr="003D3106" w:rsidRDefault="004B3155" w:rsidP="004B3155">
      <w:pPr>
        <w:suppressAutoHyphens w:val="0"/>
        <w:autoSpaceDE w:val="0"/>
        <w:adjustRightInd w:val="0"/>
        <w:textAlignment w:val="auto"/>
        <w:rPr>
          <w:ins w:id="1604" w:author="Angelo Corsaro" w:date="2012-10-12T16:34:00Z"/>
          <w:rFonts w:ascii="Menlo Regular" w:hAnsi="Menlo Regular" w:cs="Menlo Regular"/>
          <w:kern w:val="0"/>
          <w:sz w:val="20"/>
          <w:szCs w:val="20"/>
          <w:lang w:eastAsia="fr-FR"/>
          <w:rPrChange w:id="1605" w:author="Angelo Corsaro" w:date="2012-10-26T15:48:00Z">
            <w:rPr>
              <w:ins w:id="1606" w:author="Angelo Corsaro" w:date="2012-10-12T16:34:00Z"/>
              <w:rFonts w:ascii="Consolas" w:hAnsi="Consolas" w:cs="Consolas"/>
              <w:kern w:val="0"/>
              <w:lang w:val="fr-FR" w:eastAsia="fr-FR"/>
            </w:rPr>
          </w:rPrChange>
        </w:rPr>
      </w:pPr>
    </w:p>
    <w:p w14:paraId="35BC8C97" w14:textId="77777777" w:rsidR="004B3155" w:rsidRPr="003D3106" w:rsidRDefault="004B3155" w:rsidP="004B3155">
      <w:pPr>
        <w:suppressAutoHyphens w:val="0"/>
        <w:autoSpaceDE w:val="0"/>
        <w:adjustRightInd w:val="0"/>
        <w:textAlignment w:val="auto"/>
        <w:rPr>
          <w:ins w:id="1607" w:author="Angelo Corsaro" w:date="2012-10-12T16:34:00Z"/>
          <w:rFonts w:ascii="Menlo Regular" w:hAnsi="Menlo Regular" w:cs="Menlo Regular"/>
          <w:kern w:val="0"/>
          <w:sz w:val="20"/>
          <w:szCs w:val="20"/>
          <w:lang w:eastAsia="fr-FR"/>
          <w:rPrChange w:id="1608" w:author="Angelo Corsaro" w:date="2012-10-26T15:48:00Z">
            <w:rPr>
              <w:ins w:id="1609" w:author="Angelo Corsaro" w:date="2012-10-12T16:34:00Z"/>
              <w:rFonts w:ascii="Consolas" w:hAnsi="Consolas" w:cs="Consolas"/>
              <w:kern w:val="0"/>
              <w:lang w:val="fr-FR" w:eastAsia="fr-FR"/>
            </w:rPr>
          </w:rPrChange>
        </w:rPr>
      </w:pPr>
      <w:ins w:id="1610" w:author="Angelo Corsaro" w:date="2012-10-12T16:34:00Z">
        <w:r w:rsidRPr="003D3106">
          <w:rPr>
            <w:rFonts w:ascii="Menlo Regular" w:hAnsi="Menlo Regular" w:cs="Menlo Regular"/>
            <w:color w:val="000000"/>
            <w:kern w:val="0"/>
            <w:sz w:val="20"/>
            <w:szCs w:val="20"/>
            <w:lang w:eastAsia="fr-FR"/>
            <w:rPrChange w:id="1611" w:author="Angelo Corsaro" w:date="2012-10-26T15:48:00Z">
              <w:rPr>
                <w:rFonts w:ascii="Consolas" w:hAnsi="Consolas" w:cs="Consolas"/>
                <w:color w:val="000000"/>
                <w:kern w:val="0"/>
                <w:lang w:val="fr-FR" w:eastAsia="fr-FR"/>
              </w:rPr>
            </w:rPrChange>
          </w:rPr>
          <w:t xml:space="preserve">   dds::domain::qos::</w:t>
        </w:r>
        <w:r w:rsidRPr="003D3106">
          <w:rPr>
            <w:rFonts w:ascii="Menlo Regular" w:hAnsi="Menlo Regular" w:cs="Menlo Regular"/>
            <w:color w:val="005032"/>
            <w:kern w:val="0"/>
            <w:sz w:val="20"/>
            <w:szCs w:val="20"/>
            <w:lang w:eastAsia="fr-FR"/>
            <w:rPrChange w:id="1612" w:author="Angelo Corsaro" w:date="2012-10-26T15:48:00Z">
              <w:rPr>
                <w:rFonts w:ascii="Consolas" w:hAnsi="Consolas" w:cs="Consolas"/>
                <w:color w:val="005032"/>
                <w:kern w:val="0"/>
                <w:lang w:val="fr-FR" w:eastAsia="fr-FR"/>
              </w:rPr>
            </w:rPrChange>
          </w:rPr>
          <w:t>DomainParticipantQos</w:t>
        </w:r>
      </w:ins>
    </w:p>
    <w:p w14:paraId="523BB032" w14:textId="4C4A1861" w:rsidR="004B3155" w:rsidRPr="003D3106" w:rsidRDefault="004B3155" w:rsidP="004B3155">
      <w:pPr>
        <w:suppressAutoHyphens w:val="0"/>
        <w:autoSpaceDE w:val="0"/>
        <w:adjustRightInd w:val="0"/>
        <w:textAlignment w:val="auto"/>
        <w:rPr>
          <w:ins w:id="1613" w:author="Angelo Corsaro" w:date="2012-10-12T16:34:00Z"/>
          <w:rFonts w:ascii="Menlo Regular" w:hAnsi="Menlo Regular" w:cs="Menlo Regular"/>
          <w:kern w:val="0"/>
          <w:sz w:val="20"/>
          <w:szCs w:val="20"/>
          <w:lang w:eastAsia="fr-FR"/>
          <w:rPrChange w:id="1614" w:author="Angelo Corsaro" w:date="2012-10-26T15:48:00Z">
            <w:rPr>
              <w:ins w:id="1615" w:author="Angelo Corsaro" w:date="2012-10-12T16:34:00Z"/>
              <w:rFonts w:ascii="Consolas" w:hAnsi="Consolas" w:cs="Consolas"/>
              <w:kern w:val="0"/>
              <w:lang w:val="fr-FR" w:eastAsia="fr-FR"/>
            </w:rPr>
          </w:rPrChange>
        </w:rPr>
      </w:pPr>
      <w:ins w:id="1616" w:author="Angelo Corsaro" w:date="2012-10-12T16:34:00Z">
        <w:r w:rsidRPr="003D3106">
          <w:rPr>
            <w:rFonts w:ascii="Menlo Regular" w:hAnsi="Menlo Regular" w:cs="Menlo Regular"/>
            <w:color w:val="000000"/>
            <w:kern w:val="0"/>
            <w:sz w:val="20"/>
            <w:szCs w:val="20"/>
            <w:lang w:eastAsia="fr-FR"/>
            <w:rPrChange w:id="1617"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618" w:author="Angelo Corsaro" w:date="2012-10-26T15:48:00Z">
              <w:rPr>
                <w:rFonts w:ascii="Consolas" w:hAnsi="Consolas" w:cs="Consolas"/>
                <w:b/>
                <w:bCs/>
                <w:color w:val="000000"/>
                <w:kern w:val="0"/>
                <w:lang w:val="fr-FR" w:eastAsia="fr-FR"/>
              </w:rPr>
            </w:rPrChange>
          </w:rPr>
          <w:t>participant_qos</w:t>
        </w:r>
        <w:r w:rsidRPr="003D3106">
          <w:rPr>
            <w:rFonts w:ascii="Menlo Regular" w:hAnsi="Menlo Regular" w:cs="Menlo Regular"/>
            <w:color w:val="000000"/>
            <w:kern w:val="0"/>
            <w:sz w:val="20"/>
            <w:szCs w:val="20"/>
            <w:lang w:eastAsia="fr-FR"/>
            <w:rPrChange w:id="1619"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1620"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621"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622"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623" w:author="Angelo Corsaro" w:date="2012-10-26T15:48:00Z">
              <w:rPr>
                <w:rFonts w:ascii="Consolas" w:hAnsi="Consolas" w:cs="Consolas"/>
                <w:color w:val="000000"/>
                <w:kern w:val="0"/>
                <w:lang w:val="fr-FR" w:eastAsia="fr-FR"/>
              </w:rPr>
            </w:rPrChange>
          </w:rPr>
          <w:t>&amp; id)</w:t>
        </w:r>
      </w:ins>
      <w:ins w:id="1624" w:author="Angelo Corsaro" w:date="2012-10-12T16:35:00Z">
        <w:r w:rsidRPr="003D3106">
          <w:rPr>
            <w:rFonts w:ascii="Menlo Regular" w:hAnsi="Menlo Regular" w:cs="Menlo Regular"/>
            <w:color w:val="000000"/>
            <w:kern w:val="0"/>
            <w:sz w:val="20"/>
            <w:szCs w:val="20"/>
            <w:lang w:eastAsia="fr-FR"/>
          </w:rPr>
          <w:t>;</w:t>
        </w:r>
      </w:ins>
    </w:p>
    <w:p w14:paraId="56E33DE3" w14:textId="77777777" w:rsidR="004B3155" w:rsidRPr="003D3106" w:rsidRDefault="004B3155" w:rsidP="004B3155">
      <w:pPr>
        <w:suppressAutoHyphens w:val="0"/>
        <w:autoSpaceDE w:val="0"/>
        <w:adjustRightInd w:val="0"/>
        <w:textAlignment w:val="auto"/>
        <w:rPr>
          <w:ins w:id="1625" w:author="Angelo Corsaro" w:date="2012-10-12T16:34:00Z"/>
          <w:rFonts w:ascii="Menlo Regular" w:hAnsi="Menlo Regular" w:cs="Menlo Regular"/>
          <w:kern w:val="0"/>
          <w:sz w:val="20"/>
          <w:szCs w:val="20"/>
          <w:lang w:eastAsia="fr-FR"/>
          <w:rPrChange w:id="1626" w:author="Angelo Corsaro" w:date="2012-10-26T15:48:00Z">
            <w:rPr>
              <w:ins w:id="1627" w:author="Angelo Corsaro" w:date="2012-10-12T16:34:00Z"/>
              <w:rFonts w:ascii="Consolas" w:hAnsi="Consolas" w:cs="Consolas"/>
              <w:kern w:val="0"/>
              <w:lang w:val="fr-FR" w:eastAsia="fr-FR"/>
            </w:rPr>
          </w:rPrChange>
        </w:rPr>
      </w:pPr>
    </w:p>
    <w:p w14:paraId="66CA117E" w14:textId="77777777" w:rsidR="004B3155" w:rsidRPr="003D3106" w:rsidRDefault="004B3155" w:rsidP="004B3155">
      <w:pPr>
        <w:suppressAutoHyphens w:val="0"/>
        <w:autoSpaceDE w:val="0"/>
        <w:adjustRightInd w:val="0"/>
        <w:textAlignment w:val="auto"/>
        <w:rPr>
          <w:ins w:id="1628" w:author="Angelo Corsaro" w:date="2012-10-12T16:34:00Z"/>
          <w:rFonts w:ascii="Menlo Regular" w:hAnsi="Menlo Regular" w:cs="Menlo Regular"/>
          <w:kern w:val="0"/>
          <w:sz w:val="20"/>
          <w:szCs w:val="20"/>
          <w:lang w:eastAsia="fr-FR"/>
          <w:rPrChange w:id="1629" w:author="Angelo Corsaro" w:date="2012-10-26T15:48:00Z">
            <w:rPr>
              <w:ins w:id="1630" w:author="Angelo Corsaro" w:date="2012-10-12T16:34:00Z"/>
              <w:rFonts w:ascii="Consolas" w:hAnsi="Consolas" w:cs="Consolas"/>
              <w:kern w:val="0"/>
              <w:lang w:val="fr-FR" w:eastAsia="fr-FR"/>
            </w:rPr>
          </w:rPrChange>
        </w:rPr>
      </w:pPr>
    </w:p>
    <w:p w14:paraId="710DFB6B" w14:textId="77777777" w:rsidR="004B3155" w:rsidRPr="003D3106" w:rsidRDefault="004B3155" w:rsidP="004B3155">
      <w:pPr>
        <w:suppressAutoHyphens w:val="0"/>
        <w:autoSpaceDE w:val="0"/>
        <w:adjustRightInd w:val="0"/>
        <w:textAlignment w:val="auto"/>
        <w:rPr>
          <w:ins w:id="1631" w:author="Angelo Corsaro" w:date="2012-10-12T16:34:00Z"/>
          <w:rFonts w:ascii="Menlo Regular" w:hAnsi="Menlo Regular" w:cs="Menlo Regular"/>
          <w:kern w:val="0"/>
          <w:sz w:val="20"/>
          <w:szCs w:val="20"/>
          <w:lang w:eastAsia="fr-FR"/>
          <w:rPrChange w:id="1632" w:author="Angelo Corsaro" w:date="2012-10-26T15:48:00Z">
            <w:rPr>
              <w:ins w:id="1633" w:author="Angelo Corsaro" w:date="2012-10-12T16:34:00Z"/>
              <w:rFonts w:ascii="Consolas" w:hAnsi="Consolas" w:cs="Consolas"/>
              <w:kern w:val="0"/>
              <w:lang w:val="fr-FR" w:eastAsia="fr-FR"/>
            </w:rPr>
          </w:rPrChange>
        </w:rPr>
      </w:pPr>
      <w:ins w:id="1634" w:author="Angelo Corsaro" w:date="2012-10-12T16:34:00Z">
        <w:r w:rsidRPr="003D3106">
          <w:rPr>
            <w:rFonts w:ascii="Menlo Regular" w:hAnsi="Menlo Regular" w:cs="Menlo Regular"/>
            <w:color w:val="000000"/>
            <w:kern w:val="0"/>
            <w:sz w:val="20"/>
            <w:szCs w:val="20"/>
            <w:lang w:eastAsia="fr-FR"/>
            <w:rPrChange w:id="1635" w:author="Angelo Corsaro" w:date="2012-10-26T15:48:00Z">
              <w:rPr>
                <w:rFonts w:ascii="Consolas" w:hAnsi="Consolas" w:cs="Consolas"/>
                <w:color w:val="000000"/>
                <w:kern w:val="0"/>
                <w:lang w:val="fr-FR" w:eastAsia="fr-FR"/>
              </w:rPr>
            </w:rPrChange>
          </w:rPr>
          <w:t xml:space="preserve">   dds::topic::qos::</w:t>
        </w:r>
        <w:r w:rsidRPr="003D3106">
          <w:rPr>
            <w:rFonts w:ascii="Menlo Regular" w:hAnsi="Menlo Regular" w:cs="Menlo Regular"/>
            <w:color w:val="005032"/>
            <w:kern w:val="0"/>
            <w:sz w:val="20"/>
            <w:szCs w:val="20"/>
            <w:lang w:eastAsia="fr-FR"/>
            <w:rPrChange w:id="1636" w:author="Angelo Corsaro" w:date="2012-10-26T15:48:00Z">
              <w:rPr>
                <w:rFonts w:ascii="Consolas" w:hAnsi="Consolas" w:cs="Consolas"/>
                <w:color w:val="005032"/>
                <w:kern w:val="0"/>
                <w:lang w:val="fr-FR" w:eastAsia="fr-FR"/>
              </w:rPr>
            </w:rPrChange>
          </w:rPr>
          <w:t>TopicQos</w:t>
        </w:r>
      </w:ins>
    </w:p>
    <w:p w14:paraId="3A69F16F" w14:textId="415ECF5C" w:rsidR="004B3155" w:rsidRPr="003D3106" w:rsidRDefault="004B3155" w:rsidP="004B3155">
      <w:pPr>
        <w:suppressAutoHyphens w:val="0"/>
        <w:autoSpaceDE w:val="0"/>
        <w:adjustRightInd w:val="0"/>
        <w:textAlignment w:val="auto"/>
        <w:rPr>
          <w:ins w:id="1637" w:author="Angelo Corsaro" w:date="2012-10-12T16:34:00Z"/>
          <w:rFonts w:ascii="Menlo Regular" w:hAnsi="Menlo Regular" w:cs="Menlo Regular"/>
          <w:kern w:val="0"/>
          <w:sz w:val="20"/>
          <w:szCs w:val="20"/>
          <w:lang w:eastAsia="fr-FR"/>
          <w:rPrChange w:id="1638" w:author="Angelo Corsaro" w:date="2012-10-26T15:48:00Z">
            <w:rPr>
              <w:ins w:id="1639" w:author="Angelo Corsaro" w:date="2012-10-12T16:34:00Z"/>
              <w:rFonts w:ascii="Consolas" w:hAnsi="Consolas" w:cs="Consolas"/>
              <w:kern w:val="0"/>
              <w:lang w:val="fr-FR" w:eastAsia="fr-FR"/>
            </w:rPr>
          </w:rPrChange>
        </w:rPr>
      </w:pPr>
      <w:ins w:id="1640" w:author="Angelo Corsaro" w:date="2012-10-12T16:34:00Z">
        <w:r w:rsidRPr="003D3106">
          <w:rPr>
            <w:rFonts w:ascii="Menlo Regular" w:hAnsi="Menlo Regular" w:cs="Menlo Regular"/>
            <w:color w:val="000000"/>
            <w:kern w:val="0"/>
            <w:sz w:val="20"/>
            <w:szCs w:val="20"/>
            <w:lang w:eastAsia="fr-FR"/>
            <w:rPrChange w:id="1641"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642" w:author="Angelo Corsaro" w:date="2012-10-26T15:48:00Z">
              <w:rPr>
                <w:rFonts w:ascii="Consolas" w:hAnsi="Consolas" w:cs="Consolas"/>
                <w:b/>
                <w:bCs/>
                <w:color w:val="000000"/>
                <w:kern w:val="0"/>
                <w:lang w:val="fr-FR" w:eastAsia="fr-FR"/>
              </w:rPr>
            </w:rPrChange>
          </w:rPr>
          <w:t>topic_qos</w:t>
        </w:r>
        <w:r w:rsidRPr="003D3106">
          <w:rPr>
            <w:rFonts w:ascii="Menlo Regular" w:hAnsi="Menlo Regular" w:cs="Menlo Regular"/>
            <w:color w:val="000000"/>
            <w:kern w:val="0"/>
            <w:sz w:val="20"/>
            <w:szCs w:val="20"/>
            <w:lang w:eastAsia="fr-FR"/>
            <w:rPrChange w:id="1643" w:author="Angelo Corsaro" w:date="2012-10-26T15:48:00Z">
              <w:rPr>
                <w:rFonts w:ascii="Consolas" w:hAnsi="Consolas" w:cs="Consolas"/>
                <w:color w:val="000000"/>
                <w:kern w:val="0"/>
                <w:lang w:val="fr-FR" w:eastAsia="fr-FR"/>
              </w:rPr>
            </w:rPrChange>
          </w:rPr>
          <w:t>()</w:t>
        </w:r>
      </w:ins>
      <w:ins w:id="1644" w:author="Angelo Corsaro" w:date="2012-10-12T16:35:00Z">
        <w:r w:rsidRPr="003D3106">
          <w:rPr>
            <w:rFonts w:ascii="Menlo Regular" w:hAnsi="Menlo Regular" w:cs="Menlo Regular"/>
            <w:color w:val="000000"/>
            <w:kern w:val="0"/>
            <w:sz w:val="20"/>
            <w:szCs w:val="20"/>
            <w:lang w:eastAsia="fr-FR"/>
          </w:rPr>
          <w:t>;</w:t>
        </w:r>
      </w:ins>
    </w:p>
    <w:p w14:paraId="0D5FF563" w14:textId="77777777" w:rsidR="004B3155" w:rsidRPr="003D3106" w:rsidRDefault="004B3155" w:rsidP="004B3155">
      <w:pPr>
        <w:suppressAutoHyphens w:val="0"/>
        <w:autoSpaceDE w:val="0"/>
        <w:adjustRightInd w:val="0"/>
        <w:textAlignment w:val="auto"/>
        <w:rPr>
          <w:ins w:id="1645" w:author="Angelo Corsaro" w:date="2012-10-12T16:34:00Z"/>
          <w:rFonts w:ascii="Menlo Regular" w:hAnsi="Menlo Regular" w:cs="Menlo Regular"/>
          <w:kern w:val="0"/>
          <w:sz w:val="20"/>
          <w:szCs w:val="20"/>
          <w:lang w:eastAsia="fr-FR"/>
          <w:rPrChange w:id="1646" w:author="Angelo Corsaro" w:date="2012-10-26T15:48:00Z">
            <w:rPr>
              <w:ins w:id="1647" w:author="Angelo Corsaro" w:date="2012-10-12T16:34:00Z"/>
              <w:rFonts w:ascii="Consolas" w:hAnsi="Consolas" w:cs="Consolas"/>
              <w:kern w:val="0"/>
              <w:lang w:val="fr-FR" w:eastAsia="fr-FR"/>
            </w:rPr>
          </w:rPrChange>
        </w:rPr>
      </w:pPr>
    </w:p>
    <w:p w14:paraId="35558413" w14:textId="77777777" w:rsidR="004B3155" w:rsidRPr="003D3106" w:rsidRDefault="004B3155" w:rsidP="004B3155">
      <w:pPr>
        <w:suppressAutoHyphens w:val="0"/>
        <w:autoSpaceDE w:val="0"/>
        <w:adjustRightInd w:val="0"/>
        <w:textAlignment w:val="auto"/>
        <w:rPr>
          <w:ins w:id="1648" w:author="Angelo Corsaro" w:date="2012-10-12T16:34:00Z"/>
          <w:rFonts w:ascii="Menlo Regular" w:hAnsi="Menlo Regular" w:cs="Menlo Regular"/>
          <w:kern w:val="0"/>
          <w:sz w:val="20"/>
          <w:szCs w:val="20"/>
          <w:lang w:eastAsia="fr-FR"/>
          <w:rPrChange w:id="1649" w:author="Angelo Corsaro" w:date="2012-10-26T15:48:00Z">
            <w:rPr>
              <w:ins w:id="1650" w:author="Angelo Corsaro" w:date="2012-10-12T16:34:00Z"/>
              <w:rFonts w:ascii="Consolas" w:hAnsi="Consolas" w:cs="Consolas"/>
              <w:kern w:val="0"/>
              <w:lang w:val="fr-FR" w:eastAsia="fr-FR"/>
            </w:rPr>
          </w:rPrChange>
        </w:rPr>
      </w:pPr>
      <w:ins w:id="1651" w:author="Angelo Corsaro" w:date="2012-10-12T16:34:00Z">
        <w:r w:rsidRPr="003D3106">
          <w:rPr>
            <w:rFonts w:ascii="Menlo Regular" w:hAnsi="Menlo Regular" w:cs="Menlo Regular"/>
            <w:color w:val="000000"/>
            <w:kern w:val="0"/>
            <w:sz w:val="20"/>
            <w:szCs w:val="20"/>
            <w:lang w:eastAsia="fr-FR"/>
            <w:rPrChange w:id="1652" w:author="Angelo Corsaro" w:date="2012-10-26T15:48:00Z">
              <w:rPr>
                <w:rFonts w:ascii="Consolas" w:hAnsi="Consolas" w:cs="Consolas"/>
                <w:color w:val="000000"/>
                <w:kern w:val="0"/>
                <w:lang w:val="fr-FR" w:eastAsia="fr-FR"/>
              </w:rPr>
            </w:rPrChange>
          </w:rPr>
          <w:t xml:space="preserve">   dds::topic::qos::</w:t>
        </w:r>
        <w:r w:rsidRPr="003D3106">
          <w:rPr>
            <w:rFonts w:ascii="Menlo Regular" w:hAnsi="Menlo Regular" w:cs="Menlo Regular"/>
            <w:color w:val="005032"/>
            <w:kern w:val="0"/>
            <w:sz w:val="20"/>
            <w:szCs w:val="20"/>
            <w:lang w:eastAsia="fr-FR"/>
            <w:rPrChange w:id="1653" w:author="Angelo Corsaro" w:date="2012-10-26T15:48:00Z">
              <w:rPr>
                <w:rFonts w:ascii="Consolas" w:hAnsi="Consolas" w:cs="Consolas"/>
                <w:color w:val="005032"/>
                <w:kern w:val="0"/>
                <w:lang w:val="fr-FR" w:eastAsia="fr-FR"/>
              </w:rPr>
            </w:rPrChange>
          </w:rPr>
          <w:t>TopicQos</w:t>
        </w:r>
      </w:ins>
    </w:p>
    <w:p w14:paraId="03CD9693" w14:textId="416E8B04" w:rsidR="004B3155" w:rsidRPr="003D3106" w:rsidRDefault="004B3155" w:rsidP="004B3155">
      <w:pPr>
        <w:suppressAutoHyphens w:val="0"/>
        <w:autoSpaceDE w:val="0"/>
        <w:adjustRightInd w:val="0"/>
        <w:textAlignment w:val="auto"/>
        <w:rPr>
          <w:ins w:id="1654" w:author="Angelo Corsaro" w:date="2012-10-12T16:34:00Z"/>
          <w:rFonts w:ascii="Menlo Regular" w:hAnsi="Menlo Regular" w:cs="Menlo Regular"/>
          <w:kern w:val="0"/>
          <w:sz w:val="20"/>
          <w:szCs w:val="20"/>
          <w:lang w:eastAsia="fr-FR"/>
          <w:rPrChange w:id="1655" w:author="Angelo Corsaro" w:date="2012-10-26T15:48:00Z">
            <w:rPr>
              <w:ins w:id="1656" w:author="Angelo Corsaro" w:date="2012-10-12T16:34:00Z"/>
              <w:rFonts w:ascii="Consolas" w:hAnsi="Consolas" w:cs="Consolas"/>
              <w:kern w:val="0"/>
              <w:lang w:val="fr-FR" w:eastAsia="fr-FR"/>
            </w:rPr>
          </w:rPrChange>
        </w:rPr>
      </w:pPr>
      <w:ins w:id="1657" w:author="Angelo Corsaro" w:date="2012-10-12T16:34:00Z">
        <w:r w:rsidRPr="003D3106">
          <w:rPr>
            <w:rFonts w:ascii="Menlo Regular" w:hAnsi="Menlo Regular" w:cs="Menlo Regular"/>
            <w:color w:val="000000"/>
            <w:kern w:val="0"/>
            <w:sz w:val="20"/>
            <w:szCs w:val="20"/>
            <w:lang w:eastAsia="fr-FR"/>
            <w:rPrChange w:id="1658"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659" w:author="Angelo Corsaro" w:date="2012-10-26T15:48:00Z">
              <w:rPr>
                <w:rFonts w:ascii="Consolas" w:hAnsi="Consolas" w:cs="Consolas"/>
                <w:b/>
                <w:bCs/>
                <w:color w:val="000000"/>
                <w:kern w:val="0"/>
                <w:lang w:val="fr-FR" w:eastAsia="fr-FR"/>
              </w:rPr>
            </w:rPrChange>
          </w:rPr>
          <w:t>topic_qos</w:t>
        </w:r>
        <w:r w:rsidRPr="003D3106">
          <w:rPr>
            <w:rFonts w:ascii="Menlo Regular" w:hAnsi="Menlo Regular" w:cs="Menlo Regular"/>
            <w:color w:val="000000"/>
            <w:kern w:val="0"/>
            <w:sz w:val="20"/>
            <w:szCs w:val="20"/>
            <w:lang w:eastAsia="fr-FR"/>
            <w:rPrChange w:id="1660"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1661"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662"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663"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664" w:author="Angelo Corsaro" w:date="2012-10-26T15:48:00Z">
              <w:rPr>
                <w:rFonts w:ascii="Consolas" w:hAnsi="Consolas" w:cs="Consolas"/>
                <w:color w:val="000000"/>
                <w:kern w:val="0"/>
                <w:lang w:val="fr-FR" w:eastAsia="fr-FR"/>
              </w:rPr>
            </w:rPrChange>
          </w:rPr>
          <w:t>&amp; id)</w:t>
        </w:r>
      </w:ins>
      <w:ins w:id="1665" w:author="Angelo Corsaro" w:date="2012-10-12T16:35:00Z">
        <w:r w:rsidRPr="003D3106">
          <w:rPr>
            <w:rFonts w:ascii="Menlo Regular" w:hAnsi="Menlo Regular" w:cs="Menlo Regular"/>
            <w:color w:val="000000"/>
            <w:kern w:val="0"/>
            <w:sz w:val="20"/>
            <w:szCs w:val="20"/>
            <w:lang w:eastAsia="fr-FR"/>
          </w:rPr>
          <w:t>;</w:t>
        </w:r>
      </w:ins>
    </w:p>
    <w:p w14:paraId="01164997" w14:textId="77777777" w:rsidR="004B3155" w:rsidRPr="003D3106" w:rsidRDefault="004B3155" w:rsidP="004B3155">
      <w:pPr>
        <w:suppressAutoHyphens w:val="0"/>
        <w:autoSpaceDE w:val="0"/>
        <w:adjustRightInd w:val="0"/>
        <w:textAlignment w:val="auto"/>
        <w:rPr>
          <w:ins w:id="1666" w:author="Angelo Corsaro" w:date="2012-10-12T16:34:00Z"/>
          <w:rFonts w:ascii="Menlo Regular" w:hAnsi="Menlo Regular" w:cs="Menlo Regular"/>
          <w:kern w:val="0"/>
          <w:sz w:val="20"/>
          <w:szCs w:val="20"/>
          <w:lang w:eastAsia="fr-FR"/>
          <w:rPrChange w:id="1667" w:author="Angelo Corsaro" w:date="2012-10-26T15:48:00Z">
            <w:rPr>
              <w:ins w:id="1668" w:author="Angelo Corsaro" w:date="2012-10-12T16:34:00Z"/>
              <w:rFonts w:ascii="Consolas" w:hAnsi="Consolas" w:cs="Consolas"/>
              <w:kern w:val="0"/>
              <w:lang w:val="fr-FR" w:eastAsia="fr-FR"/>
            </w:rPr>
          </w:rPrChange>
        </w:rPr>
      </w:pPr>
    </w:p>
    <w:p w14:paraId="4F11E492" w14:textId="77777777" w:rsidR="004B3155" w:rsidRPr="003D3106" w:rsidRDefault="004B3155" w:rsidP="004B3155">
      <w:pPr>
        <w:suppressAutoHyphens w:val="0"/>
        <w:autoSpaceDE w:val="0"/>
        <w:adjustRightInd w:val="0"/>
        <w:textAlignment w:val="auto"/>
        <w:rPr>
          <w:ins w:id="1669" w:author="Angelo Corsaro" w:date="2012-10-12T16:34:00Z"/>
          <w:rFonts w:ascii="Menlo Regular" w:hAnsi="Menlo Regular" w:cs="Menlo Regular"/>
          <w:kern w:val="0"/>
          <w:sz w:val="20"/>
          <w:szCs w:val="20"/>
          <w:lang w:eastAsia="fr-FR"/>
          <w:rPrChange w:id="1670" w:author="Angelo Corsaro" w:date="2012-10-26T15:48:00Z">
            <w:rPr>
              <w:ins w:id="1671" w:author="Angelo Corsaro" w:date="2012-10-12T16:34:00Z"/>
              <w:rFonts w:ascii="Consolas" w:hAnsi="Consolas" w:cs="Consolas"/>
              <w:kern w:val="0"/>
              <w:lang w:val="fr-FR" w:eastAsia="fr-FR"/>
            </w:rPr>
          </w:rPrChange>
        </w:rPr>
      </w:pPr>
    </w:p>
    <w:p w14:paraId="7C7A9026" w14:textId="77777777" w:rsidR="004B3155" w:rsidRPr="003D3106" w:rsidRDefault="004B3155" w:rsidP="004B3155">
      <w:pPr>
        <w:suppressAutoHyphens w:val="0"/>
        <w:autoSpaceDE w:val="0"/>
        <w:adjustRightInd w:val="0"/>
        <w:textAlignment w:val="auto"/>
        <w:rPr>
          <w:ins w:id="1672" w:author="Angelo Corsaro" w:date="2012-10-12T16:34:00Z"/>
          <w:rFonts w:ascii="Menlo Regular" w:hAnsi="Menlo Regular" w:cs="Menlo Regular"/>
          <w:kern w:val="0"/>
          <w:sz w:val="20"/>
          <w:szCs w:val="20"/>
          <w:lang w:eastAsia="fr-FR"/>
          <w:rPrChange w:id="1673" w:author="Angelo Corsaro" w:date="2012-10-26T15:48:00Z">
            <w:rPr>
              <w:ins w:id="1674" w:author="Angelo Corsaro" w:date="2012-10-12T16:34:00Z"/>
              <w:rFonts w:ascii="Consolas" w:hAnsi="Consolas" w:cs="Consolas"/>
              <w:kern w:val="0"/>
              <w:lang w:val="fr-FR" w:eastAsia="fr-FR"/>
            </w:rPr>
          </w:rPrChange>
        </w:rPr>
      </w:pPr>
      <w:ins w:id="1675" w:author="Angelo Corsaro" w:date="2012-10-12T16:34:00Z">
        <w:r w:rsidRPr="003D3106">
          <w:rPr>
            <w:rFonts w:ascii="Menlo Regular" w:hAnsi="Menlo Regular" w:cs="Menlo Regular"/>
            <w:color w:val="000000"/>
            <w:kern w:val="0"/>
            <w:sz w:val="20"/>
            <w:szCs w:val="20"/>
            <w:lang w:eastAsia="fr-FR"/>
            <w:rPrChange w:id="1676" w:author="Angelo Corsaro" w:date="2012-10-26T15:48:00Z">
              <w:rPr>
                <w:rFonts w:ascii="Consolas" w:hAnsi="Consolas" w:cs="Consolas"/>
                <w:color w:val="000000"/>
                <w:kern w:val="0"/>
                <w:lang w:val="fr-FR" w:eastAsia="fr-FR"/>
              </w:rPr>
            </w:rPrChange>
          </w:rPr>
          <w:t xml:space="preserve">   dds::sub::qos::</w:t>
        </w:r>
        <w:r w:rsidRPr="003D3106">
          <w:rPr>
            <w:rFonts w:ascii="Menlo Regular" w:hAnsi="Menlo Regular" w:cs="Menlo Regular"/>
            <w:color w:val="005032"/>
            <w:kern w:val="0"/>
            <w:sz w:val="20"/>
            <w:szCs w:val="20"/>
            <w:lang w:eastAsia="fr-FR"/>
            <w:rPrChange w:id="1677" w:author="Angelo Corsaro" w:date="2012-10-26T15:48:00Z">
              <w:rPr>
                <w:rFonts w:ascii="Consolas" w:hAnsi="Consolas" w:cs="Consolas"/>
                <w:color w:val="005032"/>
                <w:kern w:val="0"/>
                <w:lang w:val="fr-FR" w:eastAsia="fr-FR"/>
              </w:rPr>
            </w:rPrChange>
          </w:rPr>
          <w:t>SubscriberQos</w:t>
        </w:r>
      </w:ins>
    </w:p>
    <w:p w14:paraId="73CB6AB6" w14:textId="6296F399" w:rsidR="004B3155" w:rsidRPr="003D3106" w:rsidRDefault="004B3155" w:rsidP="004B3155">
      <w:pPr>
        <w:suppressAutoHyphens w:val="0"/>
        <w:autoSpaceDE w:val="0"/>
        <w:adjustRightInd w:val="0"/>
        <w:textAlignment w:val="auto"/>
        <w:rPr>
          <w:ins w:id="1678" w:author="Angelo Corsaro" w:date="2012-10-12T16:34:00Z"/>
          <w:rFonts w:ascii="Menlo Regular" w:hAnsi="Menlo Regular" w:cs="Menlo Regular"/>
          <w:kern w:val="0"/>
          <w:sz w:val="20"/>
          <w:szCs w:val="20"/>
          <w:lang w:eastAsia="fr-FR"/>
          <w:rPrChange w:id="1679" w:author="Angelo Corsaro" w:date="2012-10-26T15:48:00Z">
            <w:rPr>
              <w:ins w:id="1680" w:author="Angelo Corsaro" w:date="2012-10-12T16:34:00Z"/>
              <w:rFonts w:ascii="Consolas" w:hAnsi="Consolas" w:cs="Consolas"/>
              <w:kern w:val="0"/>
              <w:lang w:val="fr-FR" w:eastAsia="fr-FR"/>
            </w:rPr>
          </w:rPrChange>
        </w:rPr>
      </w:pPr>
      <w:ins w:id="1681" w:author="Angelo Corsaro" w:date="2012-10-12T16:34:00Z">
        <w:r w:rsidRPr="003D3106">
          <w:rPr>
            <w:rFonts w:ascii="Menlo Regular" w:hAnsi="Menlo Regular" w:cs="Menlo Regular"/>
            <w:color w:val="000000"/>
            <w:kern w:val="0"/>
            <w:sz w:val="20"/>
            <w:szCs w:val="20"/>
            <w:lang w:eastAsia="fr-FR"/>
            <w:rPrChange w:id="1682"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683" w:author="Angelo Corsaro" w:date="2012-10-26T15:48:00Z">
              <w:rPr>
                <w:rFonts w:ascii="Consolas" w:hAnsi="Consolas" w:cs="Consolas"/>
                <w:b/>
                <w:bCs/>
                <w:color w:val="000000"/>
                <w:kern w:val="0"/>
                <w:lang w:val="fr-FR" w:eastAsia="fr-FR"/>
              </w:rPr>
            </w:rPrChange>
          </w:rPr>
          <w:t>subscriber_qos</w:t>
        </w:r>
        <w:r w:rsidRPr="003D3106">
          <w:rPr>
            <w:rFonts w:ascii="Menlo Regular" w:hAnsi="Menlo Regular" w:cs="Menlo Regular"/>
            <w:color w:val="000000"/>
            <w:kern w:val="0"/>
            <w:sz w:val="20"/>
            <w:szCs w:val="20"/>
            <w:lang w:eastAsia="fr-FR"/>
            <w:rPrChange w:id="1684" w:author="Angelo Corsaro" w:date="2012-10-26T15:48:00Z">
              <w:rPr>
                <w:rFonts w:ascii="Consolas" w:hAnsi="Consolas" w:cs="Consolas"/>
                <w:color w:val="000000"/>
                <w:kern w:val="0"/>
                <w:lang w:val="fr-FR" w:eastAsia="fr-FR"/>
              </w:rPr>
            </w:rPrChange>
          </w:rPr>
          <w:t>()</w:t>
        </w:r>
      </w:ins>
      <w:ins w:id="1685" w:author="Angelo Corsaro" w:date="2012-10-12T16:36:00Z">
        <w:r w:rsidRPr="003D3106">
          <w:rPr>
            <w:rFonts w:ascii="Menlo Regular" w:hAnsi="Menlo Regular" w:cs="Menlo Regular"/>
            <w:color w:val="000000"/>
            <w:kern w:val="0"/>
            <w:sz w:val="20"/>
            <w:szCs w:val="20"/>
            <w:lang w:eastAsia="fr-FR"/>
          </w:rPr>
          <w:t>;</w:t>
        </w:r>
      </w:ins>
    </w:p>
    <w:p w14:paraId="5DC9B7AF" w14:textId="77777777" w:rsidR="004B3155" w:rsidRPr="003D3106" w:rsidRDefault="004B3155" w:rsidP="004B3155">
      <w:pPr>
        <w:suppressAutoHyphens w:val="0"/>
        <w:autoSpaceDE w:val="0"/>
        <w:adjustRightInd w:val="0"/>
        <w:textAlignment w:val="auto"/>
        <w:rPr>
          <w:ins w:id="1686" w:author="Angelo Corsaro" w:date="2012-10-12T16:34:00Z"/>
          <w:rFonts w:ascii="Menlo Regular" w:hAnsi="Menlo Regular" w:cs="Menlo Regular"/>
          <w:kern w:val="0"/>
          <w:sz w:val="20"/>
          <w:szCs w:val="20"/>
          <w:lang w:eastAsia="fr-FR"/>
          <w:rPrChange w:id="1687" w:author="Angelo Corsaro" w:date="2012-10-26T15:48:00Z">
            <w:rPr>
              <w:ins w:id="1688" w:author="Angelo Corsaro" w:date="2012-10-12T16:34:00Z"/>
              <w:rFonts w:ascii="Consolas" w:hAnsi="Consolas" w:cs="Consolas"/>
              <w:kern w:val="0"/>
              <w:lang w:val="fr-FR" w:eastAsia="fr-FR"/>
            </w:rPr>
          </w:rPrChange>
        </w:rPr>
      </w:pPr>
    </w:p>
    <w:p w14:paraId="1E98A040" w14:textId="77777777" w:rsidR="004B3155" w:rsidRPr="003D3106" w:rsidRDefault="004B3155" w:rsidP="004B3155">
      <w:pPr>
        <w:suppressAutoHyphens w:val="0"/>
        <w:autoSpaceDE w:val="0"/>
        <w:adjustRightInd w:val="0"/>
        <w:textAlignment w:val="auto"/>
        <w:rPr>
          <w:ins w:id="1689" w:author="Angelo Corsaro" w:date="2012-10-12T16:34:00Z"/>
          <w:rFonts w:ascii="Menlo Regular" w:hAnsi="Menlo Regular" w:cs="Menlo Regular"/>
          <w:kern w:val="0"/>
          <w:sz w:val="20"/>
          <w:szCs w:val="20"/>
          <w:lang w:eastAsia="fr-FR"/>
          <w:rPrChange w:id="1690" w:author="Angelo Corsaro" w:date="2012-10-26T15:48:00Z">
            <w:rPr>
              <w:ins w:id="1691" w:author="Angelo Corsaro" w:date="2012-10-12T16:34:00Z"/>
              <w:rFonts w:ascii="Consolas" w:hAnsi="Consolas" w:cs="Consolas"/>
              <w:kern w:val="0"/>
              <w:lang w:val="fr-FR" w:eastAsia="fr-FR"/>
            </w:rPr>
          </w:rPrChange>
        </w:rPr>
      </w:pPr>
      <w:ins w:id="1692" w:author="Angelo Corsaro" w:date="2012-10-12T16:34:00Z">
        <w:r w:rsidRPr="003D3106">
          <w:rPr>
            <w:rFonts w:ascii="Menlo Regular" w:hAnsi="Menlo Regular" w:cs="Menlo Regular"/>
            <w:color w:val="000000"/>
            <w:kern w:val="0"/>
            <w:sz w:val="20"/>
            <w:szCs w:val="20"/>
            <w:lang w:eastAsia="fr-FR"/>
            <w:rPrChange w:id="1693" w:author="Angelo Corsaro" w:date="2012-10-26T15:48:00Z">
              <w:rPr>
                <w:rFonts w:ascii="Consolas" w:hAnsi="Consolas" w:cs="Consolas"/>
                <w:color w:val="000000"/>
                <w:kern w:val="0"/>
                <w:lang w:val="fr-FR" w:eastAsia="fr-FR"/>
              </w:rPr>
            </w:rPrChange>
          </w:rPr>
          <w:t xml:space="preserve">   dds::sub::qos::</w:t>
        </w:r>
        <w:r w:rsidRPr="003D3106">
          <w:rPr>
            <w:rFonts w:ascii="Menlo Regular" w:hAnsi="Menlo Regular" w:cs="Menlo Regular"/>
            <w:color w:val="005032"/>
            <w:kern w:val="0"/>
            <w:sz w:val="20"/>
            <w:szCs w:val="20"/>
            <w:lang w:eastAsia="fr-FR"/>
            <w:rPrChange w:id="1694" w:author="Angelo Corsaro" w:date="2012-10-26T15:48:00Z">
              <w:rPr>
                <w:rFonts w:ascii="Consolas" w:hAnsi="Consolas" w:cs="Consolas"/>
                <w:color w:val="005032"/>
                <w:kern w:val="0"/>
                <w:lang w:val="fr-FR" w:eastAsia="fr-FR"/>
              </w:rPr>
            </w:rPrChange>
          </w:rPr>
          <w:t>SubscriberQos</w:t>
        </w:r>
      </w:ins>
    </w:p>
    <w:p w14:paraId="17F57310" w14:textId="3273B163" w:rsidR="004B3155" w:rsidRPr="003D3106" w:rsidRDefault="004B3155" w:rsidP="004B3155">
      <w:pPr>
        <w:suppressAutoHyphens w:val="0"/>
        <w:autoSpaceDE w:val="0"/>
        <w:adjustRightInd w:val="0"/>
        <w:textAlignment w:val="auto"/>
        <w:rPr>
          <w:ins w:id="1695" w:author="Angelo Corsaro" w:date="2012-10-12T16:36:00Z"/>
          <w:rFonts w:ascii="Menlo Regular" w:hAnsi="Menlo Regular" w:cs="Menlo Regular"/>
          <w:color w:val="000000"/>
          <w:kern w:val="0"/>
          <w:sz w:val="20"/>
          <w:szCs w:val="20"/>
          <w:lang w:eastAsia="fr-FR"/>
        </w:rPr>
      </w:pPr>
      <w:ins w:id="1696" w:author="Angelo Corsaro" w:date="2012-10-12T16:34:00Z">
        <w:r w:rsidRPr="003D3106">
          <w:rPr>
            <w:rFonts w:ascii="Menlo Regular" w:hAnsi="Menlo Regular" w:cs="Menlo Regular"/>
            <w:color w:val="000000"/>
            <w:kern w:val="0"/>
            <w:sz w:val="20"/>
            <w:szCs w:val="20"/>
            <w:lang w:eastAsia="fr-FR"/>
            <w:rPrChange w:id="1697"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698" w:author="Angelo Corsaro" w:date="2012-10-26T15:48:00Z">
              <w:rPr>
                <w:rFonts w:ascii="Consolas" w:hAnsi="Consolas" w:cs="Consolas"/>
                <w:b/>
                <w:bCs/>
                <w:color w:val="000000"/>
                <w:kern w:val="0"/>
                <w:lang w:val="fr-FR" w:eastAsia="fr-FR"/>
              </w:rPr>
            </w:rPrChange>
          </w:rPr>
          <w:t>subscriber_qos</w:t>
        </w:r>
        <w:r w:rsidRPr="003D3106">
          <w:rPr>
            <w:rFonts w:ascii="Menlo Regular" w:hAnsi="Menlo Regular" w:cs="Menlo Regular"/>
            <w:color w:val="000000"/>
            <w:kern w:val="0"/>
            <w:sz w:val="20"/>
            <w:szCs w:val="20"/>
            <w:lang w:eastAsia="fr-FR"/>
            <w:rPrChange w:id="1699"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1700"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701"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702"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703" w:author="Angelo Corsaro" w:date="2012-10-26T15:48:00Z">
              <w:rPr>
                <w:rFonts w:ascii="Consolas" w:hAnsi="Consolas" w:cs="Consolas"/>
                <w:color w:val="000000"/>
                <w:kern w:val="0"/>
                <w:lang w:val="fr-FR" w:eastAsia="fr-FR"/>
              </w:rPr>
            </w:rPrChange>
          </w:rPr>
          <w:t>&amp; id)</w:t>
        </w:r>
      </w:ins>
      <w:ins w:id="1704" w:author="Angelo Corsaro" w:date="2012-10-12T16:36:00Z">
        <w:r w:rsidRPr="003D3106">
          <w:rPr>
            <w:rFonts w:ascii="Menlo Regular" w:hAnsi="Menlo Regular" w:cs="Menlo Regular"/>
            <w:color w:val="000000"/>
            <w:kern w:val="0"/>
            <w:sz w:val="20"/>
            <w:szCs w:val="20"/>
            <w:lang w:eastAsia="fr-FR"/>
          </w:rPr>
          <w:t>;</w:t>
        </w:r>
      </w:ins>
    </w:p>
    <w:p w14:paraId="1B68F636" w14:textId="77777777" w:rsidR="004B3155" w:rsidRPr="003D3106" w:rsidRDefault="004B3155" w:rsidP="004B3155">
      <w:pPr>
        <w:suppressAutoHyphens w:val="0"/>
        <w:autoSpaceDE w:val="0"/>
        <w:adjustRightInd w:val="0"/>
        <w:textAlignment w:val="auto"/>
        <w:rPr>
          <w:ins w:id="1705" w:author="Angelo Corsaro" w:date="2012-10-12T16:34:00Z"/>
          <w:rFonts w:ascii="Menlo Regular" w:hAnsi="Menlo Regular" w:cs="Menlo Regular"/>
          <w:kern w:val="0"/>
          <w:sz w:val="20"/>
          <w:szCs w:val="20"/>
          <w:lang w:eastAsia="fr-FR"/>
          <w:rPrChange w:id="1706" w:author="Angelo Corsaro" w:date="2012-10-26T15:48:00Z">
            <w:rPr>
              <w:ins w:id="1707" w:author="Angelo Corsaro" w:date="2012-10-12T16:34:00Z"/>
              <w:rFonts w:ascii="Consolas" w:hAnsi="Consolas" w:cs="Consolas"/>
              <w:kern w:val="0"/>
              <w:lang w:val="fr-FR" w:eastAsia="fr-FR"/>
            </w:rPr>
          </w:rPrChange>
        </w:rPr>
      </w:pPr>
    </w:p>
    <w:p w14:paraId="3E4BD8DF" w14:textId="77777777" w:rsidR="004B3155" w:rsidRPr="003D3106" w:rsidRDefault="004B3155" w:rsidP="004B3155">
      <w:pPr>
        <w:suppressAutoHyphens w:val="0"/>
        <w:autoSpaceDE w:val="0"/>
        <w:adjustRightInd w:val="0"/>
        <w:textAlignment w:val="auto"/>
        <w:rPr>
          <w:ins w:id="1708" w:author="Angelo Corsaro" w:date="2012-10-12T16:34:00Z"/>
          <w:rFonts w:ascii="Menlo Regular" w:hAnsi="Menlo Regular" w:cs="Menlo Regular"/>
          <w:kern w:val="0"/>
          <w:sz w:val="20"/>
          <w:szCs w:val="20"/>
          <w:lang w:eastAsia="fr-FR"/>
          <w:rPrChange w:id="1709" w:author="Angelo Corsaro" w:date="2012-10-26T15:48:00Z">
            <w:rPr>
              <w:ins w:id="1710" w:author="Angelo Corsaro" w:date="2012-10-12T16:34:00Z"/>
              <w:rFonts w:ascii="Consolas" w:hAnsi="Consolas" w:cs="Consolas"/>
              <w:kern w:val="0"/>
              <w:lang w:val="fr-FR" w:eastAsia="fr-FR"/>
            </w:rPr>
          </w:rPrChange>
        </w:rPr>
      </w:pPr>
      <w:ins w:id="1711" w:author="Angelo Corsaro" w:date="2012-10-12T16:34:00Z">
        <w:r w:rsidRPr="003D3106">
          <w:rPr>
            <w:rFonts w:ascii="Menlo Regular" w:hAnsi="Menlo Regular" w:cs="Menlo Regular"/>
            <w:color w:val="000000"/>
            <w:kern w:val="0"/>
            <w:sz w:val="20"/>
            <w:szCs w:val="20"/>
            <w:lang w:eastAsia="fr-FR"/>
            <w:rPrChange w:id="1712" w:author="Angelo Corsaro" w:date="2012-10-26T15:48:00Z">
              <w:rPr>
                <w:rFonts w:ascii="Consolas" w:hAnsi="Consolas" w:cs="Consolas"/>
                <w:color w:val="000000"/>
                <w:kern w:val="0"/>
                <w:lang w:val="fr-FR" w:eastAsia="fr-FR"/>
              </w:rPr>
            </w:rPrChange>
          </w:rPr>
          <w:t xml:space="preserve">   dds::sub::qos::</w:t>
        </w:r>
        <w:r w:rsidRPr="003D3106">
          <w:rPr>
            <w:rFonts w:ascii="Menlo Regular" w:hAnsi="Menlo Regular" w:cs="Menlo Regular"/>
            <w:color w:val="005032"/>
            <w:kern w:val="0"/>
            <w:sz w:val="20"/>
            <w:szCs w:val="20"/>
            <w:lang w:eastAsia="fr-FR"/>
            <w:rPrChange w:id="1713" w:author="Angelo Corsaro" w:date="2012-10-26T15:48:00Z">
              <w:rPr>
                <w:rFonts w:ascii="Consolas" w:hAnsi="Consolas" w:cs="Consolas"/>
                <w:color w:val="005032"/>
                <w:kern w:val="0"/>
                <w:lang w:val="fr-FR" w:eastAsia="fr-FR"/>
              </w:rPr>
            </w:rPrChange>
          </w:rPr>
          <w:t>DataReaderQos</w:t>
        </w:r>
      </w:ins>
    </w:p>
    <w:p w14:paraId="635D691F" w14:textId="2553ECCA" w:rsidR="004B3155" w:rsidRPr="003D3106" w:rsidRDefault="004B3155" w:rsidP="004B3155">
      <w:pPr>
        <w:suppressAutoHyphens w:val="0"/>
        <w:autoSpaceDE w:val="0"/>
        <w:adjustRightInd w:val="0"/>
        <w:textAlignment w:val="auto"/>
        <w:rPr>
          <w:ins w:id="1714" w:author="Angelo Corsaro" w:date="2012-10-12T16:34:00Z"/>
          <w:rFonts w:ascii="Menlo Regular" w:hAnsi="Menlo Regular" w:cs="Menlo Regular"/>
          <w:kern w:val="0"/>
          <w:sz w:val="20"/>
          <w:szCs w:val="20"/>
          <w:lang w:eastAsia="fr-FR"/>
          <w:rPrChange w:id="1715" w:author="Angelo Corsaro" w:date="2012-10-26T15:48:00Z">
            <w:rPr>
              <w:ins w:id="1716" w:author="Angelo Corsaro" w:date="2012-10-12T16:34:00Z"/>
              <w:rFonts w:ascii="Consolas" w:hAnsi="Consolas" w:cs="Consolas"/>
              <w:kern w:val="0"/>
              <w:lang w:val="fr-FR" w:eastAsia="fr-FR"/>
            </w:rPr>
          </w:rPrChange>
        </w:rPr>
      </w:pPr>
      <w:ins w:id="1717" w:author="Angelo Corsaro" w:date="2012-10-12T16:34:00Z">
        <w:r w:rsidRPr="003D3106">
          <w:rPr>
            <w:rFonts w:ascii="Menlo Regular" w:hAnsi="Menlo Regular" w:cs="Menlo Regular"/>
            <w:color w:val="000000"/>
            <w:kern w:val="0"/>
            <w:sz w:val="20"/>
            <w:szCs w:val="20"/>
            <w:lang w:eastAsia="fr-FR"/>
            <w:rPrChange w:id="1718"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719" w:author="Angelo Corsaro" w:date="2012-10-26T15:48:00Z">
              <w:rPr>
                <w:rFonts w:ascii="Consolas" w:hAnsi="Consolas" w:cs="Consolas"/>
                <w:b/>
                <w:bCs/>
                <w:color w:val="000000"/>
                <w:kern w:val="0"/>
                <w:lang w:val="fr-FR" w:eastAsia="fr-FR"/>
              </w:rPr>
            </w:rPrChange>
          </w:rPr>
          <w:t>datareader_qos</w:t>
        </w:r>
        <w:r w:rsidRPr="003D3106">
          <w:rPr>
            <w:rFonts w:ascii="Menlo Regular" w:hAnsi="Menlo Regular" w:cs="Menlo Regular"/>
            <w:color w:val="000000"/>
            <w:kern w:val="0"/>
            <w:sz w:val="20"/>
            <w:szCs w:val="20"/>
            <w:lang w:eastAsia="fr-FR"/>
            <w:rPrChange w:id="1720" w:author="Angelo Corsaro" w:date="2012-10-26T15:48:00Z">
              <w:rPr>
                <w:rFonts w:ascii="Consolas" w:hAnsi="Consolas" w:cs="Consolas"/>
                <w:color w:val="000000"/>
                <w:kern w:val="0"/>
                <w:lang w:val="fr-FR" w:eastAsia="fr-FR"/>
              </w:rPr>
            </w:rPrChange>
          </w:rPr>
          <w:t>()</w:t>
        </w:r>
      </w:ins>
      <w:ins w:id="1721" w:author="Angelo Corsaro" w:date="2012-10-12T16:36:00Z">
        <w:r w:rsidRPr="003D3106">
          <w:rPr>
            <w:rFonts w:ascii="Menlo Regular" w:hAnsi="Menlo Regular" w:cs="Menlo Regular"/>
            <w:color w:val="000000"/>
            <w:kern w:val="0"/>
            <w:sz w:val="20"/>
            <w:szCs w:val="20"/>
            <w:lang w:eastAsia="fr-FR"/>
          </w:rPr>
          <w:t>;</w:t>
        </w:r>
      </w:ins>
    </w:p>
    <w:p w14:paraId="1196A753" w14:textId="77777777" w:rsidR="004B3155" w:rsidRPr="003D3106" w:rsidRDefault="004B3155" w:rsidP="004B3155">
      <w:pPr>
        <w:suppressAutoHyphens w:val="0"/>
        <w:autoSpaceDE w:val="0"/>
        <w:adjustRightInd w:val="0"/>
        <w:textAlignment w:val="auto"/>
        <w:rPr>
          <w:ins w:id="1722" w:author="Angelo Corsaro" w:date="2012-10-12T16:34:00Z"/>
          <w:rFonts w:ascii="Menlo Regular" w:hAnsi="Menlo Regular" w:cs="Menlo Regular"/>
          <w:kern w:val="0"/>
          <w:sz w:val="20"/>
          <w:szCs w:val="20"/>
          <w:lang w:eastAsia="fr-FR"/>
          <w:rPrChange w:id="1723" w:author="Angelo Corsaro" w:date="2012-10-26T15:48:00Z">
            <w:rPr>
              <w:ins w:id="1724" w:author="Angelo Corsaro" w:date="2012-10-12T16:34:00Z"/>
              <w:rFonts w:ascii="Consolas" w:hAnsi="Consolas" w:cs="Consolas"/>
              <w:kern w:val="0"/>
              <w:lang w:val="fr-FR" w:eastAsia="fr-FR"/>
            </w:rPr>
          </w:rPrChange>
        </w:rPr>
      </w:pPr>
    </w:p>
    <w:p w14:paraId="5B9DE58E" w14:textId="77777777" w:rsidR="004B3155" w:rsidRPr="003D3106" w:rsidRDefault="004B3155" w:rsidP="004B3155">
      <w:pPr>
        <w:suppressAutoHyphens w:val="0"/>
        <w:autoSpaceDE w:val="0"/>
        <w:adjustRightInd w:val="0"/>
        <w:textAlignment w:val="auto"/>
        <w:rPr>
          <w:ins w:id="1725" w:author="Angelo Corsaro" w:date="2012-10-12T16:34:00Z"/>
          <w:rFonts w:ascii="Menlo Regular" w:hAnsi="Menlo Regular" w:cs="Menlo Regular"/>
          <w:kern w:val="0"/>
          <w:sz w:val="20"/>
          <w:szCs w:val="20"/>
          <w:lang w:eastAsia="fr-FR"/>
          <w:rPrChange w:id="1726" w:author="Angelo Corsaro" w:date="2012-10-26T15:48:00Z">
            <w:rPr>
              <w:ins w:id="1727" w:author="Angelo Corsaro" w:date="2012-10-12T16:34:00Z"/>
              <w:rFonts w:ascii="Consolas" w:hAnsi="Consolas" w:cs="Consolas"/>
              <w:kern w:val="0"/>
              <w:lang w:val="fr-FR" w:eastAsia="fr-FR"/>
            </w:rPr>
          </w:rPrChange>
        </w:rPr>
      </w:pPr>
      <w:ins w:id="1728" w:author="Angelo Corsaro" w:date="2012-10-12T16:34:00Z">
        <w:r w:rsidRPr="003D3106">
          <w:rPr>
            <w:rFonts w:ascii="Menlo Regular" w:hAnsi="Menlo Regular" w:cs="Menlo Regular"/>
            <w:color w:val="000000"/>
            <w:kern w:val="0"/>
            <w:sz w:val="20"/>
            <w:szCs w:val="20"/>
            <w:lang w:eastAsia="fr-FR"/>
            <w:rPrChange w:id="1729" w:author="Angelo Corsaro" w:date="2012-10-26T15:48:00Z">
              <w:rPr>
                <w:rFonts w:ascii="Consolas" w:hAnsi="Consolas" w:cs="Consolas"/>
                <w:color w:val="000000"/>
                <w:kern w:val="0"/>
                <w:lang w:val="fr-FR" w:eastAsia="fr-FR"/>
              </w:rPr>
            </w:rPrChange>
          </w:rPr>
          <w:t xml:space="preserve">   dds::sub::qos::</w:t>
        </w:r>
        <w:r w:rsidRPr="003D3106">
          <w:rPr>
            <w:rFonts w:ascii="Menlo Regular" w:hAnsi="Menlo Regular" w:cs="Menlo Regular"/>
            <w:color w:val="005032"/>
            <w:kern w:val="0"/>
            <w:sz w:val="20"/>
            <w:szCs w:val="20"/>
            <w:lang w:eastAsia="fr-FR"/>
            <w:rPrChange w:id="1730" w:author="Angelo Corsaro" w:date="2012-10-26T15:48:00Z">
              <w:rPr>
                <w:rFonts w:ascii="Consolas" w:hAnsi="Consolas" w:cs="Consolas"/>
                <w:color w:val="005032"/>
                <w:kern w:val="0"/>
                <w:lang w:val="fr-FR" w:eastAsia="fr-FR"/>
              </w:rPr>
            </w:rPrChange>
          </w:rPr>
          <w:t>DataReaderQos</w:t>
        </w:r>
      </w:ins>
    </w:p>
    <w:p w14:paraId="132E360E" w14:textId="444988C6" w:rsidR="004B3155" w:rsidRPr="003D3106" w:rsidRDefault="004B3155" w:rsidP="004B3155">
      <w:pPr>
        <w:suppressAutoHyphens w:val="0"/>
        <w:autoSpaceDE w:val="0"/>
        <w:adjustRightInd w:val="0"/>
        <w:textAlignment w:val="auto"/>
        <w:rPr>
          <w:ins w:id="1731" w:author="Angelo Corsaro" w:date="2012-10-12T16:36:00Z"/>
          <w:rFonts w:ascii="Menlo Regular" w:hAnsi="Menlo Regular" w:cs="Menlo Regular"/>
          <w:color w:val="000000"/>
          <w:kern w:val="0"/>
          <w:sz w:val="20"/>
          <w:szCs w:val="20"/>
          <w:lang w:eastAsia="fr-FR"/>
        </w:rPr>
      </w:pPr>
      <w:ins w:id="1732" w:author="Angelo Corsaro" w:date="2012-10-12T16:34:00Z">
        <w:r w:rsidRPr="003D3106">
          <w:rPr>
            <w:rFonts w:ascii="Menlo Regular" w:hAnsi="Menlo Regular" w:cs="Menlo Regular"/>
            <w:color w:val="000000"/>
            <w:kern w:val="0"/>
            <w:sz w:val="20"/>
            <w:szCs w:val="20"/>
            <w:lang w:eastAsia="fr-FR"/>
            <w:rPrChange w:id="1733"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734" w:author="Angelo Corsaro" w:date="2012-10-26T15:48:00Z">
              <w:rPr>
                <w:rFonts w:ascii="Consolas" w:hAnsi="Consolas" w:cs="Consolas"/>
                <w:b/>
                <w:bCs/>
                <w:color w:val="000000"/>
                <w:kern w:val="0"/>
                <w:lang w:val="fr-FR" w:eastAsia="fr-FR"/>
              </w:rPr>
            </w:rPrChange>
          </w:rPr>
          <w:t>datareader_qos</w:t>
        </w:r>
        <w:r w:rsidRPr="003D3106">
          <w:rPr>
            <w:rFonts w:ascii="Menlo Regular" w:hAnsi="Menlo Regular" w:cs="Menlo Regular"/>
            <w:color w:val="000000"/>
            <w:kern w:val="0"/>
            <w:sz w:val="20"/>
            <w:szCs w:val="20"/>
            <w:lang w:eastAsia="fr-FR"/>
            <w:rPrChange w:id="1735"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1736"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737"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738"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739" w:author="Angelo Corsaro" w:date="2012-10-26T15:48:00Z">
              <w:rPr>
                <w:rFonts w:ascii="Consolas" w:hAnsi="Consolas" w:cs="Consolas"/>
                <w:color w:val="000000"/>
                <w:kern w:val="0"/>
                <w:lang w:val="fr-FR" w:eastAsia="fr-FR"/>
              </w:rPr>
            </w:rPrChange>
          </w:rPr>
          <w:t>&amp; id)</w:t>
        </w:r>
      </w:ins>
      <w:ins w:id="1740" w:author="Angelo Corsaro" w:date="2012-10-12T16:36:00Z">
        <w:r w:rsidRPr="003D3106">
          <w:rPr>
            <w:rFonts w:ascii="Menlo Regular" w:hAnsi="Menlo Regular" w:cs="Menlo Regular"/>
            <w:color w:val="000000"/>
            <w:kern w:val="0"/>
            <w:sz w:val="20"/>
            <w:szCs w:val="20"/>
            <w:lang w:eastAsia="fr-FR"/>
          </w:rPr>
          <w:t xml:space="preserve">; </w:t>
        </w:r>
      </w:ins>
    </w:p>
    <w:p w14:paraId="069CB146" w14:textId="77777777" w:rsidR="004B3155" w:rsidRPr="003D3106" w:rsidRDefault="004B3155" w:rsidP="004B3155">
      <w:pPr>
        <w:suppressAutoHyphens w:val="0"/>
        <w:autoSpaceDE w:val="0"/>
        <w:adjustRightInd w:val="0"/>
        <w:textAlignment w:val="auto"/>
        <w:rPr>
          <w:ins w:id="1741" w:author="Angelo Corsaro" w:date="2012-10-12T16:34:00Z"/>
          <w:rFonts w:ascii="Menlo Regular" w:hAnsi="Menlo Regular" w:cs="Menlo Regular"/>
          <w:kern w:val="0"/>
          <w:sz w:val="20"/>
          <w:szCs w:val="20"/>
          <w:lang w:eastAsia="fr-FR"/>
          <w:rPrChange w:id="1742" w:author="Angelo Corsaro" w:date="2012-10-26T15:48:00Z">
            <w:rPr>
              <w:ins w:id="1743" w:author="Angelo Corsaro" w:date="2012-10-12T16:34:00Z"/>
              <w:rFonts w:ascii="Consolas" w:hAnsi="Consolas" w:cs="Consolas"/>
              <w:kern w:val="0"/>
              <w:lang w:val="fr-FR" w:eastAsia="fr-FR"/>
            </w:rPr>
          </w:rPrChange>
        </w:rPr>
      </w:pPr>
    </w:p>
    <w:p w14:paraId="6EDC756C" w14:textId="77777777" w:rsidR="004B3155" w:rsidRPr="003D3106" w:rsidRDefault="004B3155" w:rsidP="004B3155">
      <w:pPr>
        <w:suppressAutoHyphens w:val="0"/>
        <w:autoSpaceDE w:val="0"/>
        <w:adjustRightInd w:val="0"/>
        <w:textAlignment w:val="auto"/>
        <w:rPr>
          <w:ins w:id="1744" w:author="Angelo Corsaro" w:date="2012-10-12T16:34:00Z"/>
          <w:rFonts w:ascii="Menlo Regular" w:hAnsi="Menlo Regular" w:cs="Menlo Regular"/>
          <w:kern w:val="0"/>
          <w:sz w:val="20"/>
          <w:szCs w:val="20"/>
          <w:lang w:eastAsia="fr-FR"/>
          <w:rPrChange w:id="1745" w:author="Angelo Corsaro" w:date="2012-10-26T15:48:00Z">
            <w:rPr>
              <w:ins w:id="1746" w:author="Angelo Corsaro" w:date="2012-10-12T16:34:00Z"/>
              <w:rFonts w:ascii="Consolas" w:hAnsi="Consolas" w:cs="Consolas"/>
              <w:kern w:val="0"/>
              <w:lang w:val="fr-FR" w:eastAsia="fr-FR"/>
            </w:rPr>
          </w:rPrChange>
        </w:rPr>
      </w:pPr>
      <w:ins w:id="1747" w:author="Angelo Corsaro" w:date="2012-10-12T16:34:00Z">
        <w:r w:rsidRPr="003D3106">
          <w:rPr>
            <w:rFonts w:ascii="Menlo Regular" w:hAnsi="Menlo Regular" w:cs="Menlo Regular"/>
            <w:color w:val="000000"/>
            <w:kern w:val="0"/>
            <w:sz w:val="20"/>
            <w:szCs w:val="20"/>
            <w:lang w:eastAsia="fr-FR"/>
            <w:rPrChange w:id="1748" w:author="Angelo Corsaro" w:date="2012-10-26T15:48:00Z">
              <w:rPr>
                <w:rFonts w:ascii="Consolas" w:hAnsi="Consolas" w:cs="Consolas"/>
                <w:color w:val="000000"/>
                <w:kern w:val="0"/>
                <w:lang w:val="fr-FR" w:eastAsia="fr-FR"/>
              </w:rPr>
            </w:rPrChange>
          </w:rPr>
          <w:t xml:space="preserve">   dds::pub::qos::</w:t>
        </w:r>
        <w:r w:rsidRPr="003D3106">
          <w:rPr>
            <w:rFonts w:ascii="Menlo Regular" w:hAnsi="Menlo Regular" w:cs="Menlo Regular"/>
            <w:color w:val="005032"/>
            <w:kern w:val="0"/>
            <w:sz w:val="20"/>
            <w:szCs w:val="20"/>
            <w:lang w:eastAsia="fr-FR"/>
            <w:rPrChange w:id="1749" w:author="Angelo Corsaro" w:date="2012-10-26T15:48:00Z">
              <w:rPr>
                <w:rFonts w:ascii="Consolas" w:hAnsi="Consolas" w:cs="Consolas"/>
                <w:color w:val="005032"/>
                <w:kern w:val="0"/>
                <w:lang w:val="fr-FR" w:eastAsia="fr-FR"/>
              </w:rPr>
            </w:rPrChange>
          </w:rPr>
          <w:t>PublisherQos</w:t>
        </w:r>
      </w:ins>
    </w:p>
    <w:p w14:paraId="26A81DB0" w14:textId="1218771B" w:rsidR="004B3155" w:rsidRPr="003D3106" w:rsidRDefault="004B3155" w:rsidP="004B3155">
      <w:pPr>
        <w:suppressAutoHyphens w:val="0"/>
        <w:autoSpaceDE w:val="0"/>
        <w:adjustRightInd w:val="0"/>
        <w:textAlignment w:val="auto"/>
        <w:rPr>
          <w:ins w:id="1750" w:author="Angelo Corsaro" w:date="2012-10-12T16:34:00Z"/>
          <w:rFonts w:ascii="Menlo Regular" w:hAnsi="Menlo Regular" w:cs="Menlo Regular"/>
          <w:kern w:val="0"/>
          <w:sz w:val="20"/>
          <w:szCs w:val="20"/>
          <w:lang w:eastAsia="fr-FR"/>
          <w:rPrChange w:id="1751" w:author="Angelo Corsaro" w:date="2012-10-26T15:48:00Z">
            <w:rPr>
              <w:ins w:id="1752" w:author="Angelo Corsaro" w:date="2012-10-12T16:34:00Z"/>
              <w:rFonts w:ascii="Consolas" w:hAnsi="Consolas" w:cs="Consolas"/>
              <w:kern w:val="0"/>
              <w:lang w:val="fr-FR" w:eastAsia="fr-FR"/>
            </w:rPr>
          </w:rPrChange>
        </w:rPr>
      </w:pPr>
      <w:ins w:id="1753" w:author="Angelo Corsaro" w:date="2012-10-12T16:34:00Z">
        <w:r w:rsidRPr="003D3106">
          <w:rPr>
            <w:rFonts w:ascii="Menlo Regular" w:hAnsi="Menlo Regular" w:cs="Menlo Regular"/>
            <w:color w:val="000000"/>
            <w:kern w:val="0"/>
            <w:sz w:val="20"/>
            <w:szCs w:val="20"/>
            <w:lang w:eastAsia="fr-FR"/>
            <w:rPrChange w:id="1754"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755" w:author="Angelo Corsaro" w:date="2012-10-26T15:48:00Z">
              <w:rPr>
                <w:rFonts w:ascii="Consolas" w:hAnsi="Consolas" w:cs="Consolas"/>
                <w:b/>
                <w:bCs/>
                <w:color w:val="000000"/>
                <w:kern w:val="0"/>
                <w:lang w:val="fr-FR" w:eastAsia="fr-FR"/>
              </w:rPr>
            </w:rPrChange>
          </w:rPr>
          <w:t>publisher_qos</w:t>
        </w:r>
        <w:r w:rsidRPr="003D3106">
          <w:rPr>
            <w:rFonts w:ascii="Menlo Regular" w:hAnsi="Menlo Regular" w:cs="Menlo Regular"/>
            <w:color w:val="000000"/>
            <w:kern w:val="0"/>
            <w:sz w:val="20"/>
            <w:szCs w:val="20"/>
            <w:lang w:eastAsia="fr-FR"/>
            <w:rPrChange w:id="1756" w:author="Angelo Corsaro" w:date="2012-10-26T15:48:00Z">
              <w:rPr>
                <w:rFonts w:ascii="Consolas" w:hAnsi="Consolas" w:cs="Consolas"/>
                <w:color w:val="000000"/>
                <w:kern w:val="0"/>
                <w:lang w:val="fr-FR" w:eastAsia="fr-FR"/>
              </w:rPr>
            </w:rPrChange>
          </w:rPr>
          <w:t>()</w:t>
        </w:r>
      </w:ins>
      <w:ins w:id="1757" w:author="Angelo Corsaro" w:date="2012-10-12T16:36:00Z">
        <w:r w:rsidRPr="003D3106">
          <w:rPr>
            <w:rFonts w:ascii="Menlo Regular" w:hAnsi="Menlo Regular" w:cs="Menlo Regular"/>
            <w:color w:val="000000"/>
            <w:kern w:val="0"/>
            <w:sz w:val="20"/>
            <w:szCs w:val="20"/>
            <w:lang w:eastAsia="fr-FR"/>
          </w:rPr>
          <w:t>;</w:t>
        </w:r>
      </w:ins>
    </w:p>
    <w:p w14:paraId="1A87A4A8" w14:textId="77777777" w:rsidR="004B3155" w:rsidRPr="003D3106" w:rsidRDefault="004B3155" w:rsidP="004B3155">
      <w:pPr>
        <w:suppressAutoHyphens w:val="0"/>
        <w:autoSpaceDE w:val="0"/>
        <w:adjustRightInd w:val="0"/>
        <w:textAlignment w:val="auto"/>
        <w:rPr>
          <w:ins w:id="1758" w:author="Angelo Corsaro" w:date="2012-10-12T16:34:00Z"/>
          <w:rFonts w:ascii="Menlo Regular" w:hAnsi="Menlo Regular" w:cs="Menlo Regular"/>
          <w:kern w:val="0"/>
          <w:sz w:val="20"/>
          <w:szCs w:val="20"/>
          <w:lang w:eastAsia="fr-FR"/>
          <w:rPrChange w:id="1759" w:author="Angelo Corsaro" w:date="2012-10-26T15:48:00Z">
            <w:rPr>
              <w:ins w:id="1760" w:author="Angelo Corsaro" w:date="2012-10-12T16:34:00Z"/>
              <w:rFonts w:ascii="Consolas" w:hAnsi="Consolas" w:cs="Consolas"/>
              <w:kern w:val="0"/>
              <w:lang w:val="fr-FR" w:eastAsia="fr-FR"/>
            </w:rPr>
          </w:rPrChange>
        </w:rPr>
      </w:pPr>
    </w:p>
    <w:p w14:paraId="60C491F4" w14:textId="77777777" w:rsidR="004B3155" w:rsidRPr="003D3106" w:rsidRDefault="004B3155" w:rsidP="004B3155">
      <w:pPr>
        <w:suppressAutoHyphens w:val="0"/>
        <w:autoSpaceDE w:val="0"/>
        <w:adjustRightInd w:val="0"/>
        <w:textAlignment w:val="auto"/>
        <w:rPr>
          <w:ins w:id="1761" w:author="Angelo Corsaro" w:date="2012-10-12T16:34:00Z"/>
          <w:rFonts w:ascii="Menlo Regular" w:hAnsi="Menlo Regular" w:cs="Menlo Regular"/>
          <w:kern w:val="0"/>
          <w:sz w:val="20"/>
          <w:szCs w:val="20"/>
          <w:lang w:eastAsia="fr-FR"/>
          <w:rPrChange w:id="1762" w:author="Angelo Corsaro" w:date="2012-10-26T15:48:00Z">
            <w:rPr>
              <w:ins w:id="1763" w:author="Angelo Corsaro" w:date="2012-10-12T16:34:00Z"/>
              <w:rFonts w:ascii="Consolas" w:hAnsi="Consolas" w:cs="Consolas"/>
              <w:kern w:val="0"/>
              <w:lang w:val="fr-FR" w:eastAsia="fr-FR"/>
            </w:rPr>
          </w:rPrChange>
        </w:rPr>
      </w:pPr>
      <w:ins w:id="1764" w:author="Angelo Corsaro" w:date="2012-10-12T16:34:00Z">
        <w:r w:rsidRPr="003D3106">
          <w:rPr>
            <w:rFonts w:ascii="Menlo Regular" w:hAnsi="Menlo Regular" w:cs="Menlo Regular"/>
            <w:color w:val="000000"/>
            <w:kern w:val="0"/>
            <w:sz w:val="20"/>
            <w:szCs w:val="20"/>
            <w:lang w:eastAsia="fr-FR"/>
            <w:rPrChange w:id="1765" w:author="Angelo Corsaro" w:date="2012-10-26T15:48:00Z">
              <w:rPr>
                <w:rFonts w:ascii="Consolas" w:hAnsi="Consolas" w:cs="Consolas"/>
                <w:color w:val="000000"/>
                <w:kern w:val="0"/>
                <w:lang w:val="fr-FR" w:eastAsia="fr-FR"/>
              </w:rPr>
            </w:rPrChange>
          </w:rPr>
          <w:t xml:space="preserve">   dds::pub::qos::</w:t>
        </w:r>
        <w:r w:rsidRPr="003D3106">
          <w:rPr>
            <w:rFonts w:ascii="Menlo Regular" w:hAnsi="Menlo Regular" w:cs="Menlo Regular"/>
            <w:color w:val="005032"/>
            <w:kern w:val="0"/>
            <w:sz w:val="20"/>
            <w:szCs w:val="20"/>
            <w:lang w:eastAsia="fr-FR"/>
            <w:rPrChange w:id="1766" w:author="Angelo Corsaro" w:date="2012-10-26T15:48:00Z">
              <w:rPr>
                <w:rFonts w:ascii="Consolas" w:hAnsi="Consolas" w:cs="Consolas"/>
                <w:color w:val="005032"/>
                <w:kern w:val="0"/>
                <w:lang w:val="fr-FR" w:eastAsia="fr-FR"/>
              </w:rPr>
            </w:rPrChange>
          </w:rPr>
          <w:t>PublisherQos</w:t>
        </w:r>
      </w:ins>
    </w:p>
    <w:p w14:paraId="645631F9" w14:textId="5A3BBFAF" w:rsidR="004B3155" w:rsidRPr="003D3106" w:rsidRDefault="004B3155" w:rsidP="004B3155">
      <w:pPr>
        <w:suppressAutoHyphens w:val="0"/>
        <w:autoSpaceDE w:val="0"/>
        <w:adjustRightInd w:val="0"/>
        <w:textAlignment w:val="auto"/>
        <w:rPr>
          <w:ins w:id="1767" w:author="Angelo Corsaro" w:date="2012-10-12T16:34:00Z"/>
          <w:rFonts w:ascii="Menlo Regular" w:hAnsi="Menlo Regular" w:cs="Menlo Regular"/>
          <w:kern w:val="0"/>
          <w:sz w:val="20"/>
          <w:szCs w:val="20"/>
          <w:lang w:eastAsia="fr-FR"/>
          <w:rPrChange w:id="1768" w:author="Angelo Corsaro" w:date="2012-10-26T15:48:00Z">
            <w:rPr>
              <w:ins w:id="1769" w:author="Angelo Corsaro" w:date="2012-10-12T16:34:00Z"/>
              <w:rFonts w:ascii="Consolas" w:hAnsi="Consolas" w:cs="Consolas"/>
              <w:kern w:val="0"/>
              <w:lang w:val="fr-FR" w:eastAsia="fr-FR"/>
            </w:rPr>
          </w:rPrChange>
        </w:rPr>
      </w:pPr>
      <w:ins w:id="1770" w:author="Angelo Corsaro" w:date="2012-10-12T16:34:00Z">
        <w:r w:rsidRPr="003D3106">
          <w:rPr>
            <w:rFonts w:ascii="Menlo Regular" w:hAnsi="Menlo Regular" w:cs="Menlo Regular"/>
            <w:color w:val="000000"/>
            <w:kern w:val="0"/>
            <w:sz w:val="20"/>
            <w:szCs w:val="20"/>
            <w:lang w:eastAsia="fr-FR"/>
            <w:rPrChange w:id="1771"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772" w:author="Angelo Corsaro" w:date="2012-10-26T15:48:00Z">
              <w:rPr>
                <w:rFonts w:ascii="Consolas" w:hAnsi="Consolas" w:cs="Consolas"/>
                <w:b/>
                <w:bCs/>
                <w:color w:val="000000"/>
                <w:kern w:val="0"/>
                <w:lang w:val="fr-FR" w:eastAsia="fr-FR"/>
              </w:rPr>
            </w:rPrChange>
          </w:rPr>
          <w:t>publisher_qos</w:t>
        </w:r>
        <w:r w:rsidRPr="003D3106">
          <w:rPr>
            <w:rFonts w:ascii="Menlo Regular" w:hAnsi="Menlo Regular" w:cs="Menlo Regular"/>
            <w:color w:val="000000"/>
            <w:kern w:val="0"/>
            <w:sz w:val="20"/>
            <w:szCs w:val="20"/>
            <w:lang w:eastAsia="fr-FR"/>
            <w:rPrChange w:id="1773"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1774"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775"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776"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777" w:author="Angelo Corsaro" w:date="2012-10-26T15:48:00Z">
              <w:rPr>
                <w:rFonts w:ascii="Consolas" w:hAnsi="Consolas" w:cs="Consolas"/>
                <w:color w:val="000000"/>
                <w:kern w:val="0"/>
                <w:lang w:val="fr-FR" w:eastAsia="fr-FR"/>
              </w:rPr>
            </w:rPrChange>
          </w:rPr>
          <w:t>&amp; id)</w:t>
        </w:r>
      </w:ins>
      <w:ins w:id="1778" w:author="Angelo Corsaro" w:date="2012-10-12T16:36:00Z">
        <w:r w:rsidRPr="003D3106">
          <w:rPr>
            <w:rFonts w:ascii="Menlo Regular" w:hAnsi="Menlo Regular" w:cs="Menlo Regular"/>
            <w:color w:val="000000"/>
            <w:kern w:val="0"/>
            <w:sz w:val="20"/>
            <w:szCs w:val="20"/>
            <w:lang w:eastAsia="fr-FR"/>
          </w:rPr>
          <w:t>;</w:t>
        </w:r>
      </w:ins>
    </w:p>
    <w:p w14:paraId="59C81A96" w14:textId="77777777" w:rsidR="004B3155" w:rsidRPr="003D3106" w:rsidRDefault="004B3155" w:rsidP="004B3155">
      <w:pPr>
        <w:suppressAutoHyphens w:val="0"/>
        <w:autoSpaceDE w:val="0"/>
        <w:adjustRightInd w:val="0"/>
        <w:textAlignment w:val="auto"/>
        <w:rPr>
          <w:ins w:id="1779" w:author="Angelo Corsaro" w:date="2012-10-12T16:34:00Z"/>
          <w:rFonts w:ascii="Menlo Regular" w:hAnsi="Menlo Regular" w:cs="Menlo Regular"/>
          <w:kern w:val="0"/>
          <w:sz w:val="20"/>
          <w:szCs w:val="20"/>
          <w:lang w:eastAsia="fr-FR"/>
          <w:rPrChange w:id="1780" w:author="Angelo Corsaro" w:date="2012-10-26T15:48:00Z">
            <w:rPr>
              <w:ins w:id="1781" w:author="Angelo Corsaro" w:date="2012-10-12T16:34:00Z"/>
              <w:rFonts w:ascii="Consolas" w:hAnsi="Consolas" w:cs="Consolas"/>
              <w:kern w:val="0"/>
              <w:lang w:val="fr-FR" w:eastAsia="fr-FR"/>
            </w:rPr>
          </w:rPrChange>
        </w:rPr>
      </w:pPr>
    </w:p>
    <w:p w14:paraId="6CB0D35E" w14:textId="77777777" w:rsidR="004B3155" w:rsidRPr="003D3106" w:rsidRDefault="004B3155" w:rsidP="004B3155">
      <w:pPr>
        <w:suppressAutoHyphens w:val="0"/>
        <w:autoSpaceDE w:val="0"/>
        <w:adjustRightInd w:val="0"/>
        <w:textAlignment w:val="auto"/>
        <w:rPr>
          <w:ins w:id="1782" w:author="Angelo Corsaro" w:date="2012-10-12T16:34:00Z"/>
          <w:rFonts w:ascii="Menlo Regular" w:hAnsi="Menlo Regular" w:cs="Menlo Regular"/>
          <w:kern w:val="0"/>
          <w:sz w:val="20"/>
          <w:szCs w:val="20"/>
          <w:lang w:eastAsia="fr-FR"/>
          <w:rPrChange w:id="1783" w:author="Angelo Corsaro" w:date="2012-10-26T15:48:00Z">
            <w:rPr>
              <w:ins w:id="1784" w:author="Angelo Corsaro" w:date="2012-10-12T16:34:00Z"/>
              <w:rFonts w:ascii="Consolas" w:hAnsi="Consolas" w:cs="Consolas"/>
              <w:kern w:val="0"/>
              <w:lang w:val="fr-FR" w:eastAsia="fr-FR"/>
            </w:rPr>
          </w:rPrChange>
        </w:rPr>
      </w:pPr>
      <w:ins w:id="1785" w:author="Angelo Corsaro" w:date="2012-10-12T16:34:00Z">
        <w:r w:rsidRPr="003D3106">
          <w:rPr>
            <w:rFonts w:ascii="Menlo Regular" w:hAnsi="Menlo Regular" w:cs="Menlo Regular"/>
            <w:color w:val="000000"/>
            <w:kern w:val="0"/>
            <w:sz w:val="20"/>
            <w:szCs w:val="20"/>
            <w:lang w:eastAsia="fr-FR"/>
            <w:rPrChange w:id="1786" w:author="Angelo Corsaro" w:date="2012-10-26T15:48:00Z">
              <w:rPr>
                <w:rFonts w:ascii="Consolas" w:hAnsi="Consolas" w:cs="Consolas"/>
                <w:color w:val="000000"/>
                <w:kern w:val="0"/>
                <w:lang w:val="fr-FR" w:eastAsia="fr-FR"/>
              </w:rPr>
            </w:rPrChange>
          </w:rPr>
          <w:t xml:space="preserve">   dds::pub::qos::</w:t>
        </w:r>
        <w:r w:rsidRPr="003D3106">
          <w:rPr>
            <w:rFonts w:ascii="Menlo Regular" w:hAnsi="Menlo Regular" w:cs="Menlo Regular"/>
            <w:color w:val="005032"/>
            <w:kern w:val="0"/>
            <w:sz w:val="20"/>
            <w:szCs w:val="20"/>
            <w:lang w:eastAsia="fr-FR"/>
            <w:rPrChange w:id="1787" w:author="Angelo Corsaro" w:date="2012-10-26T15:48:00Z">
              <w:rPr>
                <w:rFonts w:ascii="Consolas" w:hAnsi="Consolas" w:cs="Consolas"/>
                <w:color w:val="005032"/>
                <w:kern w:val="0"/>
                <w:lang w:val="fr-FR" w:eastAsia="fr-FR"/>
              </w:rPr>
            </w:rPrChange>
          </w:rPr>
          <w:t>DataWriterQos</w:t>
        </w:r>
      </w:ins>
    </w:p>
    <w:p w14:paraId="4281068B" w14:textId="26C9EDDD" w:rsidR="004B3155" w:rsidRPr="003D3106" w:rsidRDefault="004B3155" w:rsidP="004B3155">
      <w:pPr>
        <w:suppressAutoHyphens w:val="0"/>
        <w:autoSpaceDE w:val="0"/>
        <w:adjustRightInd w:val="0"/>
        <w:textAlignment w:val="auto"/>
        <w:rPr>
          <w:ins w:id="1788" w:author="Angelo Corsaro" w:date="2012-10-12T16:34:00Z"/>
          <w:rFonts w:ascii="Menlo Regular" w:hAnsi="Menlo Regular" w:cs="Menlo Regular"/>
          <w:kern w:val="0"/>
          <w:sz w:val="20"/>
          <w:szCs w:val="20"/>
          <w:lang w:eastAsia="fr-FR"/>
          <w:rPrChange w:id="1789" w:author="Angelo Corsaro" w:date="2012-10-26T15:48:00Z">
            <w:rPr>
              <w:ins w:id="1790" w:author="Angelo Corsaro" w:date="2012-10-12T16:34:00Z"/>
              <w:rFonts w:ascii="Consolas" w:hAnsi="Consolas" w:cs="Consolas"/>
              <w:kern w:val="0"/>
              <w:lang w:val="fr-FR" w:eastAsia="fr-FR"/>
            </w:rPr>
          </w:rPrChange>
        </w:rPr>
      </w:pPr>
      <w:ins w:id="1791" w:author="Angelo Corsaro" w:date="2012-10-12T16:34:00Z">
        <w:r w:rsidRPr="003D3106">
          <w:rPr>
            <w:rFonts w:ascii="Menlo Regular" w:hAnsi="Menlo Regular" w:cs="Menlo Regular"/>
            <w:color w:val="000000"/>
            <w:kern w:val="0"/>
            <w:sz w:val="20"/>
            <w:szCs w:val="20"/>
            <w:lang w:eastAsia="fr-FR"/>
            <w:rPrChange w:id="1792"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793" w:author="Angelo Corsaro" w:date="2012-10-26T15:48:00Z">
              <w:rPr>
                <w:rFonts w:ascii="Consolas" w:hAnsi="Consolas" w:cs="Consolas"/>
                <w:b/>
                <w:bCs/>
                <w:color w:val="000000"/>
                <w:kern w:val="0"/>
                <w:lang w:val="fr-FR" w:eastAsia="fr-FR"/>
              </w:rPr>
            </w:rPrChange>
          </w:rPr>
          <w:t>datawriter_qos</w:t>
        </w:r>
        <w:r w:rsidRPr="003D3106">
          <w:rPr>
            <w:rFonts w:ascii="Menlo Regular" w:hAnsi="Menlo Regular" w:cs="Menlo Regular"/>
            <w:color w:val="000000"/>
            <w:kern w:val="0"/>
            <w:sz w:val="20"/>
            <w:szCs w:val="20"/>
            <w:lang w:eastAsia="fr-FR"/>
            <w:rPrChange w:id="1794" w:author="Angelo Corsaro" w:date="2012-10-26T15:48:00Z">
              <w:rPr>
                <w:rFonts w:ascii="Consolas" w:hAnsi="Consolas" w:cs="Consolas"/>
                <w:color w:val="000000"/>
                <w:kern w:val="0"/>
                <w:lang w:val="fr-FR" w:eastAsia="fr-FR"/>
              </w:rPr>
            </w:rPrChange>
          </w:rPr>
          <w:t>()</w:t>
        </w:r>
      </w:ins>
      <w:ins w:id="1795" w:author="Angelo Corsaro" w:date="2012-10-12T16:36:00Z">
        <w:r w:rsidRPr="003D3106">
          <w:rPr>
            <w:rFonts w:ascii="Menlo Regular" w:hAnsi="Menlo Regular" w:cs="Menlo Regular"/>
            <w:color w:val="000000"/>
            <w:kern w:val="0"/>
            <w:sz w:val="20"/>
            <w:szCs w:val="20"/>
            <w:lang w:eastAsia="fr-FR"/>
          </w:rPr>
          <w:t>;</w:t>
        </w:r>
      </w:ins>
    </w:p>
    <w:p w14:paraId="6AE4CF4C" w14:textId="77777777" w:rsidR="004B3155" w:rsidRPr="003D3106" w:rsidRDefault="004B3155" w:rsidP="004B3155">
      <w:pPr>
        <w:suppressAutoHyphens w:val="0"/>
        <w:autoSpaceDE w:val="0"/>
        <w:adjustRightInd w:val="0"/>
        <w:textAlignment w:val="auto"/>
        <w:rPr>
          <w:ins w:id="1796" w:author="Angelo Corsaro" w:date="2012-10-12T16:34:00Z"/>
          <w:rFonts w:ascii="Menlo Regular" w:hAnsi="Menlo Regular" w:cs="Menlo Regular"/>
          <w:kern w:val="0"/>
          <w:sz w:val="20"/>
          <w:szCs w:val="20"/>
          <w:lang w:eastAsia="fr-FR"/>
          <w:rPrChange w:id="1797" w:author="Angelo Corsaro" w:date="2012-10-26T15:48:00Z">
            <w:rPr>
              <w:ins w:id="1798" w:author="Angelo Corsaro" w:date="2012-10-12T16:34:00Z"/>
              <w:rFonts w:ascii="Consolas" w:hAnsi="Consolas" w:cs="Consolas"/>
              <w:kern w:val="0"/>
              <w:lang w:val="fr-FR" w:eastAsia="fr-FR"/>
            </w:rPr>
          </w:rPrChange>
        </w:rPr>
      </w:pPr>
    </w:p>
    <w:p w14:paraId="66F1776A" w14:textId="77777777" w:rsidR="004B3155" w:rsidRPr="003D3106" w:rsidRDefault="004B3155" w:rsidP="004B3155">
      <w:pPr>
        <w:suppressAutoHyphens w:val="0"/>
        <w:autoSpaceDE w:val="0"/>
        <w:adjustRightInd w:val="0"/>
        <w:textAlignment w:val="auto"/>
        <w:rPr>
          <w:ins w:id="1799" w:author="Angelo Corsaro" w:date="2012-10-12T16:34:00Z"/>
          <w:rFonts w:ascii="Menlo Regular" w:hAnsi="Menlo Regular" w:cs="Menlo Regular"/>
          <w:kern w:val="0"/>
          <w:sz w:val="20"/>
          <w:szCs w:val="20"/>
          <w:lang w:eastAsia="fr-FR"/>
          <w:rPrChange w:id="1800" w:author="Angelo Corsaro" w:date="2012-10-26T15:48:00Z">
            <w:rPr>
              <w:ins w:id="1801" w:author="Angelo Corsaro" w:date="2012-10-12T16:34:00Z"/>
              <w:rFonts w:ascii="Consolas" w:hAnsi="Consolas" w:cs="Consolas"/>
              <w:kern w:val="0"/>
              <w:lang w:val="fr-FR" w:eastAsia="fr-FR"/>
            </w:rPr>
          </w:rPrChange>
        </w:rPr>
      </w:pPr>
      <w:ins w:id="1802" w:author="Angelo Corsaro" w:date="2012-10-12T16:34:00Z">
        <w:r w:rsidRPr="003D3106">
          <w:rPr>
            <w:rFonts w:ascii="Menlo Regular" w:hAnsi="Menlo Regular" w:cs="Menlo Regular"/>
            <w:color w:val="000000"/>
            <w:kern w:val="0"/>
            <w:sz w:val="20"/>
            <w:szCs w:val="20"/>
            <w:lang w:eastAsia="fr-FR"/>
            <w:rPrChange w:id="1803" w:author="Angelo Corsaro" w:date="2012-10-26T15:48:00Z">
              <w:rPr>
                <w:rFonts w:ascii="Consolas" w:hAnsi="Consolas" w:cs="Consolas"/>
                <w:color w:val="000000"/>
                <w:kern w:val="0"/>
                <w:lang w:val="fr-FR" w:eastAsia="fr-FR"/>
              </w:rPr>
            </w:rPrChange>
          </w:rPr>
          <w:t xml:space="preserve">   dds::pub::qos::</w:t>
        </w:r>
        <w:r w:rsidRPr="003D3106">
          <w:rPr>
            <w:rFonts w:ascii="Menlo Regular" w:hAnsi="Menlo Regular" w:cs="Menlo Regular"/>
            <w:color w:val="005032"/>
            <w:kern w:val="0"/>
            <w:sz w:val="20"/>
            <w:szCs w:val="20"/>
            <w:lang w:eastAsia="fr-FR"/>
            <w:rPrChange w:id="1804" w:author="Angelo Corsaro" w:date="2012-10-26T15:48:00Z">
              <w:rPr>
                <w:rFonts w:ascii="Consolas" w:hAnsi="Consolas" w:cs="Consolas"/>
                <w:color w:val="005032"/>
                <w:kern w:val="0"/>
                <w:lang w:val="fr-FR" w:eastAsia="fr-FR"/>
              </w:rPr>
            </w:rPrChange>
          </w:rPr>
          <w:t>DataWriterQos</w:t>
        </w:r>
      </w:ins>
    </w:p>
    <w:p w14:paraId="3E4068B4" w14:textId="008B5C1C" w:rsidR="004B3155" w:rsidRPr="003D3106" w:rsidRDefault="004B3155" w:rsidP="004B3155">
      <w:pPr>
        <w:suppressAutoHyphens w:val="0"/>
        <w:autoSpaceDE w:val="0"/>
        <w:adjustRightInd w:val="0"/>
        <w:textAlignment w:val="auto"/>
        <w:rPr>
          <w:ins w:id="1805" w:author="Angelo Corsaro" w:date="2012-10-12T16:34:00Z"/>
          <w:rFonts w:ascii="Menlo Regular" w:hAnsi="Menlo Regular" w:cs="Menlo Regular"/>
          <w:kern w:val="0"/>
          <w:sz w:val="20"/>
          <w:szCs w:val="20"/>
          <w:lang w:eastAsia="fr-FR"/>
          <w:rPrChange w:id="1806" w:author="Angelo Corsaro" w:date="2012-10-26T15:48:00Z">
            <w:rPr>
              <w:ins w:id="1807" w:author="Angelo Corsaro" w:date="2012-10-12T16:34:00Z"/>
              <w:rFonts w:ascii="Consolas" w:hAnsi="Consolas" w:cs="Consolas"/>
              <w:kern w:val="0"/>
              <w:lang w:val="fr-FR" w:eastAsia="fr-FR"/>
            </w:rPr>
          </w:rPrChange>
        </w:rPr>
      </w:pPr>
      <w:ins w:id="1808" w:author="Angelo Corsaro" w:date="2012-10-12T16:34:00Z">
        <w:r w:rsidRPr="003D3106">
          <w:rPr>
            <w:rFonts w:ascii="Menlo Regular" w:hAnsi="Menlo Regular" w:cs="Menlo Regular"/>
            <w:color w:val="000000"/>
            <w:kern w:val="0"/>
            <w:sz w:val="20"/>
            <w:szCs w:val="20"/>
            <w:lang w:eastAsia="fr-FR"/>
            <w:rPrChange w:id="1809"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1810" w:author="Angelo Corsaro" w:date="2012-10-26T15:48:00Z">
              <w:rPr>
                <w:rFonts w:ascii="Consolas" w:hAnsi="Consolas" w:cs="Consolas"/>
                <w:b/>
                <w:bCs/>
                <w:color w:val="000000"/>
                <w:kern w:val="0"/>
                <w:lang w:val="fr-FR" w:eastAsia="fr-FR"/>
              </w:rPr>
            </w:rPrChange>
          </w:rPr>
          <w:t>datawriter_qos</w:t>
        </w:r>
        <w:r w:rsidRPr="003D3106">
          <w:rPr>
            <w:rFonts w:ascii="Menlo Regular" w:hAnsi="Menlo Regular" w:cs="Menlo Regular"/>
            <w:color w:val="000000"/>
            <w:kern w:val="0"/>
            <w:sz w:val="20"/>
            <w:szCs w:val="20"/>
            <w:lang w:eastAsia="fr-FR"/>
            <w:rPrChange w:id="1811"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1812"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1813"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1814"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1815" w:author="Angelo Corsaro" w:date="2012-10-26T15:48:00Z">
              <w:rPr>
                <w:rFonts w:ascii="Consolas" w:hAnsi="Consolas" w:cs="Consolas"/>
                <w:color w:val="000000"/>
                <w:kern w:val="0"/>
                <w:lang w:val="fr-FR" w:eastAsia="fr-FR"/>
              </w:rPr>
            </w:rPrChange>
          </w:rPr>
          <w:t>&amp; id)</w:t>
        </w:r>
      </w:ins>
      <w:ins w:id="1816" w:author="Angelo Corsaro" w:date="2012-10-12T16:36:00Z">
        <w:r w:rsidRPr="003D3106">
          <w:rPr>
            <w:rFonts w:ascii="Menlo Regular" w:hAnsi="Menlo Regular" w:cs="Menlo Regular"/>
            <w:color w:val="000000"/>
            <w:kern w:val="0"/>
            <w:sz w:val="20"/>
            <w:szCs w:val="20"/>
            <w:lang w:eastAsia="fr-FR"/>
          </w:rPr>
          <w:t>;</w:t>
        </w:r>
      </w:ins>
    </w:p>
    <w:p w14:paraId="47FD9EE7" w14:textId="77777777" w:rsidR="004B3155" w:rsidRPr="003D3106" w:rsidRDefault="004B3155" w:rsidP="004B3155">
      <w:pPr>
        <w:suppressAutoHyphens w:val="0"/>
        <w:autoSpaceDE w:val="0"/>
        <w:adjustRightInd w:val="0"/>
        <w:textAlignment w:val="auto"/>
        <w:rPr>
          <w:ins w:id="1817" w:author="Angelo Corsaro" w:date="2012-10-12T16:34:00Z"/>
          <w:rFonts w:ascii="Menlo Regular" w:hAnsi="Menlo Regular" w:cs="Menlo Regular"/>
          <w:kern w:val="0"/>
          <w:sz w:val="20"/>
          <w:szCs w:val="20"/>
          <w:lang w:eastAsia="fr-FR"/>
          <w:rPrChange w:id="1818" w:author="Angelo Corsaro" w:date="2012-10-26T15:48:00Z">
            <w:rPr>
              <w:ins w:id="1819" w:author="Angelo Corsaro" w:date="2012-10-12T16:34:00Z"/>
              <w:rFonts w:ascii="Consolas" w:hAnsi="Consolas" w:cs="Consolas"/>
              <w:kern w:val="0"/>
              <w:lang w:val="fr-FR" w:eastAsia="fr-FR"/>
            </w:rPr>
          </w:rPrChange>
        </w:rPr>
      </w:pPr>
      <w:ins w:id="1820" w:author="Angelo Corsaro" w:date="2012-10-12T16:34:00Z">
        <w:r w:rsidRPr="003D3106">
          <w:rPr>
            <w:rFonts w:ascii="Menlo Regular" w:hAnsi="Menlo Regular" w:cs="Menlo Regular"/>
            <w:color w:val="000000"/>
            <w:kern w:val="0"/>
            <w:sz w:val="20"/>
            <w:szCs w:val="20"/>
            <w:lang w:eastAsia="fr-FR"/>
            <w:rPrChange w:id="1821" w:author="Angelo Corsaro" w:date="2012-10-26T15:48:00Z">
              <w:rPr>
                <w:rFonts w:ascii="Consolas" w:hAnsi="Consolas" w:cs="Consolas"/>
                <w:color w:val="000000"/>
                <w:kern w:val="0"/>
                <w:lang w:val="fr-FR" w:eastAsia="fr-FR"/>
              </w:rPr>
            </w:rPrChange>
          </w:rPr>
          <w:t>};</w:t>
        </w:r>
      </w:ins>
    </w:p>
    <w:p w14:paraId="0A03A495" w14:textId="77777777" w:rsidR="000D04C8" w:rsidRPr="003D3106" w:rsidRDefault="000D04C8">
      <w:pPr>
        <w:rPr>
          <w:ins w:id="1822" w:author="Angelo Corsaro" w:date="2012-10-12T16:36:00Z"/>
        </w:rPr>
        <w:pPrChange w:id="1823" w:author="Angelo Corsaro" w:date="2012-10-12T16:23:00Z">
          <w:pPr>
            <w:numPr>
              <w:numId w:val="27"/>
            </w:numPr>
            <w:spacing w:before="120"/>
            <w:ind w:left="714" w:hanging="357"/>
          </w:pPr>
        </w:pPrChange>
      </w:pPr>
    </w:p>
    <w:p w14:paraId="609F319A" w14:textId="6B67BC9C" w:rsidR="00DB7309" w:rsidRPr="00B70058" w:rsidRDefault="00385D45">
      <w:pPr>
        <w:rPr>
          <w:ins w:id="1824" w:author="Angelo Corsaro" w:date="2012-10-12T16:37:00Z"/>
        </w:rPr>
        <w:pPrChange w:id="1825" w:author="Angelo Corsaro" w:date="2012-10-12T16:23:00Z">
          <w:pPr>
            <w:numPr>
              <w:numId w:val="27"/>
            </w:numPr>
            <w:spacing w:before="120"/>
            <w:ind w:left="714" w:hanging="357"/>
          </w:pPr>
        </w:pPrChange>
      </w:pPr>
      <w:ins w:id="1826" w:author="Angelo Corsaro" w:date="2012-10-12T16:37:00Z">
        <w:r w:rsidRPr="00ED6E9F">
          <w:t>Below a non mandato</w:t>
        </w:r>
        <w:r w:rsidRPr="00153C33">
          <w:t>ry example showing how the QosProvider can be used:</w:t>
        </w:r>
      </w:ins>
    </w:p>
    <w:p w14:paraId="5EDD508B" w14:textId="77777777" w:rsidR="00385D45" w:rsidRPr="001F5C42" w:rsidRDefault="00385D45">
      <w:pPr>
        <w:rPr>
          <w:ins w:id="1827" w:author="Angelo Corsaro" w:date="2012-10-12T16:37:00Z"/>
        </w:rPr>
        <w:pPrChange w:id="1828" w:author="Angelo Corsaro" w:date="2012-10-12T16:23:00Z">
          <w:pPr>
            <w:numPr>
              <w:numId w:val="27"/>
            </w:numPr>
            <w:spacing w:before="120"/>
            <w:ind w:left="714" w:hanging="357"/>
          </w:pPr>
        </w:pPrChange>
      </w:pPr>
    </w:p>
    <w:p w14:paraId="560C1276" w14:textId="57EA1683" w:rsidR="00385D45" w:rsidRPr="003D3106" w:rsidRDefault="00385D45" w:rsidP="00385D45">
      <w:pPr>
        <w:suppressAutoHyphens w:val="0"/>
        <w:autoSpaceDE w:val="0"/>
        <w:adjustRightInd w:val="0"/>
        <w:textAlignment w:val="auto"/>
        <w:rPr>
          <w:ins w:id="1829" w:author="Angelo Corsaro" w:date="2012-10-12T16:38:00Z"/>
          <w:rFonts w:ascii="Menlo Regular" w:hAnsi="Menlo Regular" w:cs="Menlo Regular"/>
          <w:kern w:val="0"/>
          <w:sz w:val="20"/>
          <w:szCs w:val="20"/>
          <w:lang w:eastAsia="fr-FR"/>
          <w:rPrChange w:id="1830" w:author="Angelo Corsaro" w:date="2012-10-26T15:48:00Z">
            <w:rPr>
              <w:ins w:id="1831" w:author="Angelo Corsaro" w:date="2012-10-12T16:38:00Z"/>
              <w:rFonts w:ascii="Consolas" w:hAnsi="Consolas" w:cs="Consolas"/>
              <w:kern w:val="0"/>
              <w:lang w:val="fr-FR" w:eastAsia="fr-FR"/>
            </w:rPr>
          </w:rPrChange>
        </w:rPr>
      </w:pPr>
      <w:ins w:id="1832" w:author="Angelo Corsaro" w:date="2012-10-12T16:38:00Z">
        <w:r w:rsidRPr="003D3106">
          <w:rPr>
            <w:rFonts w:ascii="Menlo Regular" w:hAnsi="Menlo Regular" w:cs="Menlo Regular"/>
            <w:color w:val="000000"/>
            <w:kern w:val="0"/>
            <w:sz w:val="20"/>
            <w:szCs w:val="20"/>
            <w:lang w:eastAsia="fr-FR"/>
            <w:rPrChange w:id="1833" w:author="Angelo Corsaro" w:date="2012-10-26T15:48:00Z">
              <w:rPr>
                <w:rFonts w:ascii="Consolas" w:hAnsi="Consolas" w:cs="Consolas"/>
                <w:color w:val="000000"/>
                <w:kern w:val="0"/>
                <w:lang w:val="fr-FR" w:eastAsia="fr-FR"/>
              </w:rPr>
            </w:rPrChange>
          </w:rPr>
          <w:t>dds::core::qos::</w:t>
        </w:r>
        <w:r w:rsidRPr="003D3106">
          <w:rPr>
            <w:rFonts w:ascii="Menlo Regular" w:hAnsi="Menlo Regular" w:cs="Menlo Regular"/>
            <w:color w:val="005032"/>
            <w:kern w:val="0"/>
            <w:sz w:val="20"/>
            <w:szCs w:val="20"/>
            <w:lang w:eastAsia="fr-FR"/>
            <w:rPrChange w:id="1834" w:author="Angelo Corsaro" w:date="2012-10-26T15:48:00Z">
              <w:rPr>
                <w:rFonts w:ascii="Consolas" w:hAnsi="Consolas" w:cs="Consolas"/>
                <w:color w:val="005032"/>
                <w:kern w:val="0"/>
                <w:lang w:val="fr-FR" w:eastAsia="fr-FR"/>
              </w:rPr>
            </w:rPrChange>
          </w:rPr>
          <w:t>QosProvider</w:t>
        </w:r>
        <w:r w:rsidRPr="003D3106">
          <w:rPr>
            <w:rFonts w:ascii="Menlo Regular" w:hAnsi="Menlo Regular" w:cs="Menlo Regular"/>
            <w:color w:val="000000"/>
            <w:kern w:val="0"/>
            <w:sz w:val="20"/>
            <w:szCs w:val="20"/>
            <w:lang w:eastAsia="fr-FR"/>
            <w:rPrChange w:id="1835" w:author="Angelo Corsaro" w:date="2012-10-26T15:48:00Z">
              <w:rPr>
                <w:rFonts w:ascii="Consolas" w:hAnsi="Consolas" w:cs="Consolas"/>
                <w:color w:val="000000"/>
                <w:kern w:val="0"/>
                <w:lang w:val="fr-FR" w:eastAsia="fr-FR"/>
              </w:rPr>
            </w:rPrChange>
          </w:rPr>
          <w:t xml:space="preserve"> qos_provider(</w:t>
        </w:r>
        <w:r w:rsidRPr="003D3106">
          <w:rPr>
            <w:rFonts w:ascii="Menlo Regular" w:hAnsi="Menlo Regular" w:cs="Menlo Regular"/>
            <w:color w:val="2A00FF"/>
            <w:kern w:val="0"/>
            <w:sz w:val="20"/>
            <w:szCs w:val="20"/>
            <w:lang w:eastAsia="fr-FR"/>
            <w:rPrChange w:id="1836" w:author="Angelo Corsaro" w:date="2012-10-26T15:48:00Z">
              <w:rPr>
                <w:rFonts w:ascii="Consolas" w:hAnsi="Consolas" w:cs="Consolas"/>
                <w:color w:val="2A00FF"/>
                <w:kern w:val="0"/>
                <w:lang w:val="fr-FR" w:eastAsia="fr-FR"/>
              </w:rPr>
            </w:rPrChange>
          </w:rPr>
          <w:t>"file:///smwr/hdd/config-qos.xml"</w:t>
        </w:r>
        <w:r w:rsidRPr="003D3106">
          <w:rPr>
            <w:rFonts w:ascii="Menlo Regular" w:hAnsi="Menlo Regular" w:cs="Menlo Regular"/>
            <w:color w:val="000000"/>
            <w:kern w:val="0"/>
            <w:sz w:val="20"/>
            <w:szCs w:val="20"/>
            <w:lang w:eastAsia="fr-FR"/>
            <w:rPrChange w:id="1837" w:author="Angelo Corsaro" w:date="2012-10-26T15:48:00Z">
              <w:rPr>
                <w:rFonts w:ascii="Consolas" w:hAnsi="Consolas" w:cs="Consolas"/>
                <w:color w:val="000000"/>
                <w:kern w:val="0"/>
                <w:lang w:val="fr-FR" w:eastAsia="fr-FR"/>
              </w:rPr>
            </w:rPrChange>
          </w:rPr>
          <w:t>,</w:t>
        </w:r>
      </w:ins>
    </w:p>
    <w:p w14:paraId="282D0E23" w14:textId="14BC0E08" w:rsidR="00385D45" w:rsidRPr="003D3106" w:rsidRDefault="00385D45" w:rsidP="00385D45">
      <w:pPr>
        <w:suppressAutoHyphens w:val="0"/>
        <w:autoSpaceDE w:val="0"/>
        <w:adjustRightInd w:val="0"/>
        <w:textAlignment w:val="auto"/>
        <w:rPr>
          <w:ins w:id="1838" w:author="Angelo Corsaro" w:date="2012-10-12T16:38:00Z"/>
          <w:rFonts w:ascii="Menlo Regular" w:hAnsi="Menlo Regular" w:cs="Menlo Regular"/>
          <w:kern w:val="0"/>
          <w:sz w:val="20"/>
          <w:szCs w:val="20"/>
          <w:lang w:eastAsia="fr-FR"/>
          <w:rPrChange w:id="1839" w:author="Angelo Corsaro" w:date="2012-10-26T15:48:00Z">
            <w:rPr>
              <w:ins w:id="1840" w:author="Angelo Corsaro" w:date="2012-10-12T16:38:00Z"/>
              <w:rFonts w:ascii="Consolas" w:hAnsi="Consolas" w:cs="Consolas"/>
              <w:kern w:val="0"/>
              <w:lang w:val="fr-FR" w:eastAsia="fr-FR"/>
            </w:rPr>
          </w:rPrChange>
        </w:rPr>
      </w:pPr>
      <w:ins w:id="1841" w:author="Angelo Corsaro" w:date="2012-10-12T16:39:00Z">
        <w:r w:rsidRPr="003D3106">
          <w:rPr>
            <w:rFonts w:ascii="Menlo Regular" w:hAnsi="Menlo Regular" w:cs="Menlo Regular"/>
            <w:color w:val="000000"/>
            <w:kern w:val="0"/>
            <w:sz w:val="20"/>
            <w:szCs w:val="20"/>
            <w:lang w:eastAsia="fr-FR"/>
            <w:rPrChange w:id="1842" w:author="Angelo Corsaro" w:date="2012-10-26T15:48:00Z">
              <w:rPr>
                <w:rFonts w:ascii="Menlo Regular" w:hAnsi="Menlo Regular" w:cs="Menlo Regular"/>
                <w:color w:val="000000"/>
                <w:kern w:val="0"/>
                <w:sz w:val="20"/>
                <w:szCs w:val="20"/>
                <w:lang w:val="fr-FR" w:eastAsia="fr-FR"/>
              </w:rPr>
            </w:rPrChange>
          </w:rPr>
          <w:t xml:space="preserve">     </w:t>
        </w:r>
      </w:ins>
      <w:ins w:id="1843" w:author="Angelo Corsaro" w:date="2012-10-12T16:38:00Z">
        <w:r w:rsidRPr="003D3106">
          <w:rPr>
            <w:rFonts w:ascii="Menlo Regular" w:hAnsi="Menlo Regular" w:cs="Menlo Regular"/>
            <w:color w:val="000000"/>
            <w:kern w:val="0"/>
            <w:sz w:val="20"/>
            <w:szCs w:val="20"/>
            <w:lang w:eastAsia="fr-FR"/>
            <w:rPrChange w:id="1844"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color w:val="2A00FF"/>
            <w:kern w:val="0"/>
            <w:sz w:val="20"/>
            <w:szCs w:val="20"/>
            <w:lang w:eastAsia="fr-FR"/>
            <w:rPrChange w:id="1845" w:author="Angelo Corsaro" w:date="2012-10-26T15:48:00Z">
              <w:rPr>
                <w:rFonts w:ascii="Consolas" w:hAnsi="Consolas" w:cs="Consolas"/>
                <w:color w:val="2A00FF"/>
                <w:kern w:val="0"/>
                <w:lang w:val="fr-FR" w:eastAsia="fr-FR"/>
              </w:rPr>
            </w:rPrChange>
          </w:rPr>
          <w:t>"</w:t>
        </w:r>
      </w:ins>
      <w:ins w:id="1846" w:author="Angelo Corsaro" w:date="2012-10-12T16:39:00Z">
        <w:r w:rsidRPr="003D3106">
          <w:rPr>
            <w:rFonts w:ascii="Menlo Regular" w:hAnsi="Menlo Regular" w:cs="Menlo Regular"/>
            <w:color w:val="2A00FF"/>
            <w:kern w:val="0"/>
            <w:sz w:val="20"/>
            <w:szCs w:val="20"/>
            <w:u w:val="single"/>
            <w:lang w:eastAsia="fr-FR"/>
            <w:rPrChange w:id="1847" w:author="Angelo Corsaro" w:date="2012-10-26T15:48:00Z">
              <w:rPr>
                <w:rFonts w:ascii="Menlo Regular" w:hAnsi="Menlo Regular" w:cs="Menlo Regular"/>
                <w:color w:val="2A00FF"/>
                <w:kern w:val="0"/>
                <w:sz w:val="20"/>
                <w:szCs w:val="20"/>
                <w:u w:val="single"/>
                <w:lang w:val="fr-FR" w:eastAsia="fr-FR"/>
              </w:rPr>
            </w:rPrChange>
          </w:rPr>
          <w:t>my</w:t>
        </w:r>
      </w:ins>
      <w:ins w:id="1848" w:author="Angelo Corsaro" w:date="2012-10-12T16:38:00Z">
        <w:r w:rsidRPr="003D3106">
          <w:rPr>
            <w:rFonts w:ascii="Menlo Regular" w:hAnsi="Menlo Regular" w:cs="Menlo Regular"/>
            <w:color w:val="2A00FF"/>
            <w:kern w:val="0"/>
            <w:sz w:val="20"/>
            <w:szCs w:val="20"/>
            <w:lang w:eastAsia="fr-FR"/>
            <w:rPrChange w:id="1849" w:author="Angelo Corsaro" w:date="2012-10-26T15:48:00Z">
              <w:rPr>
                <w:rFonts w:ascii="Consolas" w:hAnsi="Consolas" w:cs="Consolas"/>
                <w:color w:val="2A00FF"/>
                <w:kern w:val="0"/>
                <w:lang w:val="fr-FR" w:eastAsia="fr-FR"/>
              </w:rPr>
            </w:rPrChange>
          </w:rPr>
          <w:t>profile"</w:t>
        </w:r>
        <w:r w:rsidRPr="003D3106">
          <w:rPr>
            <w:rFonts w:ascii="Menlo Regular" w:hAnsi="Menlo Regular" w:cs="Menlo Regular"/>
            <w:color w:val="000000"/>
            <w:kern w:val="0"/>
            <w:sz w:val="20"/>
            <w:szCs w:val="20"/>
            <w:lang w:eastAsia="fr-FR"/>
            <w:rPrChange w:id="1850" w:author="Angelo Corsaro" w:date="2012-10-26T15:48:00Z">
              <w:rPr>
                <w:rFonts w:ascii="Consolas" w:hAnsi="Consolas" w:cs="Consolas"/>
                <w:color w:val="000000"/>
                <w:kern w:val="0"/>
                <w:lang w:val="fr-FR" w:eastAsia="fr-FR"/>
              </w:rPr>
            </w:rPrChange>
          </w:rPr>
          <w:t>);</w:t>
        </w:r>
      </w:ins>
    </w:p>
    <w:p w14:paraId="05BB9DE4" w14:textId="48075C85" w:rsidR="00385D45" w:rsidRPr="003D3106" w:rsidRDefault="00385D45">
      <w:pPr>
        <w:rPr>
          <w:ins w:id="1851" w:author="Angelo Corsaro" w:date="2012-10-12T16:39:00Z"/>
          <w:rFonts w:ascii="Menlo Regular" w:hAnsi="Menlo Regular" w:cs="Menlo Regular"/>
          <w:color w:val="000000"/>
          <w:kern w:val="0"/>
          <w:sz w:val="20"/>
          <w:szCs w:val="20"/>
          <w:lang w:eastAsia="fr-FR"/>
          <w:rPrChange w:id="1852" w:author="Angelo Corsaro" w:date="2012-10-26T15:48:00Z">
            <w:rPr>
              <w:ins w:id="1853" w:author="Angelo Corsaro" w:date="2012-10-12T16:39:00Z"/>
              <w:rFonts w:ascii="Menlo Regular" w:hAnsi="Menlo Regular" w:cs="Menlo Regular"/>
              <w:color w:val="000000"/>
              <w:kern w:val="0"/>
              <w:sz w:val="20"/>
              <w:szCs w:val="20"/>
              <w:lang w:val="fr-FR" w:eastAsia="fr-FR"/>
            </w:rPr>
          </w:rPrChange>
        </w:rPr>
        <w:pPrChange w:id="1854" w:author="Angelo Corsaro" w:date="2012-10-12T16:23:00Z">
          <w:pPr>
            <w:numPr>
              <w:numId w:val="27"/>
            </w:numPr>
            <w:spacing w:before="120"/>
            <w:ind w:left="714" w:hanging="357"/>
          </w:pPr>
        </w:pPrChange>
      </w:pPr>
      <w:ins w:id="1855" w:author="Angelo Corsaro" w:date="2012-10-12T16:38:00Z">
        <w:r w:rsidRPr="003D3106">
          <w:rPr>
            <w:rFonts w:ascii="Menlo Regular" w:hAnsi="Menlo Regular" w:cs="Menlo Regular"/>
            <w:color w:val="005032"/>
            <w:kern w:val="0"/>
            <w:sz w:val="20"/>
            <w:szCs w:val="20"/>
            <w:lang w:eastAsia="fr-FR"/>
            <w:rPrChange w:id="1856" w:author="Angelo Corsaro" w:date="2012-10-26T15:48:00Z">
              <w:rPr>
                <w:rFonts w:ascii="Consolas" w:hAnsi="Consolas" w:cs="Consolas"/>
                <w:color w:val="005032"/>
                <w:kern w:val="0"/>
                <w:lang w:val="fr-FR" w:eastAsia="fr-FR"/>
              </w:rPr>
            </w:rPrChange>
          </w:rPr>
          <w:t>DataReader</w:t>
        </w:r>
        <w:r w:rsidRPr="003D3106">
          <w:rPr>
            <w:rFonts w:ascii="Menlo Regular" w:hAnsi="Menlo Regular" w:cs="Menlo Regular"/>
            <w:color w:val="000000"/>
            <w:kern w:val="0"/>
            <w:sz w:val="20"/>
            <w:szCs w:val="20"/>
            <w:lang w:eastAsia="fr-FR"/>
            <w:rPrChange w:id="1857" w:author="Angelo Corsaro" w:date="2012-10-26T15:48:00Z">
              <w:rPr>
                <w:rFonts w:ascii="Consolas" w:hAnsi="Consolas" w:cs="Consolas"/>
                <w:color w:val="000000"/>
                <w:kern w:val="0"/>
                <w:lang w:val="fr-FR" w:eastAsia="fr-FR"/>
              </w:rPr>
            </w:rPrChange>
          </w:rPr>
          <w:t>&lt;</w:t>
        </w:r>
        <w:r w:rsidRPr="003D3106">
          <w:rPr>
            <w:rFonts w:ascii="Menlo Regular" w:hAnsi="Menlo Regular" w:cs="Menlo Regular"/>
            <w:color w:val="005032"/>
            <w:kern w:val="0"/>
            <w:sz w:val="20"/>
            <w:szCs w:val="20"/>
            <w:lang w:eastAsia="fr-FR"/>
            <w:rPrChange w:id="1858" w:author="Angelo Corsaro" w:date="2012-10-26T15:48:00Z">
              <w:rPr>
                <w:rFonts w:ascii="Consolas" w:hAnsi="Consolas" w:cs="Consolas"/>
                <w:color w:val="005032"/>
                <w:kern w:val="0"/>
                <w:lang w:val="fr-FR" w:eastAsia="fr-FR"/>
              </w:rPr>
            </w:rPrChange>
          </w:rPr>
          <w:t>ShapeType</w:t>
        </w:r>
        <w:r w:rsidR="005B5D02" w:rsidRPr="003D3106">
          <w:rPr>
            <w:rFonts w:ascii="Menlo Regular" w:hAnsi="Menlo Regular" w:cs="Menlo Regular"/>
            <w:color w:val="000000"/>
            <w:kern w:val="0"/>
            <w:sz w:val="20"/>
            <w:szCs w:val="20"/>
            <w:lang w:eastAsia="fr-FR"/>
            <w:rPrChange w:id="1859" w:author="Angelo Corsaro" w:date="2012-10-26T15:48:00Z">
              <w:rPr>
                <w:rFonts w:ascii="Menlo Regular" w:hAnsi="Menlo Regular" w:cs="Menlo Regular"/>
                <w:color w:val="000000"/>
                <w:kern w:val="0"/>
                <w:sz w:val="20"/>
                <w:szCs w:val="20"/>
                <w:lang w:val="fr-FR" w:eastAsia="fr-FR"/>
              </w:rPr>
            </w:rPrChange>
          </w:rPr>
          <w:t>&gt; dr</w:t>
        </w:r>
        <w:r w:rsidRPr="003D3106">
          <w:rPr>
            <w:rFonts w:ascii="Menlo Regular" w:hAnsi="Menlo Regular" w:cs="Menlo Regular"/>
            <w:color w:val="000000"/>
            <w:kern w:val="0"/>
            <w:sz w:val="20"/>
            <w:szCs w:val="20"/>
            <w:lang w:eastAsia="fr-FR"/>
            <w:rPrChange w:id="1860" w:author="Angelo Corsaro" w:date="2012-10-26T15:48:00Z">
              <w:rPr>
                <w:rFonts w:ascii="Consolas" w:hAnsi="Consolas" w:cs="Consolas"/>
                <w:color w:val="000000"/>
                <w:kern w:val="0"/>
                <w:lang w:val="fr-FR" w:eastAsia="fr-FR"/>
              </w:rPr>
            </w:rPrChange>
          </w:rPr>
          <w:t>(sub, topic, qos_provider.</w:t>
        </w:r>
        <w:r w:rsidRPr="003D3106">
          <w:rPr>
            <w:rFonts w:ascii="Menlo Regular" w:hAnsi="Menlo Regular" w:cs="Menlo Regular"/>
            <w:color w:val="000000"/>
            <w:kern w:val="0"/>
            <w:sz w:val="20"/>
            <w:szCs w:val="20"/>
            <w:u w:val="single"/>
            <w:lang w:eastAsia="fr-FR"/>
            <w:rPrChange w:id="1861" w:author="Angelo Corsaro" w:date="2012-10-26T15:48:00Z">
              <w:rPr>
                <w:rFonts w:ascii="Consolas" w:hAnsi="Consolas" w:cs="Consolas"/>
                <w:color w:val="000000"/>
                <w:kern w:val="0"/>
                <w:u w:val="single"/>
                <w:lang w:val="fr-FR" w:eastAsia="fr-FR"/>
              </w:rPr>
            </w:rPrChange>
          </w:rPr>
          <w:t>datareader_qos</w:t>
        </w:r>
        <w:r w:rsidRPr="003D3106">
          <w:rPr>
            <w:rFonts w:ascii="Menlo Regular" w:hAnsi="Menlo Regular" w:cs="Menlo Regular"/>
            <w:color w:val="000000"/>
            <w:kern w:val="0"/>
            <w:sz w:val="20"/>
            <w:szCs w:val="20"/>
            <w:lang w:eastAsia="fr-FR"/>
            <w:rPrChange w:id="1862" w:author="Angelo Corsaro" w:date="2012-10-26T15:48:00Z">
              <w:rPr>
                <w:rFonts w:ascii="Consolas" w:hAnsi="Consolas" w:cs="Consolas"/>
                <w:color w:val="000000"/>
                <w:kern w:val="0"/>
                <w:lang w:val="fr-FR" w:eastAsia="fr-FR"/>
              </w:rPr>
            </w:rPrChange>
          </w:rPr>
          <w:t>());</w:t>
        </w:r>
      </w:ins>
    </w:p>
    <w:p w14:paraId="116647D1" w14:textId="77777777" w:rsidR="005B5D02" w:rsidRPr="003D3106" w:rsidRDefault="005B5D02">
      <w:pPr>
        <w:rPr>
          <w:rFonts w:ascii="Menlo Regular" w:hAnsi="Menlo Regular" w:cs="Menlo Regular"/>
          <w:sz w:val="20"/>
          <w:szCs w:val="20"/>
          <w:rPrChange w:id="1863" w:author="Angelo Corsaro" w:date="2012-10-26T15:48:00Z">
            <w:rPr/>
          </w:rPrChange>
        </w:rPr>
        <w:pPrChange w:id="1864" w:author="Angelo Corsaro" w:date="2012-10-12T16:23:00Z">
          <w:pPr>
            <w:numPr>
              <w:numId w:val="27"/>
            </w:numPr>
            <w:spacing w:before="120"/>
            <w:ind w:left="714" w:hanging="357"/>
          </w:pPr>
        </w:pPrChange>
      </w:pPr>
    </w:p>
    <w:p w14:paraId="5F6AABFE" w14:textId="77777777" w:rsidR="00783925" w:rsidRPr="00ED6E9F" w:rsidRDefault="00783925" w:rsidP="00783925">
      <w:pPr>
        <w:pStyle w:val="Titre2"/>
      </w:pPr>
      <w:bookmarkStart w:id="1865" w:name="_Toc182385785"/>
      <w:r w:rsidRPr="003D3106">
        <w:t>Do</w:t>
      </w:r>
      <w:r w:rsidRPr="00ED6E9F">
        <w:t>main Package</w:t>
      </w:r>
      <w:bookmarkEnd w:id="1865"/>
    </w:p>
    <w:p w14:paraId="1A550598" w14:textId="77777777" w:rsidR="00783925" w:rsidRPr="00153C33" w:rsidRDefault="00783925" w:rsidP="00783925">
      <w:r w:rsidRPr="00153C33">
        <w:t>The domain package defines the DomainParticipantFactory, DomainParticipant, and DomainPar- ticipantListener. For a complete reference see the standard header files.</w:t>
      </w:r>
    </w:p>
    <w:p w14:paraId="4AC45549" w14:textId="77777777" w:rsidR="00783925" w:rsidRPr="00B70058" w:rsidRDefault="00783925" w:rsidP="00783925">
      <w:pPr>
        <w:pStyle w:val="Titre2"/>
      </w:pPr>
      <w:bookmarkStart w:id="1866" w:name="_Toc182385786"/>
      <w:r w:rsidRPr="00B70058">
        <w:t>Topic Package</w:t>
      </w:r>
      <w:bookmarkEnd w:id="1866"/>
    </w:p>
    <w:p w14:paraId="6908ACC8" w14:textId="77777777" w:rsidR="00783925" w:rsidRPr="001F5C42" w:rsidRDefault="00783925" w:rsidP="00783925">
      <w:r w:rsidRPr="001F5C42">
        <w:t>The topic packaged defines the classes related to topic management. As such it provides defini- tions for the Topic, TopicDescription, ContentFilteredTopic, MultiTopic, and the TopicListener.</w:t>
      </w:r>
    </w:p>
    <w:p w14:paraId="0CD957A4" w14:textId="77777777" w:rsidR="00576A5B" w:rsidRPr="003D3106" w:rsidRDefault="00576A5B" w:rsidP="00783925"/>
    <w:p w14:paraId="0903E009" w14:textId="77777777" w:rsidR="00783925" w:rsidRPr="003D3106" w:rsidRDefault="00783925" w:rsidP="00783925">
      <w:r w:rsidRPr="003D3106">
        <w:t>The topic class is parameterized in the topic type and transparently performs the registration of type support.</w:t>
      </w:r>
    </w:p>
    <w:p w14:paraId="74B6683F" w14:textId="77777777" w:rsidR="00576A5B" w:rsidRPr="003D3106" w:rsidRDefault="00576A5B" w:rsidP="00783925"/>
    <w:p w14:paraId="14CA34D2" w14:textId="77777777" w:rsidR="000D6BA4" w:rsidRPr="003D3106" w:rsidRDefault="00783925" w:rsidP="00783925">
      <w:r w:rsidRPr="003D3106">
        <w:t>If we consider the RadarTrack topic type used in the example above, we can create a topic for this type as follows:</w:t>
      </w:r>
    </w:p>
    <w:p w14:paraId="2C59208D" w14:textId="77777777" w:rsidR="000D6BA4" w:rsidRPr="003D3106" w:rsidRDefault="000D6BA4" w:rsidP="00C708B3">
      <w:pPr>
        <w:ind w:left="720"/>
        <w:rPr>
          <w:rFonts w:ascii="Menlo Regular" w:hAnsi="Menlo Regular" w:cs="Menlo Regular"/>
          <w:sz w:val="20"/>
          <w:szCs w:val="20"/>
        </w:rPr>
      </w:pPr>
    </w:p>
    <w:p w14:paraId="3609166A" w14:textId="77777777" w:rsidR="006A4D8D" w:rsidRPr="003D3106" w:rsidRDefault="00C708B3" w:rsidP="006A4D8D">
      <w:pPr>
        <w:ind w:left="720"/>
        <w:rPr>
          <w:ins w:id="1867" w:author="Angelo Corsaro" w:date="2012-10-16T14:59:00Z"/>
          <w:rFonts w:ascii="Menlo Regular" w:hAnsi="Menlo Regular" w:cs="Menlo Regular"/>
          <w:sz w:val="20"/>
          <w:szCs w:val="20"/>
        </w:rPr>
      </w:pPr>
      <w:r w:rsidRPr="003D3106">
        <w:rPr>
          <w:rFonts w:ascii="Menlo Regular" w:hAnsi="Menlo Regular" w:cs="Menlo Regular"/>
          <w:sz w:val="20"/>
          <w:szCs w:val="20"/>
        </w:rPr>
        <w:t>DomainParticipant dp</w:t>
      </w:r>
      <w:del w:id="1868" w:author="Angelo Corsaro" w:date="2012-10-16T14:59:00Z">
        <w:r w:rsidRPr="003D3106" w:rsidDel="006A4D8D">
          <w:rPr>
            <w:rFonts w:ascii="Menlo Regular" w:hAnsi="Menlo Regular" w:cs="Menlo Regular"/>
            <w:sz w:val="20"/>
            <w:szCs w:val="20"/>
          </w:rPr>
          <w:delText xml:space="preserve"> =</w:delText>
        </w:r>
      </w:del>
      <w:ins w:id="1869" w:author="Angelo Corsaro" w:date="2012-10-16T14:59:00Z">
        <w:r w:rsidR="006A4D8D" w:rsidRPr="003D3106">
          <w:rPr>
            <w:rFonts w:ascii="Menlo Regular" w:hAnsi="Menlo Regular" w:cs="Menlo Regular"/>
            <w:sz w:val="20"/>
            <w:szCs w:val="20"/>
          </w:rPr>
          <w:t xml:space="preserve">(domainId); </w:t>
        </w:r>
      </w:ins>
    </w:p>
    <w:p w14:paraId="724286E7" w14:textId="77777777" w:rsidR="00C708B3" w:rsidRPr="003D3106" w:rsidRDefault="00C708B3" w:rsidP="00C708B3">
      <w:pPr>
        <w:ind w:left="720"/>
        <w:rPr>
          <w:rFonts w:ascii="Menlo Regular" w:hAnsi="Menlo Regular" w:cs="Menlo Regular"/>
          <w:sz w:val="20"/>
          <w:szCs w:val="20"/>
        </w:rPr>
      </w:pPr>
    </w:p>
    <w:p w14:paraId="7D3E4945" w14:textId="3913574E" w:rsidR="008A645A" w:rsidRPr="003D3106" w:rsidDel="006A4D8D" w:rsidRDefault="00C708B3" w:rsidP="00C708B3">
      <w:pPr>
        <w:ind w:left="720"/>
        <w:rPr>
          <w:del w:id="1870" w:author="Angelo Corsaro" w:date="2012-10-16T14:59:00Z"/>
          <w:rFonts w:ascii="Menlo Regular" w:hAnsi="Menlo Regular" w:cs="Menlo Regular"/>
          <w:sz w:val="20"/>
          <w:szCs w:val="20"/>
        </w:rPr>
      </w:pPr>
      <w:r w:rsidRPr="003D3106">
        <w:rPr>
          <w:rFonts w:ascii="Menlo Regular" w:hAnsi="Menlo Regular" w:cs="Menlo Regular"/>
          <w:sz w:val="20"/>
          <w:szCs w:val="20"/>
        </w:rPr>
        <w:t xml:space="preserve"> </w:t>
      </w:r>
      <w:del w:id="1871" w:author="Angelo Corsaro" w:date="2012-10-16T14:59:00Z">
        <w:r w:rsidRPr="003D3106" w:rsidDel="006A4D8D">
          <w:rPr>
            <w:rFonts w:ascii="Menlo Regular" w:hAnsi="Menlo Regular" w:cs="Menlo Regular"/>
            <w:sz w:val="20"/>
            <w:szCs w:val="20"/>
          </w:rPr>
          <w:delText xml:space="preserve">  TheParticipantFactory().create_participant(domainId);</w:delText>
        </w:r>
      </w:del>
      <w:r w:rsidRPr="003D3106">
        <w:rPr>
          <w:rFonts w:ascii="Menlo Regular" w:hAnsi="Menlo Regular" w:cs="Menlo Regular"/>
          <w:sz w:val="20"/>
          <w:szCs w:val="20"/>
        </w:rPr>
        <w:t xml:space="preserve"> </w:t>
      </w:r>
    </w:p>
    <w:p w14:paraId="598DD7EC" w14:textId="77777777" w:rsidR="00B71973" w:rsidRPr="003D3106" w:rsidRDefault="00B71973" w:rsidP="006A4D8D">
      <w:pPr>
        <w:ind w:left="720"/>
        <w:rPr>
          <w:rFonts w:ascii="Menlo Regular" w:hAnsi="Menlo Regular" w:cs="Menlo Regular"/>
          <w:sz w:val="20"/>
          <w:szCs w:val="20"/>
        </w:rPr>
      </w:pPr>
    </w:p>
    <w:p w14:paraId="31A15C51" w14:textId="77777777" w:rsidR="00C708B3" w:rsidRPr="003D3106" w:rsidDel="006A4D8D" w:rsidRDefault="00C708B3">
      <w:pPr>
        <w:rPr>
          <w:del w:id="1872" w:author="Angelo Corsaro" w:date="2012-10-16T15:00:00Z"/>
          <w:rFonts w:ascii="Menlo Regular" w:hAnsi="Menlo Regular" w:cs="Menlo Regular"/>
          <w:sz w:val="20"/>
          <w:szCs w:val="20"/>
        </w:rPr>
        <w:pPrChange w:id="1873" w:author="Angelo Corsaro" w:date="2012-10-16T15:00:00Z">
          <w:pPr>
            <w:ind w:left="720"/>
          </w:pPr>
        </w:pPrChange>
      </w:pPr>
      <w:r w:rsidRPr="003D3106">
        <w:rPr>
          <w:rFonts w:ascii="Menlo Regular" w:hAnsi="Menlo Regular" w:cs="Menlo Regular"/>
          <w:sz w:val="20"/>
          <w:szCs w:val="20"/>
        </w:rPr>
        <w:t>dds::topic::Topic&lt;RadarTrack&gt; topic</w:t>
      </w:r>
      <w:del w:id="1874" w:author="Angelo Corsaro" w:date="2012-10-16T15:00:00Z">
        <w:r w:rsidRPr="003D3106" w:rsidDel="006A4D8D">
          <w:rPr>
            <w:rFonts w:ascii="Menlo Regular" w:hAnsi="Menlo Regular" w:cs="Menlo Regular"/>
            <w:sz w:val="20"/>
            <w:szCs w:val="20"/>
          </w:rPr>
          <w:delText xml:space="preserve"> =</w:delText>
        </w:r>
      </w:del>
    </w:p>
    <w:p w14:paraId="165F5244" w14:textId="1604EF19" w:rsidR="000D6BA4" w:rsidRPr="003D3106" w:rsidRDefault="00E7044D">
      <w:pPr>
        <w:ind w:left="720"/>
        <w:rPr>
          <w:rFonts w:ascii="Menlo Regular" w:hAnsi="Menlo Regular" w:cs="Menlo Regular"/>
          <w:sz w:val="20"/>
          <w:szCs w:val="20"/>
        </w:rPr>
        <w:pPrChange w:id="1875" w:author="Angelo Corsaro" w:date="2012-10-16T15:00:00Z">
          <w:pPr>
            <w:ind w:firstLine="720"/>
          </w:pPr>
        </w:pPrChange>
      </w:pPr>
      <w:del w:id="1876" w:author="Angelo Corsaro" w:date="2012-10-16T15:00:00Z">
        <w:r w:rsidRPr="003D3106" w:rsidDel="006A4D8D">
          <w:rPr>
            <w:rFonts w:ascii="Menlo Regular" w:hAnsi="Menlo Regular" w:cs="Menlo Regular"/>
            <w:sz w:val="20"/>
            <w:szCs w:val="20"/>
          </w:rPr>
          <w:delText xml:space="preserve">   </w:delText>
        </w:r>
        <w:r w:rsidR="00C708B3" w:rsidRPr="003D3106" w:rsidDel="006A4D8D">
          <w:rPr>
            <w:rFonts w:ascii="Menlo Regular" w:hAnsi="Menlo Regular" w:cs="Menlo Regular"/>
            <w:sz w:val="20"/>
            <w:szCs w:val="20"/>
          </w:rPr>
          <w:delText>dp.create_topic&lt;RadarTrack&gt;</w:delText>
        </w:r>
      </w:del>
      <w:r w:rsidR="00C708B3" w:rsidRPr="003D3106">
        <w:rPr>
          <w:rFonts w:ascii="Menlo Regular" w:hAnsi="Menlo Regular" w:cs="Menlo Regular"/>
          <w:sz w:val="20"/>
          <w:szCs w:val="20"/>
        </w:rPr>
        <w:t>(</w:t>
      </w:r>
      <w:ins w:id="1877" w:author="Angelo Corsaro" w:date="2012-10-16T15:00:00Z">
        <w:r w:rsidR="006A4D8D" w:rsidRPr="003D3106">
          <w:rPr>
            <w:rFonts w:ascii="Menlo Regular" w:hAnsi="Menlo Regular" w:cs="Menlo Regular"/>
            <w:sz w:val="20"/>
            <w:szCs w:val="20"/>
          </w:rPr>
          <w:t xml:space="preserve">dp, </w:t>
        </w:r>
      </w:ins>
      <w:r w:rsidR="00C708B3" w:rsidRPr="003D3106">
        <w:rPr>
          <w:rFonts w:ascii="Menlo Regular" w:hAnsi="Menlo Regular" w:cs="Menlo Regular"/>
          <w:sz w:val="20"/>
          <w:szCs w:val="20"/>
        </w:rPr>
        <w:t>"RadarTrackTopic");</w:t>
      </w:r>
    </w:p>
    <w:p w14:paraId="61E3AF14" w14:textId="77777777" w:rsidR="000D6BA4" w:rsidRPr="003D3106" w:rsidRDefault="000D6BA4" w:rsidP="000D6BA4"/>
    <w:p w14:paraId="76C06AD4" w14:textId="77777777" w:rsidR="000D6BA4" w:rsidRPr="003D3106" w:rsidRDefault="000D6BA4" w:rsidP="000D6BA4"/>
    <w:p w14:paraId="4ECF3BAE" w14:textId="77777777" w:rsidR="00C708B3" w:rsidRPr="003D3106" w:rsidRDefault="000C41BE" w:rsidP="000D6BA4">
      <w:r w:rsidRPr="003D3106">
        <w:t>If the topic is to be created with a QoS different from the default, than the code above would be:</w:t>
      </w:r>
    </w:p>
    <w:p w14:paraId="7F315501" w14:textId="77777777" w:rsidR="00C708B3" w:rsidRPr="003D3106" w:rsidRDefault="00C708B3" w:rsidP="000D6BA4"/>
    <w:p w14:paraId="2296FC8E" w14:textId="77777777" w:rsidR="00C708B3" w:rsidRPr="003D3106" w:rsidRDefault="00C708B3" w:rsidP="000D6BA4"/>
    <w:p w14:paraId="6C03667C" w14:textId="77777777" w:rsidR="00C82A79" w:rsidRPr="003D3106" w:rsidRDefault="00C82A79" w:rsidP="00C82A79">
      <w:pPr>
        <w:ind w:left="720"/>
        <w:rPr>
          <w:ins w:id="1878" w:author="Angelo Corsaro" w:date="2012-10-16T15:00:00Z"/>
          <w:rFonts w:ascii="Menlo Regular" w:hAnsi="Menlo Regular" w:cs="Menlo Regular"/>
          <w:sz w:val="20"/>
          <w:szCs w:val="20"/>
        </w:rPr>
      </w:pPr>
      <w:ins w:id="1879" w:author="Angelo Corsaro" w:date="2012-10-16T15:00:00Z">
        <w:r w:rsidRPr="003D3106">
          <w:rPr>
            <w:rFonts w:ascii="Menlo Regular" w:hAnsi="Menlo Regular" w:cs="Menlo Regular"/>
            <w:sz w:val="20"/>
            <w:szCs w:val="20"/>
          </w:rPr>
          <w:t xml:space="preserve">DomainParticipant dp(domainId); </w:t>
        </w:r>
      </w:ins>
    </w:p>
    <w:p w14:paraId="15638A5D" w14:textId="5F241C4E" w:rsidR="000C41BE" w:rsidRPr="003D3106" w:rsidDel="00C82A79" w:rsidRDefault="000C41BE" w:rsidP="000C41BE">
      <w:pPr>
        <w:ind w:left="720"/>
        <w:rPr>
          <w:del w:id="1880" w:author="Angelo Corsaro" w:date="2012-10-16T15:00:00Z"/>
          <w:rFonts w:ascii="Menlo Regular" w:hAnsi="Menlo Regular" w:cs="Menlo Regular"/>
          <w:sz w:val="20"/>
          <w:szCs w:val="20"/>
        </w:rPr>
      </w:pPr>
      <w:del w:id="1881" w:author="Angelo Corsaro" w:date="2012-10-16T15:00:00Z">
        <w:r w:rsidRPr="003D3106" w:rsidDel="00C82A79">
          <w:rPr>
            <w:rFonts w:ascii="Menlo Regular" w:hAnsi="Menlo Regular" w:cs="Menlo Regular"/>
            <w:sz w:val="20"/>
            <w:szCs w:val="20"/>
          </w:rPr>
          <w:delText xml:space="preserve">DomainParticipant dp =    </w:delText>
        </w:r>
      </w:del>
    </w:p>
    <w:p w14:paraId="26BFBCCC" w14:textId="572971E6" w:rsidR="000C41BE" w:rsidRPr="003D3106" w:rsidDel="00C82A79" w:rsidRDefault="000C41BE" w:rsidP="000C41BE">
      <w:pPr>
        <w:ind w:left="720"/>
        <w:rPr>
          <w:del w:id="1882" w:author="Angelo Corsaro" w:date="2012-10-16T15:00:00Z"/>
          <w:rFonts w:ascii="Menlo Regular" w:hAnsi="Menlo Regular" w:cs="Menlo Regular"/>
          <w:sz w:val="20"/>
          <w:szCs w:val="20"/>
        </w:rPr>
      </w:pPr>
      <w:del w:id="1883" w:author="Angelo Corsaro" w:date="2012-10-16T15:00:00Z">
        <w:r w:rsidRPr="003D3106" w:rsidDel="00C82A79">
          <w:rPr>
            <w:rFonts w:ascii="Menlo Regular" w:hAnsi="Menlo Regular" w:cs="Menlo Regular"/>
            <w:sz w:val="20"/>
            <w:szCs w:val="20"/>
          </w:rPr>
          <w:delText xml:space="preserve">   TheParticipantFactory().create_participant(domainId); </w:delText>
        </w:r>
      </w:del>
    </w:p>
    <w:p w14:paraId="24BA9BA1" w14:textId="77777777" w:rsidR="00753CE0" w:rsidRPr="003D3106" w:rsidRDefault="00753CE0" w:rsidP="000C41BE">
      <w:pPr>
        <w:ind w:left="720"/>
        <w:rPr>
          <w:rFonts w:ascii="Menlo Regular" w:hAnsi="Menlo Regular" w:cs="Menlo Regular"/>
          <w:sz w:val="20"/>
          <w:szCs w:val="20"/>
        </w:rPr>
      </w:pPr>
    </w:p>
    <w:p w14:paraId="25F127D6" w14:textId="77777777" w:rsidR="000C41BE" w:rsidRPr="003D3106" w:rsidRDefault="000C41BE" w:rsidP="000C41BE">
      <w:pPr>
        <w:ind w:left="720"/>
        <w:rPr>
          <w:rFonts w:ascii="Menlo Regular" w:hAnsi="Menlo Regular" w:cs="Menlo Regular"/>
          <w:sz w:val="20"/>
          <w:szCs w:val="20"/>
        </w:rPr>
      </w:pPr>
      <w:r w:rsidRPr="003D3106">
        <w:rPr>
          <w:rFonts w:ascii="Menlo Regular" w:hAnsi="Menlo Regular" w:cs="Menlo Regular"/>
          <w:sz w:val="20"/>
          <w:szCs w:val="20"/>
        </w:rPr>
        <w:t>dds::qos::TopicQos tqos = dp.default_topic_qos();</w:t>
      </w:r>
    </w:p>
    <w:p w14:paraId="2F9206FF" w14:textId="77777777" w:rsidR="00753CE0" w:rsidRPr="003D3106" w:rsidRDefault="00753CE0" w:rsidP="000C41BE">
      <w:pPr>
        <w:ind w:left="720"/>
        <w:rPr>
          <w:rFonts w:ascii="Menlo Regular" w:hAnsi="Menlo Regular" w:cs="Menlo Regular"/>
          <w:sz w:val="20"/>
          <w:szCs w:val="20"/>
        </w:rPr>
      </w:pPr>
    </w:p>
    <w:p w14:paraId="10233EB4" w14:textId="77777777" w:rsidR="00753CE0" w:rsidRPr="003D3106" w:rsidRDefault="000C41BE" w:rsidP="000C41BE">
      <w:pPr>
        <w:ind w:left="720"/>
        <w:rPr>
          <w:rFonts w:ascii="Menlo Regular" w:hAnsi="Menlo Regular" w:cs="Menlo Regular"/>
          <w:sz w:val="20"/>
          <w:szCs w:val="20"/>
        </w:rPr>
      </w:pPr>
      <w:r w:rsidRPr="003D3106">
        <w:rPr>
          <w:rFonts w:ascii="Menlo Regular" w:hAnsi="Menlo Regular" w:cs="Menlo Regular"/>
          <w:sz w:val="20"/>
          <w:szCs w:val="20"/>
        </w:rPr>
        <w:t xml:space="preserve">tqos &lt;&lt; Reliability::Reliable() &lt;&lt; Ownership::Exclusive(); </w:t>
      </w:r>
    </w:p>
    <w:p w14:paraId="33293F9B" w14:textId="77777777" w:rsidR="00753CE0" w:rsidRPr="003D3106" w:rsidRDefault="00753CE0" w:rsidP="000C41BE">
      <w:pPr>
        <w:ind w:left="720"/>
        <w:rPr>
          <w:rFonts w:ascii="Menlo Regular" w:hAnsi="Menlo Regular" w:cs="Menlo Regular"/>
          <w:sz w:val="20"/>
          <w:szCs w:val="20"/>
        </w:rPr>
      </w:pPr>
    </w:p>
    <w:p w14:paraId="5079EA56" w14:textId="28D2D7EB" w:rsidR="000C41BE" w:rsidRPr="003D3106" w:rsidDel="00C82A79" w:rsidRDefault="000C41BE" w:rsidP="000C41BE">
      <w:pPr>
        <w:ind w:left="720"/>
        <w:rPr>
          <w:del w:id="1884" w:author="Angelo Corsaro" w:date="2012-10-16T15:00:00Z"/>
          <w:rFonts w:ascii="Menlo Regular" w:hAnsi="Menlo Regular" w:cs="Menlo Regular"/>
          <w:sz w:val="20"/>
          <w:szCs w:val="20"/>
        </w:rPr>
      </w:pPr>
      <w:r w:rsidRPr="003D3106">
        <w:rPr>
          <w:rFonts w:ascii="Menlo Regular" w:hAnsi="Menlo Regular" w:cs="Menlo Regular"/>
          <w:sz w:val="20"/>
          <w:szCs w:val="20"/>
        </w:rPr>
        <w:t>dds::topic::Topic&lt;RadarTrack&gt; topic</w:t>
      </w:r>
      <w:del w:id="1885" w:author="Angelo Corsaro" w:date="2012-10-16T15:01:00Z">
        <w:r w:rsidRPr="003D3106" w:rsidDel="00C82A79">
          <w:rPr>
            <w:rFonts w:ascii="Menlo Regular" w:hAnsi="Menlo Regular" w:cs="Menlo Regular"/>
            <w:sz w:val="20"/>
            <w:szCs w:val="20"/>
          </w:rPr>
          <w:delText xml:space="preserve"> </w:delText>
        </w:r>
      </w:del>
      <w:del w:id="1886" w:author="Angelo Corsaro" w:date="2012-10-16T15:00:00Z">
        <w:r w:rsidRPr="003D3106" w:rsidDel="00C82A79">
          <w:rPr>
            <w:rFonts w:ascii="Menlo Regular" w:hAnsi="Menlo Regular" w:cs="Menlo Regular"/>
            <w:sz w:val="20"/>
            <w:szCs w:val="20"/>
          </w:rPr>
          <w:delText>=</w:delText>
        </w:r>
      </w:del>
    </w:p>
    <w:p w14:paraId="701FB497" w14:textId="3C70FCD4" w:rsidR="00C708B3" w:rsidRPr="003D3106" w:rsidRDefault="005C7DAF" w:rsidP="005C7DAF">
      <w:pPr>
        <w:ind w:left="720"/>
        <w:rPr>
          <w:rFonts w:ascii="Menlo Regular" w:hAnsi="Menlo Regular" w:cs="Menlo Regular"/>
          <w:sz w:val="20"/>
          <w:szCs w:val="20"/>
        </w:rPr>
      </w:pPr>
      <w:del w:id="1887" w:author="Angelo Corsaro" w:date="2012-10-16T15:00:00Z">
        <w:r w:rsidRPr="003D3106" w:rsidDel="00C82A79">
          <w:rPr>
            <w:rFonts w:ascii="Menlo Regular" w:hAnsi="Menlo Regular" w:cs="Menlo Regular"/>
            <w:sz w:val="20"/>
            <w:szCs w:val="20"/>
          </w:rPr>
          <w:delText xml:space="preserve">   </w:delText>
        </w:r>
        <w:r w:rsidR="000C41BE" w:rsidRPr="003D3106" w:rsidDel="00C82A79">
          <w:rPr>
            <w:rFonts w:ascii="Menlo Regular" w:hAnsi="Menlo Regular" w:cs="Menlo Regular"/>
            <w:sz w:val="20"/>
            <w:szCs w:val="20"/>
          </w:rPr>
          <w:delText>dp.</w:delText>
        </w:r>
      </w:del>
      <w:del w:id="1888" w:author="Angelo Corsaro" w:date="2012-10-16T15:01:00Z">
        <w:r w:rsidR="000C41BE" w:rsidRPr="003D3106" w:rsidDel="00C82A79">
          <w:rPr>
            <w:rFonts w:ascii="Menlo Regular" w:hAnsi="Menlo Regular" w:cs="Menlo Regular"/>
            <w:sz w:val="20"/>
            <w:szCs w:val="20"/>
          </w:rPr>
          <w:delText>create_topic&lt;RadarTrack&gt;</w:delText>
        </w:r>
      </w:del>
      <w:r w:rsidR="000C41BE" w:rsidRPr="003D3106">
        <w:rPr>
          <w:rFonts w:ascii="Menlo Regular" w:hAnsi="Menlo Regular" w:cs="Menlo Regular"/>
          <w:sz w:val="20"/>
          <w:szCs w:val="20"/>
        </w:rPr>
        <w:t>(</w:t>
      </w:r>
      <w:ins w:id="1889" w:author="Angelo Corsaro" w:date="2012-10-16T15:01:00Z">
        <w:r w:rsidR="00C82A79" w:rsidRPr="003D3106">
          <w:rPr>
            <w:rFonts w:ascii="Menlo Regular" w:hAnsi="Menlo Regular" w:cs="Menlo Regular"/>
            <w:sz w:val="20"/>
            <w:szCs w:val="20"/>
          </w:rPr>
          <w:t xml:space="preserve">dp, </w:t>
        </w:r>
      </w:ins>
      <w:r w:rsidR="000C41BE" w:rsidRPr="003D3106">
        <w:rPr>
          <w:rFonts w:ascii="Menlo Regular" w:hAnsi="Menlo Regular" w:cs="Menlo Regular"/>
          <w:sz w:val="20"/>
          <w:szCs w:val="20"/>
        </w:rPr>
        <w:t>"RadarTrackTopic"</w:t>
      </w:r>
      <w:del w:id="1890" w:author="Angelo Corsaro" w:date="2012-10-16T15:01:00Z">
        <w:r w:rsidR="000C41BE" w:rsidRPr="003D3106" w:rsidDel="00503551">
          <w:rPr>
            <w:rFonts w:ascii="Menlo Regular" w:hAnsi="Menlo Regular" w:cs="Menlo Regular"/>
            <w:sz w:val="20"/>
            <w:szCs w:val="20"/>
          </w:rPr>
          <w:delText>, "RadarTrack"</w:delText>
        </w:r>
      </w:del>
      <w:r w:rsidR="000C41BE" w:rsidRPr="003D3106">
        <w:rPr>
          <w:rFonts w:ascii="Menlo Regular" w:hAnsi="Menlo Regular" w:cs="Menlo Regular"/>
          <w:sz w:val="20"/>
          <w:szCs w:val="20"/>
        </w:rPr>
        <w:t>, tqos);</w:t>
      </w:r>
    </w:p>
    <w:p w14:paraId="0B5FEC69" w14:textId="77777777" w:rsidR="00C708B3" w:rsidRPr="003D3106" w:rsidRDefault="00C708B3" w:rsidP="000D6BA4">
      <w:pPr>
        <w:rPr>
          <w:rFonts w:ascii="Menlo Regular" w:hAnsi="Menlo Regular" w:cs="Menlo Regular"/>
          <w:sz w:val="20"/>
          <w:szCs w:val="20"/>
        </w:rPr>
      </w:pPr>
    </w:p>
    <w:p w14:paraId="79FD2CD1" w14:textId="77777777" w:rsidR="00C708B3" w:rsidRPr="003D3106" w:rsidRDefault="00C708B3" w:rsidP="000D6BA4"/>
    <w:p w14:paraId="00AD425E" w14:textId="77777777" w:rsidR="005F4BB9" w:rsidRPr="003D3106" w:rsidRDefault="005F4BB9" w:rsidP="005F4BB9">
      <w:pPr>
        <w:pStyle w:val="Titre2"/>
      </w:pPr>
      <w:bookmarkStart w:id="1891" w:name="_Toc182385787"/>
      <w:r w:rsidRPr="003D3106">
        <w:t>Pub Package</w:t>
      </w:r>
      <w:bookmarkEnd w:id="1891"/>
    </w:p>
    <w:p w14:paraId="11D7CE1E" w14:textId="77777777" w:rsidR="005F4BB9" w:rsidRPr="003D3106" w:rsidRDefault="005F4BB9" w:rsidP="005F4BB9">
      <w:r w:rsidRPr="003D3106">
        <w:t>The publication (pub) package defines all the classes associated with the production of data. As such, it defines the Publisher, the DataWriter and their associated listeners as well as any types.</w:t>
      </w:r>
    </w:p>
    <w:p w14:paraId="1F0B10B2" w14:textId="77777777" w:rsidR="005F4BB9" w:rsidRPr="003D3106" w:rsidRDefault="005F4BB9" w:rsidP="005F4BB9">
      <w:r w:rsidRPr="003D3106">
        <w:t>The mandatory classes are specified in the standard header files. Below, we focus on the specif</w:t>
      </w:r>
      <w:del w:id="1892" w:author="Angelo Corsaro" w:date="2012-11-02T23:37:00Z">
        <w:r w:rsidRPr="003D3106" w:rsidDel="00FE71F7">
          <w:delText xml:space="preserve">- </w:delText>
        </w:r>
      </w:del>
      <w:r w:rsidRPr="003D3106">
        <w:t>ics of the DataWriter class.</w:t>
      </w:r>
    </w:p>
    <w:p w14:paraId="068C39B2" w14:textId="77777777" w:rsidR="005F4BB9" w:rsidRPr="003D3106" w:rsidRDefault="005F4BB9" w:rsidP="005F4BB9">
      <w:pPr>
        <w:pStyle w:val="Titre3"/>
      </w:pPr>
      <w:bookmarkStart w:id="1893" w:name="_Toc182385788"/>
      <w:r w:rsidRPr="003D3106">
        <w:t>DataWriterClass</w:t>
      </w:r>
      <w:bookmarkEnd w:id="1893"/>
    </w:p>
    <w:p w14:paraId="4C8E2643" w14:textId="226C8811" w:rsidR="005F4BB9" w:rsidRPr="003D3106" w:rsidRDefault="005F4BB9" w:rsidP="005F4BB9">
      <w:r w:rsidRPr="003D3106">
        <w:t xml:space="preserve">The DataWriter class is </w:t>
      </w:r>
      <w:del w:id="1894" w:author="Angelo Corsaro" w:date="2012-10-16T15:01:00Z">
        <w:r w:rsidRPr="003D3106" w:rsidDel="004D11E6">
          <w:delText>parametrized</w:delText>
        </w:r>
      </w:del>
      <w:ins w:id="1895" w:author="Angelo Corsaro" w:date="2012-10-16T15:01:00Z">
        <w:r w:rsidR="004D11E6" w:rsidRPr="003D3106">
          <w:t>parameterized</w:t>
        </w:r>
      </w:ins>
      <w:r w:rsidRPr="003D3106">
        <w:t xml:space="preserve"> with respect to the delegate and the topic type that it writes. The class provides several different overloaded methods for writing data by providing single samples or iterators over samples.</w:t>
      </w:r>
    </w:p>
    <w:p w14:paraId="045EAA34" w14:textId="77777777" w:rsidR="005F4BB9" w:rsidRPr="003D3106" w:rsidRDefault="005F4BB9" w:rsidP="005F4BB9">
      <w:pPr>
        <w:pStyle w:val="Titre2"/>
      </w:pPr>
      <w:bookmarkStart w:id="1896" w:name="_Toc182385789"/>
      <w:r w:rsidRPr="003D3106">
        <w:t>Sub Package</w:t>
      </w:r>
      <w:bookmarkEnd w:id="1896"/>
    </w:p>
    <w:p w14:paraId="3EB43E32" w14:textId="77777777" w:rsidR="005F4BB9" w:rsidRPr="003D3106" w:rsidRDefault="005F4BB9" w:rsidP="005F4BB9">
      <w:r w:rsidRPr="003D3106">
        <w:t>The subscription (sub) package defines all the classes associated with the consumption of data. As such, it defines the Subscriber, the DataReader and their associated listeners as well as any types. The mandatory classes are specified in the standard header files. Below, we focus on the specifics of the DataReader class.</w:t>
      </w:r>
    </w:p>
    <w:p w14:paraId="23C2CB93" w14:textId="77777777" w:rsidR="005F4BB9" w:rsidRPr="003D3106" w:rsidRDefault="005F4BB9" w:rsidP="005F4BB9">
      <w:pPr>
        <w:pStyle w:val="Titre2"/>
      </w:pPr>
      <w:bookmarkStart w:id="1897" w:name="_Toc182385790"/>
      <w:r w:rsidRPr="003D3106">
        <w:t>Extensible and Dynamic Type Support Package</w:t>
      </w:r>
      <w:bookmarkEnd w:id="1897"/>
    </w:p>
    <w:p w14:paraId="03087DDA" w14:textId="77777777" w:rsidR="00C708B3" w:rsidRPr="003D3106" w:rsidRDefault="005F4BB9" w:rsidP="005F4BB9">
      <w:pPr>
        <w:rPr>
          <w:ins w:id="1898" w:author="Angelo Corsaro" w:date="2012-10-26T15:36:00Z"/>
        </w:rPr>
      </w:pPr>
      <w:r w:rsidRPr="003D3106">
        <w:t>The Extensible and Dynamic Type Support (xtypes) package defines all the classes associated with the definition of extensible topics, such as annotations and the definition and manipulation of dynamic types. As such, this package introduces all classes necessary for describing dynamic types and their attributes, creating and annotating them.</w:t>
      </w:r>
    </w:p>
    <w:p w14:paraId="6390D404" w14:textId="77777777" w:rsidR="00C2291C" w:rsidRPr="003D3106" w:rsidRDefault="00C2291C" w:rsidP="005F4BB9">
      <w:pPr>
        <w:rPr>
          <w:ins w:id="1899" w:author="Angelo Corsaro" w:date="2012-10-26T15:36:00Z"/>
        </w:rPr>
      </w:pPr>
    </w:p>
    <w:p w14:paraId="462281A2" w14:textId="77777777" w:rsidR="00C2291C" w:rsidRPr="003D3106" w:rsidRDefault="00C2291C" w:rsidP="005F4BB9">
      <w:pPr>
        <w:rPr>
          <w:ins w:id="1900" w:author="Angelo Corsaro" w:date="2012-10-26T15:36:00Z"/>
        </w:rPr>
      </w:pPr>
    </w:p>
    <w:p w14:paraId="34D3F812" w14:textId="77777777" w:rsidR="00C2291C" w:rsidRPr="003D3106" w:rsidRDefault="00C2291C" w:rsidP="005F4BB9">
      <w:pPr>
        <w:rPr>
          <w:ins w:id="1901" w:author="Angelo Corsaro" w:date="2012-10-26T15:36:00Z"/>
        </w:rPr>
      </w:pPr>
    </w:p>
    <w:p w14:paraId="42E0AAAC" w14:textId="6A0AF8D9" w:rsidR="00C2291C" w:rsidRPr="00605B0A" w:rsidRDefault="00C2291C">
      <w:pPr>
        <w:pStyle w:val="Titre2"/>
        <w:rPr>
          <w:ins w:id="1902" w:author="Angelo Corsaro" w:date="2012-10-26T15:37:00Z"/>
        </w:rPr>
        <w:pPrChange w:id="1903" w:author="Angelo Corsaro" w:date="2012-10-26T15:36:00Z">
          <w:pPr/>
        </w:pPrChange>
      </w:pPr>
      <w:ins w:id="1904" w:author="Angelo Corsaro" w:date="2012-10-26T15:36:00Z">
        <w:r w:rsidRPr="00F321C8">
          <w:t xml:space="preserve">C++11 Compatibility </w:t>
        </w:r>
      </w:ins>
    </w:p>
    <w:p w14:paraId="3857792F" w14:textId="77777777" w:rsidR="00153C33" w:rsidRDefault="00C2291C">
      <w:pPr>
        <w:rPr>
          <w:ins w:id="1905" w:author="Angelo Corsaro" w:date="2012-10-26T15:49:00Z"/>
        </w:rPr>
      </w:pPr>
      <w:ins w:id="1906" w:author="Angelo Corsaro" w:date="2012-10-26T15:38:00Z">
        <w:r w:rsidRPr="003D3106">
          <w:t>T</w:t>
        </w:r>
      </w:ins>
      <w:ins w:id="1907" w:author="Angelo Corsaro" w:date="2012-10-26T15:37:00Z">
        <w:r w:rsidRPr="003D3106">
          <w:t xml:space="preserve">his specification </w:t>
        </w:r>
      </w:ins>
      <w:ins w:id="1908" w:author="Angelo Corsaro" w:date="2012-10-26T15:38:00Z">
        <w:r w:rsidRPr="003D3106">
          <w:t>relies on C++03 features</w:t>
        </w:r>
      </w:ins>
      <w:ins w:id="1909" w:author="Angelo Corsaro" w:date="2012-10-26T15:49:00Z">
        <w:r w:rsidR="00ED6E9F">
          <w:t xml:space="preserve"> only</w:t>
        </w:r>
      </w:ins>
      <w:ins w:id="1910" w:author="Angelo Corsaro" w:date="2012-10-26T15:38:00Z">
        <w:r w:rsidRPr="00ED6E9F">
          <w:t xml:space="preserve">.  However, </w:t>
        </w:r>
      </w:ins>
      <w:ins w:id="1911" w:author="Angelo Corsaro" w:date="2012-10-26T15:39:00Z">
        <w:r w:rsidR="0080359B" w:rsidRPr="00ED6E9F">
          <w:t xml:space="preserve">to improve its efficiency and usability in a C++11 environment, it provides built-in </w:t>
        </w:r>
        <w:r w:rsidR="0080359B" w:rsidRPr="00153C33">
          <w:t xml:space="preserve">support for some C++11 features, such as initializer lists. </w:t>
        </w:r>
      </w:ins>
    </w:p>
    <w:p w14:paraId="7DD19157" w14:textId="77777777" w:rsidR="00153C33" w:rsidRDefault="00153C33">
      <w:pPr>
        <w:rPr>
          <w:ins w:id="1912" w:author="Angelo Corsaro" w:date="2012-10-26T15:49:00Z"/>
        </w:rPr>
      </w:pPr>
    </w:p>
    <w:p w14:paraId="41F98A87" w14:textId="2DC37E1F" w:rsidR="00C2291C" w:rsidRPr="00153C33" w:rsidRDefault="0080359B">
      <w:pPr>
        <w:rPr>
          <w:ins w:id="1913" w:author="Angelo Corsaro" w:date="2012-10-26T15:40:00Z"/>
        </w:rPr>
      </w:pPr>
      <w:ins w:id="1914" w:author="Angelo Corsaro" w:date="2012-10-26T15:39:00Z">
        <w:r w:rsidRPr="00153C33">
          <w:t xml:space="preserve">Below we list the set of features required </w:t>
        </w:r>
      </w:ins>
      <w:ins w:id="1915" w:author="Angelo Corsaro" w:date="2012-10-26T15:40:00Z">
        <w:r w:rsidRPr="00153C33">
          <w:t xml:space="preserve">by this specification to enable some </w:t>
        </w:r>
      </w:ins>
      <w:ins w:id="1916" w:author="Angelo Corsaro" w:date="2012-10-26T15:50:00Z">
        <w:r w:rsidR="00B70058">
          <w:t xml:space="preserve">of the </w:t>
        </w:r>
      </w:ins>
      <w:ins w:id="1917" w:author="Angelo Corsaro" w:date="2012-10-26T15:40:00Z">
        <w:r w:rsidRPr="00153C33">
          <w:t>C++11 extensions:</w:t>
        </w:r>
      </w:ins>
    </w:p>
    <w:p w14:paraId="4A85776F" w14:textId="77777777" w:rsidR="0080359B" w:rsidRPr="00B70058" w:rsidRDefault="0080359B">
      <w:pPr>
        <w:rPr>
          <w:ins w:id="1918" w:author="Angelo Corsaro" w:date="2012-10-26T15:41:00Z"/>
          <w:rFonts w:cs="Times New Roman"/>
        </w:rPr>
      </w:pPr>
    </w:p>
    <w:p w14:paraId="06CE9799" w14:textId="12F5751D" w:rsidR="0080359B" w:rsidRPr="00F321C8" w:rsidRDefault="0080359B">
      <w:pPr>
        <w:pStyle w:val="Paragraphedeliste"/>
        <w:numPr>
          <w:ilvl w:val="0"/>
          <w:numId w:val="30"/>
        </w:numPr>
        <w:rPr>
          <w:ins w:id="1919" w:author="Angelo Corsaro" w:date="2012-10-26T15:43:00Z"/>
        </w:rPr>
        <w:pPrChange w:id="1920" w:author="Angelo Corsaro" w:date="2012-10-26T15:43:00Z">
          <w:pPr/>
        </w:pPrChange>
      </w:pPr>
      <w:ins w:id="1921" w:author="Angelo Corsaro" w:date="2012-10-26T15:42:00Z">
        <w:r w:rsidRPr="003D3106">
          <w:rPr>
            <w:rFonts w:ascii="Times New Roman" w:hAnsi="Times New Roman"/>
            <w:sz w:val="24"/>
            <w:szCs w:val="24"/>
            <w:rPrChange w:id="1922" w:author="Angelo Corsaro" w:date="2012-10-26T15:48:00Z">
              <w:rPr/>
            </w:rPrChange>
          </w:rPr>
          <w:t>A</w:t>
        </w:r>
      </w:ins>
      <w:ins w:id="1923" w:author="Angelo Corsaro" w:date="2012-10-26T15:41:00Z">
        <w:r w:rsidRPr="003D3106">
          <w:rPr>
            <w:rFonts w:ascii="Times New Roman" w:hAnsi="Times New Roman"/>
            <w:sz w:val="24"/>
            <w:szCs w:val="24"/>
            <w:rPrChange w:id="1924" w:author="Angelo Corsaro" w:date="2012-10-26T15:48:00Z">
              <w:rPr/>
            </w:rPrChange>
          </w:rPr>
          <w:t xml:space="preserve"> move(LoanedSamples&lt;T&gt;</w:t>
        </w:r>
      </w:ins>
      <w:ins w:id="1925" w:author="Angelo Corsaro" w:date="2012-10-26T15:50:00Z">
        <w:r w:rsidR="001F5C42">
          <w:rPr>
            <w:rFonts w:ascii="Times New Roman" w:hAnsi="Times New Roman"/>
            <w:sz w:val="24"/>
            <w:szCs w:val="24"/>
          </w:rPr>
          <w:t>&amp;</w:t>
        </w:r>
      </w:ins>
      <w:ins w:id="1926" w:author="Angelo Corsaro" w:date="2012-10-26T15:41:00Z">
        <w:r w:rsidRPr="003D3106">
          <w:rPr>
            <w:rFonts w:ascii="Times New Roman" w:hAnsi="Times New Roman"/>
            <w:sz w:val="24"/>
            <w:szCs w:val="24"/>
            <w:rPrChange w:id="1927" w:author="Angelo Corsaro" w:date="2012-10-26T15:48:00Z">
              <w:rPr/>
            </w:rPrChange>
          </w:rPr>
          <w:t xml:space="preserve">) function </w:t>
        </w:r>
      </w:ins>
      <w:ins w:id="1928" w:author="Angelo Corsaro" w:date="2012-10-26T15:42:00Z">
        <w:r w:rsidRPr="003D3106">
          <w:rPr>
            <w:rFonts w:ascii="Times New Roman" w:hAnsi="Times New Roman"/>
            <w:sz w:val="24"/>
            <w:szCs w:val="24"/>
            <w:rPrChange w:id="1929" w:author="Angelo Corsaro" w:date="2012-10-26T15:48:00Z">
              <w:rPr/>
            </w:rPrChange>
          </w:rPr>
          <w:t xml:space="preserve">shall be defined </w:t>
        </w:r>
      </w:ins>
      <w:ins w:id="1930" w:author="Angelo Corsaro" w:date="2012-10-26T15:41:00Z">
        <w:r w:rsidRPr="003D3106">
          <w:rPr>
            <w:rFonts w:ascii="Times New Roman" w:hAnsi="Times New Roman"/>
            <w:sz w:val="24"/>
            <w:szCs w:val="24"/>
            <w:rPrChange w:id="1931" w:author="Angelo Corsaro" w:date="2012-10-26T15:48:00Z">
              <w:rPr/>
            </w:rPrChange>
          </w:rPr>
          <w:t>in the same namespace as LoanedSamples&lt;T&gt; that behaves identical to std::move.</w:t>
        </w:r>
      </w:ins>
    </w:p>
    <w:p w14:paraId="483CD59F" w14:textId="77777777" w:rsidR="0080359B" w:rsidRPr="00605B0A" w:rsidRDefault="0080359B">
      <w:pPr>
        <w:pStyle w:val="Paragraphedeliste"/>
        <w:rPr>
          <w:ins w:id="1932" w:author="Angelo Corsaro" w:date="2012-10-26T15:43:00Z"/>
        </w:rPr>
        <w:pPrChange w:id="1933" w:author="Angelo Corsaro" w:date="2012-10-26T15:43:00Z">
          <w:pPr/>
        </w:pPrChange>
      </w:pPr>
    </w:p>
    <w:p w14:paraId="6DF1FFA1" w14:textId="3E9A8067" w:rsidR="0080359B" w:rsidRPr="00F321C8" w:rsidRDefault="0080359B">
      <w:pPr>
        <w:pStyle w:val="Paragraphedeliste"/>
        <w:numPr>
          <w:ilvl w:val="0"/>
          <w:numId w:val="30"/>
        </w:numPr>
        <w:rPr>
          <w:ins w:id="1934" w:author="Angelo Corsaro" w:date="2012-10-26T15:43:00Z"/>
        </w:rPr>
        <w:pPrChange w:id="1935" w:author="Angelo Corsaro" w:date="2012-10-26T15:43:00Z">
          <w:pPr/>
        </w:pPrChange>
      </w:pPr>
      <w:ins w:id="1936" w:author="Angelo Corsaro" w:date="2012-10-26T15:43:00Z">
        <w:r w:rsidRPr="003D3106">
          <w:rPr>
            <w:rFonts w:ascii="Times New Roman" w:hAnsi="Times New Roman"/>
            <w:sz w:val="24"/>
            <w:szCs w:val="24"/>
            <w:rPrChange w:id="1937" w:author="Angelo Corsaro" w:date="2012-10-26T15:48:00Z">
              <w:rPr/>
            </w:rPrChange>
          </w:rPr>
          <w:t>LoanedSamples&lt;T&gt; and SharedSamples&lt;T&gt; shall provide member cbegin() and cend() fun</w:t>
        </w:r>
        <w:r w:rsidRPr="003D3106">
          <w:rPr>
            <w:rFonts w:ascii="Times New Roman" w:hAnsi="Times New Roman"/>
            <w:sz w:val="24"/>
            <w:szCs w:val="24"/>
            <w:rPrChange w:id="1938" w:author="Angelo Corsaro" w:date="2012-10-26T15:48:00Z">
              <w:rPr/>
            </w:rPrChange>
          </w:rPr>
          <w:t>c</w:t>
        </w:r>
        <w:r w:rsidRPr="003D3106">
          <w:rPr>
            <w:rFonts w:ascii="Times New Roman" w:hAnsi="Times New Roman"/>
            <w:sz w:val="24"/>
            <w:szCs w:val="24"/>
            <w:rPrChange w:id="1939" w:author="Angelo Corsaro" w:date="2012-10-26T15:48:00Z">
              <w:rPr/>
            </w:rPrChange>
          </w:rPr>
          <w:t>tions, which return const_iterator irrespective of the const-ness of the object.</w:t>
        </w:r>
      </w:ins>
    </w:p>
    <w:p w14:paraId="4FBE79CB" w14:textId="1DB424A0" w:rsidR="0080359B" w:rsidRPr="00153C33" w:rsidRDefault="0080359B">
      <w:pPr>
        <w:rPr>
          <w:ins w:id="1940" w:author="Angelo Corsaro" w:date="2012-10-26T15:43:00Z"/>
        </w:rPr>
        <w:pPrChange w:id="1941" w:author="Angelo Corsaro" w:date="2012-10-26T15:43:00Z">
          <w:pPr>
            <w:pStyle w:val="Paragraphedeliste"/>
            <w:numPr>
              <w:numId w:val="30"/>
            </w:numPr>
            <w:ind w:hanging="360"/>
          </w:pPr>
        </w:pPrChange>
      </w:pPr>
      <w:ins w:id="1942" w:author="Angelo Corsaro" w:date="2012-10-26T15:44:00Z">
        <w:r w:rsidRPr="003D3106">
          <w:rPr>
            <w:rFonts w:cs="Times New Roman"/>
          </w:rPr>
          <w:t xml:space="preserve">When targeting </w:t>
        </w:r>
        <w:r w:rsidRPr="00ED6E9F">
          <w:rPr>
            <w:rFonts w:cs="Times New Roman"/>
          </w:rPr>
          <w:t xml:space="preserve">a C++11 environment implementations compliant with this specification shall </w:t>
        </w:r>
      </w:ins>
      <w:ins w:id="1943" w:author="Angelo Corsaro" w:date="2012-10-26T15:45:00Z">
        <w:r w:rsidRPr="00ED6E9F">
          <w:rPr>
            <w:rFonts w:cs="Times New Roman"/>
          </w:rPr>
          <w:t>follow the</w:t>
        </w:r>
      </w:ins>
      <w:ins w:id="1944" w:author="Angelo Corsaro" w:date="2012-10-26T15:50:00Z">
        <w:r w:rsidR="001F5C42">
          <w:rPr>
            <w:rFonts w:cs="Times New Roman"/>
          </w:rPr>
          <w:t>se</w:t>
        </w:r>
      </w:ins>
      <w:ins w:id="1945" w:author="Angelo Corsaro" w:date="2012-10-26T15:45:00Z">
        <w:r w:rsidRPr="00ED6E9F">
          <w:rPr>
            <w:rFonts w:cs="Times New Roman"/>
          </w:rPr>
          <w:t xml:space="preserve"> </w:t>
        </w:r>
      </w:ins>
      <w:ins w:id="1946" w:author="Angelo Corsaro" w:date="2012-10-26T15:50:00Z">
        <w:r w:rsidR="001F5C42">
          <w:rPr>
            <w:rFonts w:cs="Times New Roman"/>
          </w:rPr>
          <w:t xml:space="preserve">additional </w:t>
        </w:r>
      </w:ins>
      <w:ins w:id="1947" w:author="Angelo Corsaro" w:date="2012-10-26T15:45:00Z">
        <w:r w:rsidRPr="00153C33">
          <w:rPr>
            <w:rFonts w:cs="Times New Roman"/>
          </w:rPr>
          <w:t>rules:</w:t>
        </w:r>
      </w:ins>
    </w:p>
    <w:p w14:paraId="6781C79F" w14:textId="77777777" w:rsidR="0080359B" w:rsidRPr="00B70058" w:rsidRDefault="0080359B" w:rsidP="0080359B">
      <w:pPr>
        <w:rPr>
          <w:ins w:id="1948" w:author="Angelo Corsaro" w:date="2012-10-26T15:40:00Z"/>
          <w:rFonts w:cs="Times New Roman"/>
        </w:rPr>
      </w:pPr>
    </w:p>
    <w:p w14:paraId="48B0D82E" w14:textId="77777777" w:rsidR="0080359B" w:rsidRPr="003D3106" w:rsidRDefault="0080359B">
      <w:pPr>
        <w:pStyle w:val="Paragraphedeliste"/>
        <w:numPr>
          <w:ilvl w:val="0"/>
          <w:numId w:val="30"/>
        </w:numPr>
        <w:rPr>
          <w:ins w:id="1949" w:author="Angelo Corsaro" w:date="2012-10-26T15:46:00Z"/>
          <w:rFonts w:ascii="Times New Roman" w:eastAsia="Lucida Sans Unicode" w:hAnsi="Times New Roman"/>
          <w:kern w:val="3"/>
          <w:sz w:val="24"/>
          <w:szCs w:val="24"/>
          <w:rPrChange w:id="1950" w:author="Angelo Corsaro" w:date="2012-10-26T15:48:00Z">
            <w:rPr>
              <w:ins w:id="1951" w:author="Angelo Corsaro" w:date="2012-10-26T15:46:00Z"/>
              <w:rFonts w:ascii="Times New Roman" w:hAnsi="Times New Roman"/>
              <w:sz w:val="24"/>
              <w:szCs w:val="24"/>
            </w:rPr>
          </w:rPrChange>
        </w:rPr>
        <w:pPrChange w:id="1952" w:author="Angelo Corsaro" w:date="2012-10-26T15:41:00Z">
          <w:pPr>
            <w:pStyle w:val="Paragraphedeliste"/>
            <w:numPr>
              <w:numId w:val="28"/>
            </w:numPr>
            <w:ind w:hanging="360"/>
          </w:pPr>
        </w:pPrChange>
      </w:pPr>
      <w:ins w:id="1953" w:author="Angelo Corsaro" w:date="2012-10-26T15:40:00Z">
        <w:r w:rsidRPr="003D3106">
          <w:rPr>
            <w:rFonts w:ascii="Times New Roman" w:hAnsi="Times New Roman"/>
            <w:sz w:val="24"/>
            <w:szCs w:val="24"/>
            <w:rPrChange w:id="1954" w:author="Angelo Corsaro" w:date="2012-10-26T15:48:00Z">
              <w:rPr>
                <w:lang w:val="fr-FR"/>
              </w:rPr>
            </w:rPrChange>
          </w:rPr>
          <w:t>LoanedSamples&lt;T&gt; shall be implemented as a first-class move-only type using move oper</w:t>
        </w:r>
        <w:r w:rsidRPr="003D3106">
          <w:rPr>
            <w:rFonts w:ascii="Times New Roman" w:hAnsi="Times New Roman"/>
            <w:sz w:val="24"/>
            <w:szCs w:val="24"/>
            <w:rPrChange w:id="1955" w:author="Angelo Corsaro" w:date="2012-10-26T15:48:00Z">
              <w:rPr>
                <w:lang w:val="fr-FR"/>
              </w:rPr>
            </w:rPrChange>
          </w:rPr>
          <w:t>a</w:t>
        </w:r>
        <w:r w:rsidRPr="003D3106">
          <w:rPr>
            <w:rFonts w:ascii="Times New Roman" w:hAnsi="Times New Roman"/>
            <w:sz w:val="24"/>
            <w:szCs w:val="24"/>
            <w:rPrChange w:id="1956" w:author="Angelo Corsaro" w:date="2012-10-26T15:48:00Z">
              <w:rPr>
                <w:lang w:val="fr-FR"/>
              </w:rPr>
            </w:rPrChange>
          </w:rPr>
          <w:t xml:space="preserve">tions. A representative example is std::uniqe_ptr. </w:t>
        </w:r>
      </w:ins>
    </w:p>
    <w:p w14:paraId="2A240D46" w14:textId="77777777" w:rsidR="0080359B" w:rsidRPr="003D3106" w:rsidRDefault="0080359B">
      <w:pPr>
        <w:pStyle w:val="Paragraphedeliste"/>
        <w:rPr>
          <w:ins w:id="1957" w:author="Angelo Corsaro" w:date="2012-10-26T15:46:00Z"/>
          <w:rFonts w:ascii="Times New Roman" w:eastAsia="Lucida Sans Unicode" w:hAnsi="Times New Roman"/>
          <w:kern w:val="3"/>
          <w:sz w:val="24"/>
          <w:szCs w:val="24"/>
        </w:rPr>
        <w:pPrChange w:id="1958" w:author="Angelo Corsaro" w:date="2012-10-26T15:46:00Z">
          <w:pPr>
            <w:pStyle w:val="Paragraphedeliste"/>
            <w:numPr>
              <w:numId w:val="28"/>
            </w:numPr>
            <w:ind w:hanging="360"/>
          </w:pPr>
        </w:pPrChange>
      </w:pPr>
    </w:p>
    <w:p w14:paraId="1073A494" w14:textId="75E10486" w:rsidR="0080359B" w:rsidRPr="003D3106" w:rsidRDefault="0080359B" w:rsidP="0080359B">
      <w:pPr>
        <w:pStyle w:val="Paragraphedeliste"/>
        <w:numPr>
          <w:ilvl w:val="0"/>
          <w:numId w:val="30"/>
        </w:numPr>
        <w:rPr>
          <w:ins w:id="1959" w:author="Angelo Corsaro" w:date="2012-10-26T15:46:00Z"/>
          <w:rFonts w:ascii="Times New Roman" w:eastAsia="Lucida Sans Unicode" w:hAnsi="Times New Roman"/>
          <w:kern w:val="3"/>
          <w:sz w:val="24"/>
          <w:szCs w:val="24"/>
        </w:rPr>
      </w:pPr>
      <w:ins w:id="1960" w:author="Angelo Corsaro" w:date="2012-10-26T15:40:00Z">
        <w:r w:rsidRPr="003D3106">
          <w:rPr>
            <w:rFonts w:ascii="Times New Roman" w:eastAsia="Lucida Sans Unicode" w:hAnsi="Times New Roman"/>
            <w:kern w:val="3"/>
            <w:sz w:val="24"/>
            <w:szCs w:val="24"/>
            <w:rPrChange w:id="1961" w:author="Angelo Corsaro" w:date="2012-10-26T15:48:00Z">
              <w:rPr>
                <w:lang w:val="fr-FR"/>
              </w:rPr>
            </w:rPrChange>
          </w:rPr>
          <w:t>LoanedSamples&lt;T&gt; and SharedSamples&lt;T&gt; shall provide namespace level begin() and end() functions to facilitate use of range-based for loop.</w:t>
        </w:r>
      </w:ins>
    </w:p>
    <w:p w14:paraId="5477813D" w14:textId="77777777" w:rsidR="0080359B" w:rsidRPr="003D3106" w:rsidRDefault="0080359B">
      <w:pPr>
        <w:rPr>
          <w:ins w:id="1962" w:author="Angelo Corsaro" w:date="2012-10-26T15:46:00Z"/>
        </w:rPr>
        <w:pPrChange w:id="1963" w:author="Angelo Corsaro" w:date="2012-10-26T15:46:00Z">
          <w:pPr>
            <w:pStyle w:val="Paragraphedeliste"/>
            <w:numPr>
              <w:numId w:val="30"/>
            </w:numPr>
            <w:ind w:hanging="360"/>
          </w:pPr>
        </w:pPrChange>
      </w:pPr>
    </w:p>
    <w:p w14:paraId="4DD655F3" w14:textId="77777777" w:rsidR="0080359B" w:rsidRPr="003D3106" w:rsidRDefault="0080359B">
      <w:pPr>
        <w:pStyle w:val="Paragraphedeliste"/>
        <w:numPr>
          <w:ilvl w:val="0"/>
          <w:numId w:val="30"/>
        </w:numPr>
        <w:rPr>
          <w:ins w:id="1964" w:author="Angelo Corsaro" w:date="2012-10-26T15:46:00Z"/>
          <w:rFonts w:ascii="Times New Roman" w:eastAsia="Lucida Sans Unicode" w:hAnsi="Times New Roman"/>
          <w:kern w:val="3"/>
          <w:sz w:val="24"/>
          <w:szCs w:val="24"/>
        </w:rPr>
        <w:pPrChange w:id="1965" w:author="Angelo Corsaro" w:date="2012-10-26T15:41:00Z">
          <w:pPr>
            <w:pStyle w:val="Paragraphedeliste"/>
            <w:numPr>
              <w:numId w:val="28"/>
            </w:numPr>
            <w:ind w:hanging="360"/>
          </w:pPr>
        </w:pPrChange>
      </w:pPr>
      <w:ins w:id="1966" w:author="Angelo Corsaro" w:date="2012-10-26T15:40:00Z">
        <w:r w:rsidRPr="003D3106">
          <w:rPr>
            <w:rFonts w:ascii="Times New Roman" w:eastAsia="Lucida Sans Unicode" w:hAnsi="Times New Roman"/>
            <w:kern w:val="3"/>
            <w:sz w:val="24"/>
            <w:szCs w:val="24"/>
            <w:rPrChange w:id="1967" w:author="Angelo Corsaro" w:date="2012-10-26T15:48:00Z">
              <w:rPr>
                <w:lang w:val="fr-FR"/>
              </w:rPr>
            </w:rPrChange>
          </w:rPr>
          <w:t>dds::core::array shall be a template typedef to std::array.</w:t>
        </w:r>
      </w:ins>
    </w:p>
    <w:p w14:paraId="0F249814" w14:textId="77777777" w:rsidR="0080359B" w:rsidRPr="003D3106" w:rsidRDefault="0080359B">
      <w:pPr>
        <w:rPr>
          <w:ins w:id="1968" w:author="Angelo Corsaro" w:date="2012-10-26T15:46:00Z"/>
        </w:rPr>
        <w:pPrChange w:id="1969" w:author="Angelo Corsaro" w:date="2012-10-26T15:46:00Z">
          <w:pPr>
            <w:pStyle w:val="Paragraphedeliste"/>
            <w:numPr>
              <w:numId w:val="30"/>
            </w:numPr>
            <w:ind w:hanging="360"/>
          </w:pPr>
        </w:pPrChange>
      </w:pPr>
    </w:p>
    <w:p w14:paraId="52EE71E6" w14:textId="77777777" w:rsidR="0080359B" w:rsidRPr="003D3106" w:rsidRDefault="0080359B">
      <w:pPr>
        <w:pStyle w:val="Paragraphedeliste"/>
        <w:numPr>
          <w:ilvl w:val="0"/>
          <w:numId w:val="30"/>
        </w:numPr>
        <w:rPr>
          <w:ins w:id="1970" w:author="Angelo Corsaro" w:date="2012-10-26T15:46:00Z"/>
          <w:rFonts w:ascii="Times New Roman" w:eastAsia="Lucida Sans Unicode" w:hAnsi="Times New Roman"/>
          <w:kern w:val="3"/>
          <w:sz w:val="24"/>
          <w:szCs w:val="24"/>
        </w:rPr>
        <w:pPrChange w:id="1971" w:author="Angelo Corsaro" w:date="2012-10-26T15:41:00Z">
          <w:pPr>
            <w:pStyle w:val="Paragraphedeliste"/>
            <w:numPr>
              <w:numId w:val="28"/>
            </w:numPr>
            <w:ind w:hanging="360"/>
          </w:pPr>
        </w:pPrChange>
      </w:pPr>
      <w:ins w:id="1972" w:author="Angelo Corsaro" w:date="2012-10-26T15:40:00Z">
        <w:r w:rsidRPr="003D3106">
          <w:rPr>
            <w:rFonts w:ascii="Times New Roman" w:eastAsia="Lucida Sans Unicode" w:hAnsi="Times New Roman"/>
            <w:kern w:val="3"/>
            <w:sz w:val="24"/>
            <w:szCs w:val="24"/>
            <w:rPrChange w:id="1973" w:author="Angelo Corsaro" w:date="2012-10-26T15:48:00Z">
              <w:rPr>
                <w:lang w:val="fr-FR"/>
              </w:rPr>
            </w:rPrChange>
          </w:rPr>
          <w:t>Enumerations shall use built-in type-safe enumerations with enum class syntax.</w:t>
        </w:r>
      </w:ins>
    </w:p>
    <w:p w14:paraId="756C4C14" w14:textId="77777777" w:rsidR="0080359B" w:rsidRPr="003D3106" w:rsidRDefault="0080359B">
      <w:pPr>
        <w:rPr>
          <w:ins w:id="1974" w:author="Angelo Corsaro" w:date="2012-10-26T15:46:00Z"/>
        </w:rPr>
        <w:pPrChange w:id="1975" w:author="Angelo Corsaro" w:date="2012-10-26T15:46:00Z">
          <w:pPr>
            <w:pStyle w:val="Paragraphedeliste"/>
            <w:numPr>
              <w:numId w:val="30"/>
            </w:numPr>
            <w:ind w:hanging="360"/>
          </w:pPr>
        </w:pPrChange>
      </w:pPr>
    </w:p>
    <w:p w14:paraId="6292FFFA" w14:textId="77777777" w:rsidR="0080359B" w:rsidRPr="003D3106" w:rsidRDefault="0080359B">
      <w:pPr>
        <w:pStyle w:val="Paragraphedeliste"/>
        <w:numPr>
          <w:ilvl w:val="0"/>
          <w:numId w:val="30"/>
        </w:numPr>
        <w:rPr>
          <w:ins w:id="1976" w:author="Angelo Corsaro" w:date="2012-10-26T15:46:00Z"/>
          <w:rFonts w:ascii="Times New Roman" w:eastAsia="Lucida Sans Unicode" w:hAnsi="Times New Roman"/>
          <w:kern w:val="3"/>
          <w:sz w:val="24"/>
          <w:szCs w:val="24"/>
        </w:rPr>
        <w:pPrChange w:id="1977" w:author="Angelo Corsaro" w:date="2012-10-26T15:41:00Z">
          <w:pPr>
            <w:pStyle w:val="Paragraphedeliste"/>
            <w:numPr>
              <w:numId w:val="28"/>
            </w:numPr>
            <w:ind w:hanging="360"/>
          </w:pPr>
        </w:pPrChange>
      </w:pPr>
      <w:ins w:id="1978" w:author="Angelo Corsaro" w:date="2012-10-26T15:40:00Z">
        <w:r w:rsidRPr="003D3106">
          <w:rPr>
            <w:rFonts w:ascii="Times New Roman" w:eastAsia="Lucida Sans Unicode" w:hAnsi="Times New Roman"/>
            <w:kern w:val="3"/>
            <w:sz w:val="24"/>
            <w:szCs w:val="24"/>
            <w:rPrChange w:id="1979" w:author="Angelo Corsaro" w:date="2012-10-26T15:48:00Z">
              <w:rPr>
                <w:lang w:val="fr-FR"/>
              </w:rPr>
            </w:rPrChange>
          </w:rPr>
          <w:t>Move operations (move constructor and move assign) shall be provided for all Va</w:t>
        </w:r>
        <w:r w:rsidRPr="003D3106">
          <w:rPr>
            <w:rFonts w:ascii="Times New Roman" w:eastAsia="Lucida Sans Unicode" w:hAnsi="Times New Roman"/>
            <w:kern w:val="3"/>
            <w:sz w:val="24"/>
            <w:szCs w:val="24"/>
            <w:rPrChange w:id="1980" w:author="Angelo Corsaro" w:date="2012-10-26T15:48:00Z">
              <w:rPr>
                <w:lang w:val="fr-FR"/>
              </w:rPr>
            </w:rPrChange>
          </w:rPr>
          <w:t>l</w:t>
        </w:r>
        <w:r w:rsidRPr="003D3106">
          <w:rPr>
            <w:rFonts w:ascii="Times New Roman" w:eastAsia="Lucida Sans Unicode" w:hAnsi="Times New Roman"/>
            <w:kern w:val="3"/>
            <w:sz w:val="24"/>
            <w:szCs w:val="24"/>
            <w:rPrChange w:id="1981" w:author="Angelo Corsaro" w:date="2012-10-26T15:48:00Z">
              <w:rPr>
                <w:lang w:val="fr-FR"/>
              </w:rPr>
            </w:rPrChange>
          </w:rPr>
          <w:t>ue&lt;DELEGATE&gt; types.</w:t>
        </w:r>
      </w:ins>
    </w:p>
    <w:p w14:paraId="23395234" w14:textId="77777777" w:rsidR="0080359B" w:rsidRPr="003D3106" w:rsidRDefault="0080359B">
      <w:pPr>
        <w:rPr>
          <w:ins w:id="1982" w:author="Angelo Corsaro" w:date="2012-10-26T15:46:00Z"/>
        </w:rPr>
        <w:pPrChange w:id="1983" w:author="Angelo Corsaro" w:date="2012-10-26T15:46:00Z">
          <w:pPr>
            <w:pStyle w:val="Paragraphedeliste"/>
            <w:numPr>
              <w:numId w:val="30"/>
            </w:numPr>
            <w:ind w:hanging="360"/>
          </w:pPr>
        </w:pPrChange>
      </w:pPr>
    </w:p>
    <w:p w14:paraId="03B56056" w14:textId="0F8B37D8" w:rsidR="0080359B" w:rsidRPr="003D3106" w:rsidRDefault="0080359B" w:rsidP="0080359B">
      <w:pPr>
        <w:pStyle w:val="Paragraphedeliste"/>
        <w:numPr>
          <w:ilvl w:val="0"/>
          <w:numId w:val="30"/>
        </w:numPr>
        <w:rPr>
          <w:ins w:id="1984" w:author="Angelo Corsaro" w:date="2012-10-26T15:46:00Z"/>
          <w:rFonts w:ascii="Times New Roman" w:eastAsia="Lucida Sans Unicode" w:hAnsi="Times New Roman"/>
          <w:kern w:val="3"/>
          <w:sz w:val="24"/>
          <w:szCs w:val="24"/>
        </w:rPr>
      </w:pPr>
      <w:ins w:id="1985" w:author="Angelo Corsaro" w:date="2012-10-26T15:40:00Z">
        <w:r w:rsidRPr="003D3106">
          <w:rPr>
            <w:rFonts w:ascii="Times New Roman" w:eastAsia="Lucida Sans Unicode" w:hAnsi="Times New Roman"/>
            <w:kern w:val="3"/>
            <w:sz w:val="24"/>
            <w:szCs w:val="24"/>
            <w:rPrChange w:id="1986" w:author="Angelo Corsaro" w:date="2012-10-26T15:48:00Z">
              <w:rPr>
                <w:lang w:val="fr-FR"/>
              </w:rPr>
            </w:rPrChange>
          </w:rPr>
          <w:t>Plain language binding shall be augmented as follows</w:t>
        </w:r>
      </w:ins>
    </w:p>
    <w:p w14:paraId="092A98B8" w14:textId="09346215" w:rsidR="0080359B" w:rsidRPr="003D3106" w:rsidRDefault="0080359B">
      <w:pPr>
        <w:pStyle w:val="Paragraphedeliste"/>
        <w:numPr>
          <w:ilvl w:val="1"/>
          <w:numId w:val="30"/>
        </w:numPr>
        <w:rPr>
          <w:ins w:id="1987" w:author="Angelo Corsaro" w:date="2012-10-26T15:47:00Z"/>
          <w:rFonts w:ascii="Times New Roman" w:eastAsia="Lucida Sans Unicode" w:hAnsi="Times New Roman"/>
          <w:kern w:val="3"/>
          <w:sz w:val="24"/>
          <w:szCs w:val="24"/>
        </w:rPr>
        <w:pPrChange w:id="1988" w:author="Angelo Corsaro" w:date="2012-10-26T15:46:00Z">
          <w:pPr>
            <w:pStyle w:val="Paragraphedeliste"/>
            <w:numPr>
              <w:numId w:val="28"/>
            </w:numPr>
            <w:ind w:hanging="360"/>
          </w:pPr>
        </w:pPrChange>
      </w:pPr>
      <w:ins w:id="1989" w:author="Angelo Corsaro" w:date="2012-10-26T15:40:00Z">
        <w:r w:rsidRPr="003D3106">
          <w:rPr>
            <w:rFonts w:ascii="Times New Roman" w:eastAsia="Lucida Sans Unicode" w:hAnsi="Times New Roman"/>
            <w:kern w:val="3"/>
            <w:sz w:val="24"/>
            <w:szCs w:val="24"/>
            <w:rPrChange w:id="1990" w:author="Angelo Corsaro" w:date="2012-10-26T15:48:00Z">
              <w:rPr>
                <w:lang w:val="fr-FR"/>
              </w:rPr>
            </w:rPrChange>
          </w:rPr>
          <w:t>Generated code for complex types shall use move operations (move-</w:t>
        </w:r>
      </w:ins>
      <w:ins w:id="1991" w:author="Angelo Corsaro" w:date="2012-11-02T23:38:00Z">
        <w:r w:rsidR="00FE71F7" w:rsidRPr="00FE71F7">
          <w:rPr>
            <w:rFonts w:ascii="Times New Roman" w:eastAsia="Lucida Sans Unicode" w:hAnsi="Times New Roman"/>
            <w:kern w:val="3"/>
            <w:sz w:val="24"/>
            <w:szCs w:val="24"/>
          </w:rPr>
          <w:t>assig</w:t>
        </w:r>
        <w:r w:rsidR="00FE71F7" w:rsidRPr="003D3106">
          <w:rPr>
            <w:rFonts w:ascii="Times New Roman" w:eastAsia="Lucida Sans Unicode" w:hAnsi="Times New Roman"/>
            <w:kern w:val="3"/>
            <w:sz w:val="24"/>
            <w:szCs w:val="24"/>
          </w:rPr>
          <w:t>nment</w:t>
        </w:r>
      </w:ins>
      <w:ins w:id="1992" w:author="Angelo Corsaro" w:date="2012-10-26T15:40:00Z">
        <w:r w:rsidRPr="003D3106">
          <w:rPr>
            <w:rFonts w:ascii="Times New Roman" w:eastAsia="Lucida Sans Unicode" w:hAnsi="Times New Roman"/>
            <w:kern w:val="3"/>
            <w:sz w:val="24"/>
            <w:szCs w:val="24"/>
            <w:rPrChange w:id="1993" w:author="Angelo Corsaro" w:date="2012-10-26T15:48:00Z">
              <w:rPr>
                <w:lang w:val="fr-FR"/>
              </w:rPr>
            </w:rPrChange>
          </w:rPr>
          <w:t xml:space="preserve">, move-constructor) as defined in idl2cpp11 (ptc/2012-04-03) struct type mapping. </w:t>
        </w:r>
      </w:ins>
    </w:p>
    <w:p w14:paraId="3F789A2E" w14:textId="77777777" w:rsidR="0080359B" w:rsidRPr="003D3106" w:rsidRDefault="0080359B">
      <w:pPr>
        <w:pStyle w:val="Paragraphedeliste"/>
        <w:numPr>
          <w:ilvl w:val="1"/>
          <w:numId w:val="30"/>
        </w:numPr>
        <w:rPr>
          <w:ins w:id="1994" w:author="Angelo Corsaro" w:date="2012-10-26T15:47:00Z"/>
          <w:rFonts w:ascii="Times New Roman" w:eastAsia="Lucida Sans Unicode" w:hAnsi="Times New Roman"/>
          <w:kern w:val="3"/>
          <w:sz w:val="24"/>
          <w:szCs w:val="24"/>
        </w:rPr>
        <w:pPrChange w:id="1995" w:author="Angelo Corsaro" w:date="2012-10-26T15:41:00Z">
          <w:pPr>
            <w:pStyle w:val="Paragraphedeliste"/>
            <w:numPr>
              <w:numId w:val="28"/>
            </w:numPr>
            <w:ind w:hanging="360"/>
          </w:pPr>
        </w:pPrChange>
      </w:pPr>
      <w:ins w:id="1996" w:author="Angelo Corsaro" w:date="2012-10-26T15:47:00Z">
        <w:r w:rsidRPr="003D3106">
          <w:rPr>
            <w:rFonts w:ascii="Times New Roman" w:eastAsia="Lucida Sans Unicode" w:hAnsi="Times New Roman"/>
            <w:kern w:val="3"/>
            <w:sz w:val="24"/>
            <w:szCs w:val="24"/>
          </w:rPr>
          <w:t>S</w:t>
        </w:r>
      </w:ins>
      <w:ins w:id="1997" w:author="Angelo Corsaro" w:date="2012-10-26T15:40:00Z">
        <w:r w:rsidRPr="003D3106">
          <w:rPr>
            <w:rFonts w:ascii="Times New Roman" w:eastAsia="Lucida Sans Unicode" w:hAnsi="Times New Roman"/>
            <w:kern w:val="3"/>
            <w:sz w:val="24"/>
            <w:szCs w:val="24"/>
            <w:rPrChange w:id="1998" w:author="Angelo Corsaro" w:date="2012-10-26T15:48:00Z">
              <w:rPr>
                <w:lang w:val="fr-FR"/>
              </w:rPr>
            </w:rPrChange>
          </w:rPr>
          <w:t>tructures containing arrays shall use a const-reference parameter for arrays as o</w:t>
        </w:r>
        <w:r w:rsidRPr="003D3106">
          <w:rPr>
            <w:rFonts w:ascii="Times New Roman" w:eastAsia="Lucida Sans Unicode" w:hAnsi="Times New Roman"/>
            <w:kern w:val="3"/>
            <w:sz w:val="24"/>
            <w:szCs w:val="24"/>
            <w:rPrChange w:id="1999" w:author="Angelo Corsaro" w:date="2012-10-26T15:48:00Z">
              <w:rPr>
                <w:lang w:val="fr-FR"/>
              </w:rPr>
            </w:rPrChange>
          </w:rPr>
          <w:t>p</w:t>
        </w:r>
        <w:r w:rsidRPr="003D3106">
          <w:rPr>
            <w:rFonts w:ascii="Times New Roman" w:eastAsia="Lucida Sans Unicode" w:hAnsi="Times New Roman"/>
            <w:kern w:val="3"/>
            <w:sz w:val="24"/>
            <w:szCs w:val="24"/>
            <w:rPrChange w:id="2000" w:author="Angelo Corsaro" w:date="2012-10-26T15:48:00Z">
              <w:rPr>
                <w:lang w:val="fr-FR"/>
              </w:rPr>
            </w:rPrChange>
          </w:rPr>
          <w:t>posed to pass-by-value.</w:t>
        </w:r>
      </w:ins>
    </w:p>
    <w:p w14:paraId="1EF91CE4" w14:textId="506C4E7F" w:rsidR="0080359B" w:rsidRPr="00F321C8" w:rsidRDefault="00FE71F7">
      <w:pPr>
        <w:pStyle w:val="Paragraphedeliste"/>
        <w:numPr>
          <w:ilvl w:val="1"/>
          <w:numId w:val="30"/>
        </w:numPr>
        <w:rPr>
          <w:ins w:id="2001" w:author="Angelo Corsaro" w:date="2012-10-26T15:47:00Z"/>
        </w:rPr>
        <w:pPrChange w:id="2002" w:author="Angelo Corsaro" w:date="2012-10-26T15:47:00Z">
          <w:pPr/>
        </w:pPrChange>
      </w:pPr>
      <w:ins w:id="2003" w:author="Angelo Corsaro" w:date="2012-10-26T15:40:00Z">
        <w:r w:rsidRPr="00333AEB">
          <w:rPr>
            <w:rFonts w:ascii="Times New Roman" w:eastAsia="Lucida Sans Unicode" w:hAnsi="Times New Roman"/>
            <w:kern w:val="3"/>
            <w:sz w:val="24"/>
            <w:szCs w:val="24"/>
          </w:rPr>
          <w:t>A namespace level swap(t1</w:t>
        </w:r>
        <w:r w:rsidR="0080359B" w:rsidRPr="003D3106">
          <w:rPr>
            <w:rFonts w:ascii="Times New Roman" w:eastAsia="Lucida Sans Unicode" w:hAnsi="Times New Roman"/>
            <w:kern w:val="3"/>
            <w:sz w:val="24"/>
            <w:szCs w:val="24"/>
            <w:rPrChange w:id="2004" w:author="Angelo Corsaro" w:date="2012-10-26T15:48:00Z">
              <w:rPr>
                <w:lang w:val="fr-FR"/>
              </w:rPr>
            </w:rPrChange>
          </w:rPr>
          <w:t>) and a member swap shall be provided for each genera</w:t>
        </w:r>
        <w:r w:rsidR="0080359B" w:rsidRPr="003D3106">
          <w:rPr>
            <w:rFonts w:ascii="Times New Roman" w:eastAsia="Lucida Sans Unicode" w:hAnsi="Times New Roman"/>
            <w:kern w:val="3"/>
            <w:sz w:val="24"/>
            <w:szCs w:val="24"/>
            <w:rPrChange w:id="2005" w:author="Angelo Corsaro" w:date="2012-10-26T15:48:00Z">
              <w:rPr>
                <w:lang w:val="fr-FR"/>
              </w:rPr>
            </w:rPrChange>
          </w:rPr>
          <w:t>t</w:t>
        </w:r>
        <w:r w:rsidR="0080359B" w:rsidRPr="003D3106">
          <w:rPr>
            <w:rFonts w:ascii="Times New Roman" w:eastAsia="Lucida Sans Unicode" w:hAnsi="Times New Roman"/>
            <w:kern w:val="3"/>
            <w:sz w:val="24"/>
            <w:szCs w:val="24"/>
            <w:rPrChange w:id="2006" w:author="Angelo Corsaro" w:date="2012-10-26T15:48:00Z">
              <w:rPr>
                <w:lang w:val="fr-FR"/>
              </w:rPr>
            </w:rPrChange>
          </w:rPr>
          <w:t>ed class.</w:t>
        </w:r>
      </w:ins>
    </w:p>
    <w:p w14:paraId="28190BFA" w14:textId="655FB24E" w:rsidR="0080359B" w:rsidRPr="00F321C8" w:rsidRDefault="00336EE4">
      <w:pPr>
        <w:pStyle w:val="Paragraphedeliste"/>
        <w:numPr>
          <w:ilvl w:val="1"/>
          <w:numId w:val="30"/>
        </w:numPr>
        <w:rPr>
          <w:ins w:id="2007" w:author="Angelo Corsaro" w:date="2012-10-26T15:39:00Z"/>
        </w:rPr>
        <w:pPrChange w:id="2008" w:author="Angelo Corsaro" w:date="2012-10-26T15:47:00Z">
          <w:pPr/>
        </w:pPrChange>
      </w:pPr>
      <w:ins w:id="2009" w:author="Angelo Corsaro" w:date="2012-10-26T15:40:00Z">
        <w:r w:rsidRPr="003D3106">
          <w:rPr>
            <w:rFonts w:ascii="Times New Roman" w:hAnsi="Times New Roman"/>
            <w:sz w:val="24"/>
            <w:szCs w:val="24"/>
            <w:rPrChange w:id="2010" w:author="Angelo Corsaro" w:date="2012-10-26T15:48:00Z">
              <w:rPr/>
            </w:rPrChange>
          </w:rPr>
          <w:t>M</w:t>
        </w:r>
        <w:r w:rsidR="0080359B" w:rsidRPr="003D3106">
          <w:rPr>
            <w:rFonts w:ascii="Times New Roman" w:hAnsi="Times New Roman"/>
            <w:sz w:val="24"/>
            <w:szCs w:val="24"/>
            <w:rPrChange w:id="2011" w:author="Angelo Corsaro" w:date="2012-10-26T15:48:00Z">
              <w:rPr>
                <w:lang w:val="fr-FR"/>
              </w:rPr>
            </w:rPrChange>
          </w:rPr>
          <w:t>ove-assign, move-constructor, and member swap functions, and namespace-level swap may provide noexcept specification to allow efficient and exception-safe resi</w:t>
        </w:r>
        <w:r w:rsidR="00587F8E" w:rsidRPr="003D3106">
          <w:rPr>
            <w:rFonts w:ascii="Times New Roman" w:hAnsi="Times New Roman"/>
            <w:sz w:val="24"/>
            <w:szCs w:val="24"/>
            <w:rPrChange w:id="2012" w:author="Angelo Corsaro" w:date="2012-10-26T15:48:00Z">
              <w:rPr/>
            </w:rPrChange>
          </w:rPr>
          <w:t>z</w:t>
        </w:r>
        <w:r w:rsidR="0080359B" w:rsidRPr="003D3106">
          <w:rPr>
            <w:rFonts w:ascii="Times New Roman" w:hAnsi="Times New Roman"/>
            <w:sz w:val="24"/>
            <w:szCs w:val="24"/>
            <w:rPrChange w:id="2013" w:author="Angelo Corsaro" w:date="2012-10-26T15:48:00Z">
              <w:rPr>
                <w:lang w:val="fr-FR"/>
              </w:rPr>
            </w:rPrChange>
          </w:rPr>
          <w:t>ing of standard containers.</w:t>
        </w:r>
      </w:ins>
    </w:p>
    <w:p w14:paraId="36274B5B" w14:textId="77777777" w:rsidR="0080359B" w:rsidRPr="003D3106" w:rsidRDefault="0080359B" w:rsidP="0080359B"/>
    <w:p w14:paraId="77D0D78E" w14:textId="77777777" w:rsidR="00C708B3" w:rsidRPr="003D3106" w:rsidRDefault="00C708B3" w:rsidP="0080359B"/>
    <w:p w14:paraId="21EA47BE" w14:textId="5D90993D" w:rsidR="005F4BB9" w:rsidRPr="00153C33" w:rsidRDefault="005F4BB9" w:rsidP="005F4BB9">
      <w:pPr>
        <w:pStyle w:val="Titre2"/>
        <w:rPr>
          <w:ins w:id="2014" w:author="Angelo Corsaro" w:date="2012-10-25T15:36:00Z"/>
        </w:rPr>
      </w:pPr>
      <w:bookmarkStart w:id="2015" w:name="_Toc182385791"/>
      <w:r w:rsidRPr="00ED6E9F">
        <w:t>Example</w:t>
      </w:r>
      <w:bookmarkEnd w:id="2015"/>
      <w:ins w:id="2016" w:author="Angelo Corsaro" w:date="2012-10-25T15:36:00Z">
        <w:r w:rsidR="00976B7F" w:rsidRPr="00ED6E9F">
          <w:t>s</w:t>
        </w:r>
      </w:ins>
    </w:p>
    <w:p w14:paraId="4676FB39" w14:textId="5BEA1EAA" w:rsidR="00976B7F" w:rsidRPr="00B70058" w:rsidRDefault="00976B7F">
      <w:pPr>
        <w:pStyle w:val="Titre3"/>
        <w:pPrChange w:id="2017" w:author="Angelo Corsaro" w:date="2012-10-25T15:36:00Z">
          <w:pPr>
            <w:pStyle w:val="Titre2"/>
          </w:pPr>
        </w:pPrChange>
      </w:pPr>
      <w:ins w:id="2018" w:author="Angelo Corsaro" w:date="2012-10-25T15:37:00Z">
        <w:r w:rsidRPr="00153C33">
          <w:t>C++03 Example</w:t>
        </w:r>
      </w:ins>
    </w:p>
    <w:p w14:paraId="33CF16D2" w14:textId="77777777" w:rsidR="00C708B3" w:rsidRPr="001F5C42" w:rsidRDefault="005F4BB9" w:rsidP="005F4BB9">
      <w:r w:rsidRPr="001F5C42">
        <w:t>This section provides an example for full application writing and reading RadarTracks topics.</w:t>
      </w:r>
    </w:p>
    <w:p w14:paraId="2AAB451E" w14:textId="77777777" w:rsidR="00C708B3" w:rsidRPr="003D3106" w:rsidRDefault="00C708B3" w:rsidP="000D6BA4"/>
    <w:p w14:paraId="078746AD" w14:textId="77777777" w:rsidR="005F4BB9" w:rsidRPr="003D3106" w:rsidRDefault="005F4BB9" w:rsidP="005F4BB9">
      <w:pPr>
        <w:rPr>
          <w:rFonts w:ascii="Menlo Regular" w:eastAsia="Verdana" w:hAnsi="Menlo Regular" w:cs="Menlo Regular"/>
          <w:color w:val="3F7F5F"/>
          <w:sz w:val="20"/>
          <w:szCs w:val="20"/>
        </w:rPr>
      </w:pPr>
      <w:r w:rsidRPr="003D3106">
        <w:rPr>
          <w:rFonts w:ascii="Menlo Regular" w:eastAsia="Verdana" w:hAnsi="Menlo Regular" w:cs="Menlo Regular"/>
          <w:color w:val="3F7F5F"/>
          <w:sz w:val="20"/>
          <w:szCs w:val="20"/>
        </w:rPr>
        <w:t xml:space="preserve">   // ================== DataWriter ===================</w:t>
      </w:r>
    </w:p>
    <w:p w14:paraId="6BAF05DB"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try</w:t>
      </w:r>
      <w:r w:rsidRPr="003D3106">
        <w:rPr>
          <w:rFonts w:ascii="Menlo Regular" w:eastAsia="Verdana" w:hAnsi="Menlo Regular" w:cs="Menlo Regular"/>
          <w:sz w:val="20"/>
          <w:szCs w:val="20"/>
        </w:rPr>
        <w:t xml:space="preserve"> {</w:t>
      </w:r>
    </w:p>
    <w:p w14:paraId="34808670" w14:textId="77777777" w:rsidR="005F4BB9" w:rsidRPr="003D3106" w:rsidRDefault="005F4BB9" w:rsidP="005F4BB9">
      <w:pPr>
        <w:rPr>
          <w:rFonts w:ascii="Menlo Regular" w:eastAsia="Verdana" w:hAnsi="Menlo Regular" w:cs="Menlo Regular"/>
          <w:color w:val="005032"/>
          <w:sz w:val="20"/>
          <w:szCs w:val="20"/>
        </w:rPr>
      </w:pPr>
      <w:r w:rsidRPr="003D3106">
        <w:rPr>
          <w:rFonts w:ascii="Menlo Regular" w:eastAsia="Verdana" w:hAnsi="Menlo Regular" w:cs="Menlo Regular"/>
          <w:color w:val="005032"/>
          <w:sz w:val="20"/>
          <w:szCs w:val="20"/>
        </w:rPr>
        <w:tab/>
        <w:t>DomainId</w:t>
      </w:r>
      <w:r w:rsidRPr="003D3106">
        <w:rPr>
          <w:rFonts w:ascii="Menlo Regular" w:eastAsia="Verdana" w:hAnsi="Menlo Regular" w:cs="Menlo Regular"/>
          <w:sz w:val="20"/>
          <w:szCs w:val="20"/>
        </w:rPr>
        <w:t xml:space="preserve"> id = 0;</w:t>
      </w:r>
    </w:p>
    <w:p w14:paraId="41B25579" w14:textId="38ACAA0D" w:rsidR="005F4BB9" w:rsidRPr="003D3106" w:rsidDel="004D11E6" w:rsidRDefault="005F4BB9">
      <w:pPr>
        <w:rPr>
          <w:del w:id="2019" w:author="Angelo Corsaro" w:date="2012-10-16T15:02:00Z"/>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DomainParticipant</w:t>
      </w:r>
      <w:r w:rsidRPr="003D3106">
        <w:rPr>
          <w:rFonts w:ascii="Menlo Regular" w:eastAsia="Verdana" w:hAnsi="Menlo Regular" w:cs="Menlo Regular"/>
          <w:sz w:val="20"/>
          <w:szCs w:val="20"/>
        </w:rPr>
        <w:t xml:space="preserve"> dp</w:t>
      </w:r>
      <w:del w:id="2020" w:author="Angelo Corsaro" w:date="2012-10-16T15:02:00Z">
        <w:r w:rsidRPr="003D3106" w:rsidDel="004D11E6">
          <w:rPr>
            <w:rFonts w:ascii="Menlo Regular" w:eastAsia="Verdana" w:hAnsi="Menlo Regular" w:cs="Menlo Regular"/>
            <w:sz w:val="20"/>
            <w:szCs w:val="20"/>
          </w:rPr>
          <w:delText xml:space="preserve"> = </w:delText>
        </w:r>
      </w:del>
    </w:p>
    <w:p w14:paraId="7185D42D" w14:textId="53047F33" w:rsidR="005F4BB9" w:rsidRPr="003D3106" w:rsidRDefault="005F4BB9" w:rsidP="004D11E6">
      <w:pPr>
        <w:rPr>
          <w:rFonts w:ascii="Menlo Regular" w:eastAsia="Verdana" w:hAnsi="Menlo Regular" w:cs="Menlo Regular"/>
          <w:sz w:val="20"/>
          <w:szCs w:val="20"/>
        </w:rPr>
      </w:pPr>
      <w:del w:id="2021" w:author="Angelo Corsaro" w:date="2012-10-16T15:02:00Z">
        <w:r w:rsidRPr="003D3106" w:rsidDel="004D11E6">
          <w:rPr>
            <w:rFonts w:ascii="Menlo Regular" w:eastAsia="Verdana" w:hAnsi="Menlo Regular" w:cs="Menlo Regular"/>
            <w:sz w:val="20"/>
            <w:szCs w:val="20"/>
          </w:rPr>
          <w:tab/>
        </w:r>
        <w:r w:rsidRPr="003D3106" w:rsidDel="004D11E6">
          <w:rPr>
            <w:rFonts w:ascii="Menlo Regular" w:eastAsia="Verdana" w:hAnsi="Menlo Regular" w:cs="Menlo Regular"/>
            <w:sz w:val="20"/>
            <w:szCs w:val="20"/>
          </w:rPr>
          <w:tab/>
          <w:delText>TheParticipantFactory().create_participant</w:delText>
        </w:r>
      </w:del>
      <w:r w:rsidRPr="003D3106">
        <w:rPr>
          <w:rFonts w:ascii="Menlo Regular" w:eastAsia="Verdana" w:hAnsi="Menlo Regular" w:cs="Menlo Regular"/>
          <w:sz w:val="20"/>
          <w:szCs w:val="20"/>
        </w:rPr>
        <w:t>(id);</w:t>
      </w:r>
    </w:p>
    <w:p w14:paraId="3629BEA8" w14:textId="77777777" w:rsidR="005F4BB9" w:rsidRPr="003D3106" w:rsidRDefault="005F4BB9" w:rsidP="005F4BB9">
      <w:pPr>
        <w:rPr>
          <w:rFonts w:ascii="Menlo Regular" w:eastAsia="Verdana" w:hAnsi="Menlo Regular" w:cs="Menlo Regular"/>
          <w:sz w:val="20"/>
          <w:szCs w:val="20"/>
        </w:rPr>
      </w:pPr>
    </w:p>
    <w:p w14:paraId="7A83F3B1"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pub::qos::</w:t>
      </w:r>
      <w:r w:rsidRPr="003D3106">
        <w:rPr>
          <w:rFonts w:ascii="Menlo Regular" w:eastAsia="Verdana" w:hAnsi="Menlo Regular" w:cs="Menlo Regular"/>
          <w:color w:val="005032"/>
          <w:sz w:val="20"/>
          <w:szCs w:val="20"/>
        </w:rPr>
        <w:t>PublisherQos</w:t>
      </w:r>
      <w:r w:rsidRPr="003D3106">
        <w:rPr>
          <w:rFonts w:ascii="Menlo Regular" w:eastAsia="Verdana" w:hAnsi="Menlo Regular" w:cs="Menlo Regular"/>
          <w:sz w:val="20"/>
          <w:szCs w:val="20"/>
        </w:rPr>
        <w:t xml:space="preserve"> pqos;</w:t>
      </w:r>
    </w:p>
    <w:p w14:paraId="3328C423"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pqos &lt;&lt; policy::</w:t>
      </w:r>
      <w:r w:rsidRPr="003D3106">
        <w:rPr>
          <w:rFonts w:ascii="Menlo Regular" w:eastAsia="Verdana" w:hAnsi="Menlo Regular" w:cs="Menlo Regular"/>
          <w:color w:val="005032"/>
          <w:sz w:val="20"/>
          <w:szCs w:val="20"/>
        </w:rPr>
        <w:t>Partition</w:t>
      </w:r>
      <w:r w:rsidRPr="003D3106">
        <w:rPr>
          <w:rFonts w:ascii="Menlo Regular" w:eastAsia="Verdana" w:hAnsi="Menlo Regular" w:cs="Menlo Regular"/>
          <w:sz w:val="20"/>
          <w:szCs w:val="20"/>
        </w:rPr>
        <w:t>(</w:t>
      </w:r>
      <w:r w:rsidRPr="003D3106">
        <w:rPr>
          <w:rFonts w:ascii="Menlo Regular" w:eastAsia="Verdana" w:hAnsi="Menlo Regular" w:cs="Menlo Regular"/>
          <w:color w:val="2A00FF"/>
          <w:sz w:val="20"/>
          <w:szCs w:val="20"/>
        </w:rPr>
        <w:t>"Tracks"</w:t>
      </w:r>
      <w:r w:rsidRPr="003D3106">
        <w:rPr>
          <w:rFonts w:ascii="Menlo Regular" w:eastAsia="Verdana" w:hAnsi="Menlo Regular" w:cs="Menlo Regular"/>
          <w:sz w:val="20"/>
          <w:szCs w:val="20"/>
        </w:rPr>
        <w:t>);</w:t>
      </w:r>
    </w:p>
    <w:p w14:paraId="3DF94FDA" w14:textId="77777777" w:rsidR="005F4BB9" w:rsidRPr="003D3106" w:rsidRDefault="005F4BB9" w:rsidP="005F4BB9">
      <w:pPr>
        <w:rPr>
          <w:rFonts w:ascii="Menlo Regular" w:eastAsia="Verdana" w:hAnsi="Menlo Regular" w:cs="Menlo Regular"/>
          <w:sz w:val="20"/>
          <w:szCs w:val="20"/>
        </w:rPr>
      </w:pPr>
    </w:p>
    <w:p w14:paraId="20792F92" w14:textId="079C2B9F" w:rsidR="005F4BB9" w:rsidRPr="003D3106" w:rsidDel="004D11E6" w:rsidRDefault="005F4BB9">
      <w:pPr>
        <w:rPr>
          <w:del w:id="2022" w:author="Angelo Corsaro" w:date="2012-10-16T15:02:00Z"/>
          <w:rFonts w:ascii="Menlo Regular" w:eastAsia="Verdana" w:hAnsi="Menlo Regular" w:cs="Menlo Regular"/>
          <w:sz w:val="20"/>
          <w:szCs w:val="20"/>
        </w:rPr>
      </w:pPr>
      <w:r w:rsidRPr="003D3106">
        <w:rPr>
          <w:rFonts w:ascii="Menlo Regular" w:eastAsia="Verdana" w:hAnsi="Menlo Regular" w:cs="Menlo Regular"/>
          <w:sz w:val="20"/>
          <w:szCs w:val="20"/>
        </w:rPr>
        <w:tab/>
        <w:t>pub::</w:t>
      </w:r>
      <w:r w:rsidRPr="003D3106">
        <w:rPr>
          <w:rFonts w:ascii="Menlo Regular" w:eastAsia="Verdana" w:hAnsi="Menlo Regular" w:cs="Menlo Regular"/>
          <w:color w:val="005032"/>
          <w:sz w:val="20"/>
          <w:szCs w:val="20"/>
        </w:rPr>
        <w:t>Publisher</w:t>
      </w:r>
      <w:r w:rsidRPr="003D3106">
        <w:rPr>
          <w:rFonts w:ascii="Menlo Regular" w:eastAsia="Verdana" w:hAnsi="Menlo Regular" w:cs="Menlo Regular"/>
          <w:sz w:val="20"/>
          <w:szCs w:val="20"/>
        </w:rPr>
        <w:t xml:space="preserve"> pub</w:t>
      </w:r>
      <w:del w:id="2023" w:author="Angelo Corsaro" w:date="2012-10-16T15:02:00Z">
        <w:r w:rsidRPr="003D3106" w:rsidDel="004D11E6">
          <w:rPr>
            <w:rFonts w:ascii="Menlo Regular" w:eastAsia="Verdana" w:hAnsi="Menlo Regular" w:cs="Menlo Regular"/>
            <w:sz w:val="20"/>
            <w:szCs w:val="20"/>
          </w:rPr>
          <w:delText xml:space="preserve"> = </w:delText>
        </w:r>
      </w:del>
    </w:p>
    <w:p w14:paraId="6422B18E" w14:textId="0D421C80" w:rsidR="005F4BB9" w:rsidRPr="003D3106" w:rsidRDefault="005F4BB9" w:rsidP="004D11E6">
      <w:pPr>
        <w:rPr>
          <w:rFonts w:ascii="Menlo Regular" w:eastAsia="Verdana" w:hAnsi="Menlo Regular" w:cs="Menlo Regular"/>
          <w:sz w:val="20"/>
          <w:szCs w:val="20"/>
        </w:rPr>
      </w:pPr>
      <w:del w:id="2024" w:author="Angelo Corsaro" w:date="2012-10-16T15:02:00Z">
        <w:r w:rsidRPr="003D3106" w:rsidDel="004D11E6">
          <w:rPr>
            <w:rFonts w:ascii="Menlo Regular" w:eastAsia="Verdana" w:hAnsi="Menlo Regular" w:cs="Menlo Regular"/>
            <w:sz w:val="20"/>
            <w:szCs w:val="20"/>
          </w:rPr>
          <w:tab/>
        </w:r>
        <w:r w:rsidRPr="003D3106" w:rsidDel="004D11E6">
          <w:rPr>
            <w:rFonts w:ascii="Menlo Regular" w:eastAsia="Verdana" w:hAnsi="Menlo Regular" w:cs="Menlo Regular"/>
            <w:sz w:val="20"/>
            <w:szCs w:val="20"/>
          </w:rPr>
          <w:tab/>
          <w:delText>dp.create_publisher</w:delText>
        </w:r>
      </w:del>
      <w:r w:rsidRPr="003D3106">
        <w:rPr>
          <w:rFonts w:ascii="Menlo Regular" w:eastAsia="Verdana" w:hAnsi="Menlo Regular" w:cs="Menlo Regular"/>
          <w:sz w:val="20"/>
          <w:szCs w:val="20"/>
        </w:rPr>
        <w:t>(</w:t>
      </w:r>
      <w:ins w:id="2025" w:author="Angelo Corsaro" w:date="2012-10-16T15:02:00Z">
        <w:r w:rsidR="004D11E6" w:rsidRPr="003D3106">
          <w:rPr>
            <w:rFonts w:ascii="Menlo Regular" w:eastAsia="Verdana" w:hAnsi="Menlo Regular" w:cs="Menlo Regular"/>
            <w:sz w:val="20"/>
            <w:szCs w:val="20"/>
          </w:rPr>
          <w:t xml:space="preserve">dp, </w:t>
        </w:r>
      </w:ins>
      <w:r w:rsidRPr="003D3106">
        <w:rPr>
          <w:rFonts w:ascii="Menlo Regular" w:eastAsia="Verdana" w:hAnsi="Menlo Regular" w:cs="Menlo Regular"/>
          <w:sz w:val="20"/>
          <w:szCs w:val="20"/>
        </w:rPr>
        <w:t>pqos);</w:t>
      </w:r>
    </w:p>
    <w:p w14:paraId="2202734C" w14:textId="77777777" w:rsidR="005F4BB9" w:rsidRPr="003D3106" w:rsidRDefault="005F4BB9" w:rsidP="005F4BB9">
      <w:pPr>
        <w:rPr>
          <w:rFonts w:ascii="Menlo Regular" w:eastAsia="Verdana" w:hAnsi="Menlo Regular" w:cs="Menlo Regular"/>
          <w:sz w:val="20"/>
          <w:szCs w:val="20"/>
        </w:rPr>
      </w:pPr>
    </w:p>
    <w:p w14:paraId="530DF4DD"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topic::qos::</w:t>
      </w:r>
      <w:r w:rsidRPr="003D3106">
        <w:rPr>
          <w:rFonts w:ascii="Menlo Regular" w:eastAsia="Verdana" w:hAnsi="Menlo Regular" w:cs="Menlo Regular"/>
          <w:color w:val="005032"/>
          <w:sz w:val="20"/>
          <w:szCs w:val="20"/>
        </w:rPr>
        <w:t>TopicQos</w:t>
      </w:r>
      <w:r w:rsidRPr="003D3106">
        <w:rPr>
          <w:rFonts w:ascii="Menlo Regular" w:eastAsia="Verdana" w:hAnsi="Menlo Regular" w:cs="Menlo Regular"/>
          <w:sz w:val="20"/>
          <w:szCs w:val="20"/>
        </w:rPr>
        <w:t xml:space="preserve"> tqos;</w:t>
      </w:r>
    </w:p>
    <w:p w14:paraId="59779C59"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tqos &lt;&lt; policy::</w:t>
      </w:r>
      <w:r w:rsidRPr="003D3106">
        <w:rPr>
          <w:rFonts w:ascii="Menlo Regular" w:eastAsia="Verdana" w:hAnsi="Menlo Regular" w:cs="Menlo Regular"/>
          <w:color w:val="005032"/>
          <w:sz w:val="20"/>
          <w:szCs w:val="20"/>
        </w:rPr>
        <w:t>Reliability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Reliable</w:t>
      </w:r>
      <w:r w:rsidRPr="003D3106">
        <w:rPr>
          <w:rFonts w:ascii="Menlo Regular" w:eastAsia="Verdana" w:hAnsi="Menlo Regular" w:cs="Menlo Regular"/>
          <w:sz w:val="20"/>
          <w:szCs w:val="20"/>
        </w:rPr>
        <w:t>()</w:t>
      </w:r>
    </w:p>
    <w:p w14:paraId="5CB5E8E8"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Durability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Transient</w:t>
      </w:r>
      <w:r w:rsidRPr="003D3106">
        <w:rPr>
          <w:rFonts w:ascii="Menlo Regular" w:eastAsia="Verdana" w:hAnsi="Menlo Regular" w:cs="Menlo Regular"/>
          <w:sz w:val="20"/>
          <w:szCs w:val="20"/>
        </w:rPr>
        <w:t>()</w:t>
      </w:r>
    </w:p>
    <w:p w14:paraId="49B4FFAC"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History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KeepLast</w:t>
      </w:r>
      <w:r w:rsidRPr="003D3106">
        <w:rPr>
          <w:rFonts w:ascii="Menlo Regular" w:eastAsia="Verdana" w:hAnsi="Menlo Regular" w:cs="Menlo Regular"/>
          <w:sz w:val="20"/>
          <w:szCs w:val="20"/>
        </w:rPr>
        <w:t>(10)</w:t>
      </w:r>
    </w:p>
    <w:p w14:paraId="3FC138D5"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TransportPriority</w:t>
      </w:r>
      <w:r w:rsidRPr="003D3106">
        <w:rPr>
          <w:rFonts w:ascii="Menlo Regular" w:eastAsia="Verdana" w:hAnsi="Menlo Regular" w:cs="Menlo Regular"/>
          <w:sz w:val="20"/>
          <w:szCs w:val="20"/>
        </w:rPr>
        <w:t>(14);</w:t>
      </w:r>
    </w:p>
    <w:p w14:paraId="72AE2AED" w14:textId="77777777" w:rsidR="005F4BB9" w:rsidRPr="003D3106" w:rsidRDefault="005F4BB9" w:rsidP="005F4BB9">
      <w:pPr>
        <w:rPr>
          <w:rFonts w:ascii="Menlo Regular" w:eastAsia="Verdana" w:hAnsi="Menlo Regular" w:cs="Menlo Regular"/>
          <w:sz w:val="20"/>
          <w:szCs w:val="20"/>
        </w:rPr>
      </w:pPr>
    </w:p>
    <w:p w14:paraId="1EB1C75A" w14:textId="77777777" w:rsidR="005F4BB9" w:rsidRPr="003D3106" w:rsidRDefault="005F4BB9" w:rsidP="005F4BB9">
      <w:pPr>
        <w:rPr>
          <w:rFonts w:ascii="Menlo Regular" w:eastAsia="Verdana" w:hAnsi="Menlo Regular" w:cs="Menlo Regular"/>
          <w:sz w:val="20"/>
          <w:szCs w:val="20"/>
        </w:rPr>
      </w:pPr>
    </w:p>
    <w:p w14:paraId="253987E9" w14:textId="67780613" w:rsidR="005F4BB9" w:rsidRPr="003D3106" w:rsidDel="004D11E6" w:rsidRDefault="005F4BB9">
      <w:pPr>
        <w:rPr>
          <w:del w:id="2026" w:author="Angelo Corsaro" w:date="2012-10-16T15:02:00Z"/>
          <w:rFonts w:ascii="Menlo Regular" w:eastAsia="Verdana" w:hAnsi="Menlo Regular" w:cs="Menlo Regular"/>
          <w:sz w:val="20"/>
          <w:szCs w:val="20"/>
        </w:rPr>
      </w:pPr>
      <w:r w:rsidRPr="003D3106">
        <w:rPr>
          <w:rFonts w:ascii="Menlo Regular" w:eastAsia="Verdana" w:hAnsi="Menlo Regular" w:cs="Menlo Regular"/>
          <w:sz w:val="20"/>
          <w:szCs w:val="20"/>
        </w:rPr>
        <w:tab/>
        <w:t>dds::topic::</w:t>
      </w:r>
      <w:r w:rsidRPr="003D3106">
        <w:rPr>
          <w:rFonts w:ascii="Menlo Regular" w:eastAsia="Verdana" w:hAnsi="Menlo Regular" w:cs="Menlo Regular"/>
          <w:color w:val="005032"/>
          <w:sz w:val="20"/>
          <w:szCs w:val="20"/>
        </w:rPr>
        <w:t>Topic</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topic</w:t>
      </w:r>
      <w:del w:id="2027" w:author="Angelo Corsaro" w:date="2012-10-16T15:02:00Z">
        <w:r w:rsidRPr="003D3106" w:rsidDel="004D11E6">
          <w:rPr>
            <w:rFonts w:ascii="Menlo Regular" w:eastAsia="Verdana" w:hAnsi="Menlo Regular" w:cs="Menlo Regular"/>
            <w:sz w:val="20"/>
            <w:szCs w:val="20"/>
          </w:rPr>
          <w:delText xml:space="preserve"> =</w:delText>
        </w:r>
      </w:del>
    </w:p>
    <w:p w14:paraId="2B1FC2AC" w14:textId="7B3916FE" w:rsidR="005F4BB9" w:rsidRPr="003D3106" w:rsidRDefault="005F4BB9" w:rsidP="004D11E6">
      <w:pPr>
        <w:rPr>
          <w:rFonts w:ascii="Menlo Regular" w:eastAsia="Verdana" w:hAnsi="Menlo Regular" w:cs="Menlo Regular"/>
          <w:sz w:val="20"/>
          <w:szCs w:val="20"/>
        </w:rPr>
      </w:pPr>
      <w:del w:id="2028" w:author="Angelo Corsaro" w:date="2012-10-16T15:02:00Z">
        <w:r w:rsidRPr="003D3106" w:rsidDel="004D11E6">
          <w:rPr>
            <w:rFonts w:ascii="Menlo Regular" w:eastAsia="Verdana" w:hAnsi="Menlo Regular" w:cs="Menlo Regular"/>
            <w:sz w:val="20"/>
            <w:szCs w:val="20"/>
          </w:rPr>
          <w:tab/>
        </w:r>
        <w:r w:rsidRPr="003D3106" w:rsidDel="004D11E6">
          <w:rPr>
            <w:rFonts w:ascii="Menlo Regular" w:eastAsia="Verdana" w:hAnsi="Menlo Regular" w:cs="Menlo Regular"/>
            <w:sz w:val="20"/>
            <w:szCs w:val="20"/>
          </w:rPr>
          <w:tab/>
          <w:delText>dp.create_topic&lt;</w:delText>
        </w:r>
        <w:r w:rsidRPr="003D3106" w:rsidDel="004D11E6">
          <w:rPr>
            <w:rFonts w:ascii="Menlo Regular" w:eastAsia="Verdana" w:hAnsi="Menlo Regular" w:cs="Menlo Regular"/>
            <w:color w:val="005032"/>
            <w:sz w:val="20"/>
            <w:szCs w:val="20"/>
          </w:rPr>
          <w:delText>RadarTrack</w:delText>
        </w:r>
        <w:r w:rsidRPr="003D3106" w:rsidDel="004D11E6">
          <w:rPr>
            <w:rFonts w:ascii="Menlo Regular" w:eastAsia="Verdana" w:hAnsi="Menlo Regular" w:cs="Menlo Regular"/>
            <w:sz w:val="20"/>
            <w:szCs w:val="20"/>
          </w:rPr>
          <w:delText>&gt;</w:delText>
        </w:r>
      </w:del>
      <w:r w:rsidRPr="003D3106">
        <w:rPr>
          <w:rFonts w:ascii="Menlo Regular" w:eastAsia="Verdana" w:hAnsi="Menlo Regular" w:cs="Menlo Regular"/>
          <w:sz w:val="20"/>
          <w:szCs w:val="20"/>
        </w:rPr>
        <w:t>(</w:t>
      </w:r>
      <w:ins w:id="2029" w:author="Angelo Corsaro" w:date="2012-10-16T15:02:00Z">
        <w:r w:rsidR="004D11E6" w:rsidRPr="003D3106">
          <w:rPr>
            <w:rFonts w:ascii="Menlo Regular" w:eastAsia="Verdana" w:hAnsi="Menlo Regular" w:cs="Menlo Regular"/>
            <w:sz w:val="20"/>
            <w:szCs w:val="20"/>
          </w:rPr>
          <w:t xml:space="preserve">dp, </w:t>
        </w:r>
      </w:ins>
      <w:r w:rsidRPr="003D3106">
        <w:rPr>
          <w:rFonts w:ascii="Menlo Regular" w:eastAsia="Verdana" w:hAnsi="Menlo Regular" w:cs="Menlo Regular"/>
          <w:color w:val="2A00FF"/>
          <w:sz w:val="20"/>
          <w:szCs w:val="20"/>
        </w:rPr>
        <w:t>"TrackTopic"</w:t>
      </w:r>
      <w:r w:rsidRPr="003D3106">
        <w:rPr>
          <w:rFonts w:ascii="Menlo Regular" w:eastAsia="Verdana" w:hAnsi="Menlo Regular" w:cs="Menlo Regular"/>
          <w:sz w:val="20"/>
          <w:szCs w:val="20"/>
        </w:rPr>
        <w:t>,</w:t>
      </w:r>
      <w:del w:id="2030" w:author="Angelo Corsaro" w:date="2012-10-16T15:02:00Z">
        <w:r w:rsidRPr="003D3106" w:rsidDel="004D11E6">
          <w:rPr>
            <w:rFonts w:ascii="Menlo Regular" w:eastAsia="Verdana" w:hAnsi="Menlo Regular" w:cs="Menlo Regular"/>
            <w:sz w:val="20"/>
            <w:szCs w:val="20"/>
          </w:rPr>
          <w:delText xml:space="preserve"> </w:delText>
        </w:r>
        <w:r w:rsidRPr="003D3106" w:rsidDel="004D11E6">
          <w:rPr>
            <w:rFonts w:ascii="Menlo Regular" w:eastAsia="Verdana" w:hAnsi="Menlo Regular" w:cs="Menlo Regular"/>
            <w:color w:val="2A00FF"/>
            <w:sz w:val="20"/>
            <w:szCs w:val="20"/>
          </w:rPr>
          <w:delText>"RadarTrack"</w:delText>
        </w:r>
        <w:r w:rsidRPr="003D3106" w:rsidDel="004D11E6">
          <w:rPr>
            <w:rFonts w:ascii="Menlo Regular" w:eastAsia="Verdana" w:hAnsi="Menlo Regular" w:cs="Menlo Regular"/>
            <w:sz w:val="20"/>
            <w:szCs w:val="20"/>
          </w:rPr>
          <w:delText>,</w:delText>
        </w:r>
      </w:del>
      <w:r w:rsidRPr="003D3106">
        <w:rPr>
          <w:rFonts w:ascii="Menlo Regular" w:eastAsia="Verdana" w:hAnsi="Menlo Regular" w:cs="Menlo Regular"/>
          <w:sz w:val="20"/>
          <w:szCs w:val="20"/>
        </w:rPr>
        <w:t xml:space="preserve"> tqos);</w:t>
      </w:r>
    </w:p>
    <w:p w14:paraId="7C7C0FD4" w14:textId="77777777" w:rsidR="005F4BB9" w:rsidRPr="003D3106" w:rsidRDefault="005F4BB9" w:rsidP="005F4BB9">
      <w:pPr>
        <w:rPr>
          <w:rFonts w:ascii="Menlo Regular" w:eastAsia="Verdana" w:hAnsi="Menlo Regular" w:cs="Menlo Regular"/>
          <w:sz w:val="20"/>
          <w:szCs w:val="20"/>
        </w:rPr>
      </w:pPr>
    </w:p>
    <w:p w14:paraId="3E7845EE"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pub::qos::</w:t>
      </w:r>
      <w:r w:rsidRPr="003D3106">
        <w:rPr>
          <w:rFonts w:ascii="Menlo Regular" w:eastAsia="Verdana" w:hAnsi="Menlo Regular" w:cs="Menlo Regular"/>
          <w:color w:val="005032"/>
          <w:sz w:val="20"/>
          <w:szCs w:val="20"/>
        </w:rPr>
        <w:t>DataWriterQos</w:t>
      </w:r>
      <w:r w:rsidRPr="003D3106">
        <w:rPr>
          <w:rFonts w:ascii="Menlo Regular" w:eastAsia="Verdana" w:hAnsi="Menlo Regular" w:cs="Menlo Regular"/>
          <w:sz w:val="20"/>
          <w:szCs w:val="20"/>
        </w:rPr>
        <w:t xml:space="preserve"> dwqos(tqos);</w:t>
      </w:r>
    </w:p>
    <w:p w14:paraId="271F9680" w14:textId="77777777" w:rsidR="005F4BB9" w:rsidRPr="003D3106" w:rsidRDefault="005F4BB9" w:rsidP="005F4BB9">
      <w:pPr>
        <w:rPr>
          <w:rFonts w:ascii="Menlo Regular" w:eastAsia="Verdana" w:hAnsi="Menlo Regular" w:cs="Menlo Regular"/>
          <w:sz w:val="20"/>
          <w:szCs w:val="20"/>
        </w:rPr>
      </w:pPr>
    </w:p>
    <w:p w14:paraId="01DD7A94" w14:textId="600BB262" w:rsidR="005F4BB9" w:rsidRPr="003D3106" w:rsidDel="00EE3CB8" w:rsidRDefault="005F4BB9">
      <w:pPr>
        <w:rPr>
          <w:del w:id="2031" w:author="Angelo Corsaro" w:date="2012-10-16T15:02:00Z"/>
          <w:rFonts w:ascii="Menlo Regular" w:eastAsia="Verdana" w:hAnsi="Menlo Regular" w:cs="Menlo Regular"/>
          <w:sz w:val="20"/>
          <w:szCs w:val="20"/>
        </w:rPr>
      </w:pPr>
      <w:r w:rsidRPr="003D3106">
        <w:rPr>
          <w:rFonts w:ascii="Menlo Regular" w:eastAsia="Verdana" w:hAnsi="Menlo Regular" w:cs="Menlo Regular"/>
          <w:sz w:val="20"/>
          <w:szCs w:val="20"/>
        </w:rPr>
        <w:tab/>
        <w:t>pub::</w:t>
      </w:r>
      <w:r w:rsidRPr="003D3106">
        <w:rPr>
          <w:rFonts w:ascii="Menlo Regular" w:eastAsia="Verdana" w:hAnsi="Menlo Regular" w:cs="Menlo Regular"/>
          <w:color w:val="005032"/>
          <w:sz w:val="20"/>
          <w:szCs w:val="20"/>
        </w:rPr>
        <w:t>DataWriter</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dw</w:t>
      </w:r>
      <w:del w:id="2032" w:author="Angelo Corsaro" w:date="2012-10-16T15:02:00Z">
        <w:r w:rsidRPr="003D3106" w:rsidDel="00EE3CB8">
          <w:rPr>
            <w:rFonts w:ascii="Menlo Regular" w:eastAsia="Verdana" w:hAnsi="Menlo Regular" w:cs="Menlo Regular"/>
            <w:sz w:val="20"/>
            <w:szCs w:val="20"/>
          </w:rPr>
          <w:delText xml:space="preserve"> = </w:delText>
        </w:r>
      </w:del>
    </w:p>
    <w:p w14:paraId="28B43D95" w14:textId="3BC73996" w:rsidR="005F4BB9" w:rsidRPr="003D3106" w:rsidRDefault="005F4BB9" w:rsidP="00EE3CB8">
      <w:pPr>
        <w:rPr>
          <w:rFonts w:ascii="Menlo Regular" w:eastAsia="Verdana" w:hAnsi="Menlo Regular" w:cs="Menlo Regular"/>
          <w:sz w:val="20"/>
          <w:szCs w:val="20"/>
        </w:rPr>
      </w:pPr>
      <w:del w:id="2033" w:author="Angelo Corsaro" w:date="2012-10-16T15:02:00Z">
        <w:r w:rsidRPr="003D3106" w:rsidDel="00EE3CB8">
          <w:rPr>
            <w:rFonts w:ascii="Menlo Regular" w:eastAsia="Verdana" w:hAnsi="Menlo Regular" w:cs="Menlo Regular"/>
            <w:sz w:val="20"/>
            <w:szCs w:val="20"/>
          </w:rPr>
          <w:tab/>
        </w:r>
        <w:r w:rsidRPr="003D3106" w:rsidDel="00EE3CB8">
          <w:rPr>
            <w:rFonts w:ascii="Menlo Regular" w:eastAsia="Verdana" w:hAnsi="Menlo Regular" w:cs="Menlo Regular"/>
            <w:sz w:val="20"/>
            <w:szCs w:val="20"/>
          </w:rPr>
          <w:tab/>
          <w:delText>pub.create_datawriter</w:delText>
        </w:r>
      </w:del>
      <w:r w:rsidRPr="003D3106">
        <w:rPr>
          <w:rFonts w:ascii="Menlo Regular" w:eastAsia="Verdana" w:hAnsi="Menlo Regular" w:cs="Menlo Regular"/>
          <w:sz w:val="20"/>
          <w:szCs w:val="20"/>
        </w:rPr>
        <w:t>(</w:t>
      </w:r>
      <w:ins w:id="2034" w:author="Angelo Corsaro" w:date="2012-10-16T15:02:00Z">
        <w:r w:rsidR="00EE3CB8" w:rsidRPr="003D3106">
          <w:rPr>
            <w:rFonts w:ascii="Menlo Regular" w:eastAsia="Verdana" w:hAnsi="Menlo Regular" w:cs="Menlo Regular"/>
            <w:sz w:val="20"/>
            <w:szCs w:val="20"/>
          </w:rPr>
          <w:t xml:space="preserve">pub, </w:t>
        </w:r>
      </w:ins>
      <w:r w:rsidRPr="003D3106">
        <w:rPr>
          <w:rFonts w:ascii="Menlo Regular" w:eastAsia="Verdana" w:hAnsi="Menlo Regular" w:cs="Menlo Regular"/>
          <w:sz w:val="20"/>
          <w:szCs w:val="20"/>
        </w:rPr>
        <w:t>topic, dwqos);</w:t>
      </w:r>
    </w:p>
    <w:p w14:paraId="25AB515A" w14:textId="77777777" w:rsidR="005F4BB9" w:rsidRPr="003D3106" w:rsidRDefault="005F4BB9" w:rsidP="005F4BB9">
      <w:pPr>
        <w:rPr>
          <w:rFonts w:ascii="Menlo Regular" w:eastAsia="Verdana" w:hAnsi="Menlo Regular" w:cs="Menlo Regular"/>
          <w:sz w:val="20"/>
          <w:szCs w:val="20"/>
        </w:rPr>
      </w:pPr>
    </w:p>
    <w:p w14:paraId="385CBA78"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 track(</w:t>
      </w:r>
      <w:r w:rsidRPr="003D3106">
        <w:rPr>
          <w:rFonts w:ascii="Menlo Regular" w:eastAsia="Verdana" w:hAnsi="Menlo Regular" w:cs="Menlo Regular"/>
          <w:color w:val="2A00FF"/>
          <w:sz w:val="20"/>
          <w:szCs w:val="20"/>
        </w:rPr>
        <w:t>"alpha"</w:t>
      </w:r>
      <w:r w:rsidRPr="003D3106">
        <w:rPr>
          <w:rFonts w:ascii="Menlo Regular" w:eastAsia="Verdana" w:hAnsi="Menlo Regular" w:cs="Menlo Regular"/>
          <w:sz w:val="20"/>
          <w:szCs w:val="20"/>
        </w:rPr>
        <w:t>, 100, 200);</w:t>
      </w:r>
    </w:p>
    <w:p w14:paraId="586A6017" w14:textId="77777777" w:rsidR="005F4BB9" w:rsidRPr="003D3106" w:rsidRDefault="005F4BB9" w:rsidP="005F4BB9">
      <w:pPr>
        <w:rPr>
          <w:rFonts w:ascii="Menlo Regular" w:eastAsia="Verdana" w:hAnsi="Menlo Regular" w:cs="Menlo Regular"/>
          <w:sz w:val="20"/>
          <w:szCs w:val="20"/>
        </w:rPr>
      </w:pPr>
    </w:p>
    <w:p w14:paraId="03F52BAD"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dw.write(track);</w:t>
      </w:r>
    </w:p>
    <w:p w14:paraId="6F992CBD"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or</w:t>
      </w:r>
    </w:p>
    <w:p w14:paraId="625644E5"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dw &lt;&lt; track;</w:t>
      </w:r>
    </w:p>
    <w:p w14:paraId="229DF74F" w14:textId="77777777" w:rsidR="005F4BB9" w:rsidRPr="003D3106" w:rsidRDefault="005F4BB9" w:rsidP="005F4BB9">
      <w:pPr>
        <w:rPr>
          <w:rFonts w:ascii="Menlo Regular" w:eastAsia="Verdana" w:hAnsi="Menlo Regular" w:cs="Menlo Regular"/>
          <w:sz w:val="20"/>
          <w:szCs w:val="20"/>
        </w:rPr>
      </w:pPr>
    </w:p>
    <w:p w14:paraId="21255DAE"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318796BB" w14:textId="77777777" w:rsidR="005F4BB9" w:rsidRPr="003D3106" w:rsidRDefault="005F4BB9" w:rsidP="005F4BB9">
      <w:pPr>
        <w:rPr>
          <w:rFonts w:ascii="Menlo Regular" w:eastAsia="Verdana" w:hAnsi="Menlo Regular" w:cs="Menlo Regular"/>
          <w:sz w:val="20"/>
          <w:szCs w:val="20"/>
        </w:rPr>
      </w:pPr>
    </w:p>
    <w:p w14:paraId="39AE5874"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 </w:t>
      </w:r>
      <w:r w:rsidRPr="003D3106">
        <w:rPr>
          <w:rFonts w:ascii="Menlo Regular" w:eastAsia="Verdana" w:hAnsi="Menlo Regular" w:cs="Menlo Regular"/>
          <w:b/>
          <w:bCs/>
          <w:color w:val="7F0055"/>
          <w:sz w:val="20"/>
          <w:szCs w:val="20"/>
        </w:rPr>
        <w:t>catch</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dds::core::</w:t>
      </w:r>
      <w:r w:rsidRPr="003D3106">
        <w:rPr>
          <w:rFonts w:ascii="Menlo Regular" w:eastAsia="Verdana" w:hAnsi="Menlo Regular" w:cs="Menlo Regular"/>
          <w:color w:val="005032"/>
          <w:sz w:val="20"/>
          <w:szCs w:val="20"/>
        </w:rPr>
        <w:t>Exception</w:t>
      </w:r>
      <w:r w:rsidRPr="003D3106">
        <w:rPr>
          <w:rFonts w:ascii="Menlo Regular" w:eastAsia="Verdana" w:hAnsi="Menlo Regular" w:cs="Menlo Regular"/>
          <w:sz w:val="20"/>
          <w:szCs w:val="20"/>
        </w:rPr>
        <w:t>&amp; e) { }</w:t>
      </w:r>
    </w:p>
    <w:p w14:paraId="70842FC8" w14:textId="77777777" w:rsidR="005F4BB9" w:rsidRPr="003D3106" w:rsidRDefault="005F4BB9" w:rsidP="005F4BB9">
      <w:pPr>
        <w:rPr>
          <w:rFonts w:ascii="Menlo Regular" w:eastAsia="Verdana" w:hAnsi="Menlo Regular" w:cs="Menlo Regular"/>
          <w:sz w:val="20"/>
          <w:szCs w:val="20"/>
        </w:rPr>
      </w:pPr>
    </w:p>
    <w:p w14:paraId="1A29FD1A" w14:textId="77777777" w:rsidR="005F4BB9" w:rsidRPr="003D3106" w:rsidRDefault="005F4BB9" w:rsidP="005F4BB9">
      <w:pPr>
        <w:rPr>
          <w:rFonts w:ascii="Menlo Regular" w:eastAsia="Verdana" w:hAnsi="Menlo Regular" w:cs="Menlo Regular"/>
          <w:color w:val="3F7F5F"/>
          <w:sz w:val="20"/>
          <w:szCs w:val="20"/>
        </w:rPr>
      </w:pPr>
      <w:r w:rsidRPr="003D3106">
        <w:rPr>
          <w:rFonts w:ascii="Menlo Regular" w:eastAsia="Verdana" w:hAnsi="Menlo Regular" w:cs="Menlo Regular"/>
          <w:color w:val="3F7F5F"/>
          <w:sz w:val="20"/>
          <w:szCs w:val="20"/>
        </w:rPr>
        <w:t xml:space="preserve">   // ================== DataReader===================</w:t>
      </w:r>
    </w:p>
    <w:p w14:paraId="57DF8238" w14:textId="77777777" w:rsidR="005F4BB9" w:rsidRPr="003D3106" w:rsidRDefault="005F4BB9" w:rsidP="005F4BB9">
      <w:pPr>
        <w:rPr>
          <w:rFonts w:ascii="Menlo Regular" w:eastAsia="Verdana" w:hAnsi="Menlo Regular" w:cs="Menlo Regular"/>
          <w:color w:val="3F7F5F"/>
          <w:sz w:val="20"/>
          <w:szCs w:val="20"/>
        </w:rPr>
      </w:pPr>
    </w:p>
    <w:p w14:paraId="34938BE4" w14:textId="77777777" w:rsidR="005F4BB9" w:rsidRPr="003D3106" w:rsidRDefault="005F4BB9" w:rsidP="005F4BB9">
      <w:pPr>
        <w:rPr>
          <w:rFonts w:ascii="Menlo Regular" w:eastAsia="Verdana" w:hAnsi="Menlo Regular" w:cs="Menlo Regular"/>
          <w:color w:val="3F7F5F"/>
          <w:sz w:val="20"/>
          <w:szCs w:val="20"/>
        </w:rPr>
      </w:pPr>
    </w:p>
    <w:p w14:paraId="1B6A72BC" w14:textId="77777777" w:rsidR="005F4BB9" w:rsidRPr="003D3106" w:rsidRDefault="005F4BB9" w:rsidP="005F4BB9">
      <w:pPr>
        <w:rPr>
          <w:rFonts w:ascii="Menlo Regular" w:eastAsia="Verdana" w:hAnsi="Menlo Regular" w:cs="Menlo Regular"/>
          <w:b/>
          <w:bCs/>
          <w:color w:val="3F7F5F"/>
          <w:sz w:val="20"/>
          <w:szCs w:val="20"/>
        </w:rPr>
      </w:pPr>
      <w:r w:rsidRPr="003D3106">
        <w:rPr>
          <w:rFonts w:ascii="Menlo Regular" w:eastAsia="Verdana" w:hAnsi="Menlo Regular" w:cs="Menlo Regular"/>
          <w:b/>
          <w:bCs/>
          <w:color w:val="3F7F5F"/>
          <w:sz w:val="20"/>
          <w:szCs w:val="20"/>
        </w:rPr>
        <w:t xml:space="preserve">   </w:t>
      </w:r>
      <w:r w:rsidRPr="003D3106">
        <w:rPr>
          <w:rFonts w:ascii="Menlo Regular" w:eastAsia="Verdana" w:hAnsi="Menlo Regular" w:cs="Menlo Regular"/>
          <w:b/>
          <w:bCs/>
          <w:color w:val="7F0055"/>
          <w:sz w:val="20"/>
          <w:szCs w:val="20"/>
        </w:rPr>
        <w:t>try</w:t>
      </w:r>
      <w:r w:rsidRPr="003D3106">
        <w:rPr>
          <w:rFonts w:ascii="Menlo Regular" w:eastAsia="Verdana" w:hAnsi="Menlo Regular" w:cs="Menlo Regular"/>
          <w:sz w:val="20"/>
          <w:szCs w:val="20"/>
        </w:rPr>
        <w:t xml:space="preserve"> {</w:t>
      </w:r>
    </w:p>
    <w:p w14:paraId="5DC06605" w14:textId="77777777" w:rsidR="005F4BB9" w:rsidRPr="003D3106" w:rsidRDefault="005F4BB9" w:rsidP="005F4BB9">
      <w:pPr>
        <w:rPr>
          <w:rFonts w:ascii="Menlo Regular" w:eastAsia="Verdana" w:hAnsi="Menlo Regular" w:cs="Menlo Regular"/>
          <w:color w:val="005032"/>
          <w:sz w:val="20"/>
          <w:szCs w:val="20"/>
        </w:rPr>
      </w:pPr>
      <w:r w:rsidRPr="003D3106">
        <w:rPr>
          <w:rFonts w:ascii="Menlo Regular" w:eastAsia="Verdana" w:hAnsi="Menlo Regular" w:cs="Menlo Regular"/>
          <w:color w:val="005032"/>
          <w:sz w:val="20"/>
          <w:szCs w:val="20"/>
        </w:rPr>
        <w:tab/>
        <w:t>DomainId</w:t>
      </w:r>
      <w:r w:rsidRPr="003D3106">
        <w:rPr>
          <w:rFonts w:ascii="Menlo Regular" w:eastAsia="Verdana" w:hAnsi="Menlo Regular" w:cs="Menlo Regular"/>
          <w:sz w:val="20"/>
          <w:szCs w:val="20"/>
        </w:rPr>
        <w:t xml:space="preserve"> id = 0;</w:t>
      </w:r>
    </w:p>
    <w:p w14:paraId="3916B1D9" w14:textId="407BC518" w:rsidR="005F4BB9" w:rsidRPr="003D3106" w:rsidDel="006A3C9B" w:rsidRDefault="005F4BB9">
      <w:pPr>
        <w:rPr>
          <w:del w:id="2035" w:author="Angelo Corsaro" w:date="2012-10-16T15:03:00Z"/>
          <w:rFonts w:ascii="Menlo Regular" w:eastAsia="Verdana" w:hAnsi="Menlo Regular" w:cs="Menlo Regular"/>
          <w:sz w:val="20"/>
          <w:szCs w:val="20"/>
        </w:rPr>
      </w:pPr>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DomainParticipant</w:t>
      </w:r>
      <w:r w:rsidRPr="003D3106">
        <w:rPr>
          <w:rFonts w:ascii="Menlo Regular" w:eastAsia="Verdana" w:hAnsi="Menlo Regular" w:cs="Menlo Regular"/>
          <w:sz w:val="20"/>
          <w:szCs w:val="20"/>
        </w:rPr>
        <w:t xml:space="preserve"> dp</w:t>
      </w:r>
      <w:del w:id="2036" w:author="Angelo Corsaro" w:date="2012-10-16T15:03:00Z">
        <w:r w:rsidRPr="003D3106" w:rsidDel="006A3C9B">
          <w:rPr>
            <w:rFonts w:ascii="Menlo Regular" w:eastAsia="Verdana" w:hAnsi="Menlo Regular" w:cs="Menlo Regular"/>
            <w:sz w:val="20"/>
            <w:szCs w:val="20"/>
          </w:rPr>
          <w:delText xml:space="preserve"> = </w:delText>
        </w:r>
      </w:del>
    </w:p>
    <w:p w14:paraId="36B1981E" w14:textId="67450DD2" w:rsidR="005F4BB9" w:rsidRPr="003D3106" w:rsidRDefault="005F4BB9" w:rsidP="006A3C9B">
      <w:pPr>
        <w:rPr>
          <w:rFonts w:ascii="Menlo Regular" w:eastAsia="Verdana" w:hAnsi="Menlo Regular" w:cs="Menlo Regular"/>
          <w:sz w:val="20"/>
          <w:szCs w:val="20"/>
        </w:rPr>
      </w:pPr>
      <w:del w:id="2037" w:author="Angelo Corsaro" w:date="2012-10-16T15:03:00Z">
        <w:r w:rsidRPr="003D3106" w:rsidDel="006A3C9B">
          <w:rPr>
            <w:rFonts w:ascii="Menlo Regular" w:eastAsia="Verdana" w:hAnsi="Menlo Regular" w:cs="Menlo Regular"/>
            <w:sz w:val="20"/>
            <w:szCs w:val="20"/>
          </w:rPr>
          <w:tab/>
        </w:r>
        <w:r w:rsidRPr="003D3106" w:rsidDel="006A3C9B">
          <w:rPr>
            <w:rFonts w:ascii="Menlo Regular" w:eastAsia="Verdana" w:hAnsi="Menlo Regular" w:cs="Menlo Regular"/>
            <w:sz w:val="20"/>
            <w:szCs w:val="20"/>
          </w:rPr>
          <w:tab/>
          <w:delText>TheParticipantFactory().create_participant</w:delText>
        </w:r>
      </w:del>
      <w:r w:rsidRPr="003D3106">
        <w:rPr>
          <w:rFonts w:ascii="Menlo Regular" w:eastAsia="Verdana" w:hAnsi="Menlo Regular" w:cs="Menlo Regular"/>
          <w:sz w:val="20"/>
          <w:szCs w:val="20"/>
        </w:rPr>
        <w:t>(id);</w:t>
      </w:r>
    </w:p>
    <w:p w14:paraId="562578E9" w14:textId="77777777" w:rsidR="005F4BB9" w:rsidRPr="003D3106" w:rsidRDefault="005F4BB9" w:rsidP="005F4BB9">
      <w:pPr>
        <w:rPr>
          <w:rFonts w:ascii="Menlo Regular" w:eastAsia="Verdana" w:hAnsi="Menlo Regular" w:cs="Menlo Regular"/>
          <w:sz w:val="20"/>
          <w:szCs w:val="20"/>
        </w:rPr>
      </w:pPr>
    </w:p>
    <w:p w14:paraId="769C5D74"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sub::qos::Subscriber</w:t>
      </w:r>
      <w:r w:rsidRPr="003D3106">
        <w:rPr>
          <w:rFonts w:ascii="Menlo Regular" w:eastAsia="Verdana" w:hAnsi="Menlo Regular" w:cs="Menlo Regular"/>
          <w:color w:val="005032"/>
          <w:sz w:val="20"/>
          <w:szCs w:val="20"/>
        </w:rPr>
        <w:t>Qos</w:t>
      </w:r>
      <w:r w:rsidRPr="003D3106">
        <w:rPr>
          <w:rFonts w:ascii="Menlo Regular" w:eastAsia="Verdana" w:hAnsi="Menlo Regular" w:cs="Menlo Regular"/>
          <w:sz w:val="20"/>
          <w:szCs w:val="20"/>
        </w:rPr>
        <w:t xml:space="preserve"> sqos;</w:t>
      </w:r>
    </w:p>
    <w:p w14:paraId="67BA3109"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sqos &lt;&lt; policy::</w:t>
      </w:r>
      <w:r w:rsidRPr="003D3106">
        <w:rPr>
          <w:rFonts w:ascii="Menlo Regular" w:eastAsia="Verdana" w:hAnsi="Menlo Regular" w:cs="Menlo Regular"/>
          <w:color w:val="005032"/>
          <w:sz w:val="20"/>
          <w:szCs w:val="20"/>
        </w:rPr>
        <w:t>Partition</w:t>
      </w:r>
      <w:r w:rsidRPr="003D3106">
        <w:rPr>
          <w:rFonts w:ascii="Menlo Regular" w:eastAsia="Verdana" w:hAnsi="Menlo Regular" w:cs="Menlo Regular"/>
          <w:sz w:val="20"/>
          <w:szCs w:val="20"/>
        </w:rPr>
        <w:t>(</w:t>
      </w:r>
      <w:r w:rsidRPr="003D3106">
        <w:rPr>
          <w:rFonts w:ascii="Menlo Regular" w:eastAsia="Verdana" w:hAnsi="Menlo Regular" w:cs="Menlo Regular"/>
          <w:color w:val="2A00FF"/>
          <w:sz w:val="20"/>
          <w:szCs w:val="20"/>
        </w:rPr>
        <w:t>"Tracks"</w:t>
      </w:r>
      <w:r w:rsidRPr="003D3106">
        <w:rPr>
          <w:rFonts w:ascii="Menlo Regular" w:eastAsia="Verdana" w:hAnsi="Menlo Regular" w:cs="Menlo Regular"/>
          <w:sz w:val="20"/>
          <w:szCs w:val="20"/>
        </w:rPr>
        <w:t>);</w:t>
      </w:r>
    </w:p>
    <w:p w14:paraId="6CF816E2" w14:textId="77777777" w:rsidR="005F4BB9" w:rsidRPr="003D3106" w:rsidRDefault="005F4BB9" w:rsidP="005F4BB9">
      <w:pPr>
        <w:rPr>
          <w:rFonts w:ascii="Menlo Regular" w:eastAsia="Verdana" w:hAnsi="Menlo Regular" w:cs="Menlo Regular"/>
          <w:sz w:val="20"/>
          <w:szCs w:val="20"/>
        </w:rPr>
      </w:pPr>
    </w:p>
    <w:p w14:paraId="0492DC88" w14:textId="15D8F1F6" w:rsidR="005F4BB9" w:rsidRPr="003D3106" w:rsidDel="00110828" w:rsidRDefault="005F4BB9">
      <w:pPr>
        <w:rPr>
          <w:del w:id="2038" w:author="Angelo Corsaro" w:date="2012-10-16T15:03:00Z"/>
          <w:rFonts w:ascii="Menlo Regular" w:eastAsia="Verdana" w:hAnsi="Menlo Regular" w:cs="Menlo Regular"/>
          <w:sz w:val="20"/>
          <w:szCs w:val="20"/>
        </w:rPr>
      </w:pPr>
      <w:r w:rsidRPr="003D3106">
        <w:rPr>
          <w:rFonts w:ascii="Menlo Regular" w:eastAsia="Verdana" w:hAnsi="Menlo Regular" w:cs="Menlo Regular"/>
          <w:sz w:val="20"/>
          <w:szCs w:val="20"/>
        </w:rPr>
        <w:tab/>
        <w:t>sub::Subscriber sub</w:t>
      </w:r>
      <w:del w:id="2039" w:author="Angelo Corsaro" w:date="2012-10-16T15:03:00Z">
        <w:r w:rsidRPr="003D3106" w:rsidDel="00110828">
          <w:rPr>
            <w:rFonts w:ascii="Menlo Regular" w:eastAsia="Verdana" w:hAnsi="Menlo Regular" w:cs="Menlo Regular"/>
            <w:sz w:val="20"/>
            <w:szCs w:val="20"/>
          </w:rPr>
          <w:delText xml:space="preserve"> = </w:delText>
        </w:r>
      </w:del>
    </w:p>
    <w:p w14:paraId="11230DC6" w14:textId="3EC71CDF" w:rsidR="005F4BB9" w:rsidRPr="003D3106" w:rsidRDefault="005F4BB9" w:rsidP="00110828">
      <w:pPr>
        <w:rPr>
          <w:rFonts w:ascii="Menlo Regular" w:eastAsia="Verdana" w:hAnsi="Menlo Regular" w:cs="Menlo Regular"/>
          <w:sz w:val="20"/>
          <w:szCs w:val="20"/>
        </w:rPr>
      </w:pPr>
      <w:del w:id="2040" w:author="Angelo Corsaro" w:date="2012-10-16T15:03:00Z">
        <w:r w:rsidRPr="003D3106" w:rsidDel="00110828">
          <w:rPr>
            <w:rFonts w:ascii="Menlo Regular" w:eastAsia="Verdana" w:hAnsi="Menlo Regular" w:cs="Menlo Regular"/>
            <w:sz w:val="20"/>
            <w:szCs w:val="20"/>
          </w:rPr>
          <w:tab/>
        </w:r>
        <w:r w:rsidRPr="003D3106" w:rsidDel="00110828">
          <w:rPr>
            <w:rFonts w:ascii="Menlo Regular" w:eastAsia="Verdana" w:hAnsi="Menlo Regular" w:cs="Menlo Regular"/>
            <w:sz w:val="20"/>
            <w:szCs w:val="20"/>
          </w:rPr>
          <w:tab/>
          <w:delText>dp.create_subscriber</w:delText>
        </w:r>
      </w:del>
      <w:r w:rsidRPr="003D3106">
        <w:rPr>
          <w:rFonts w:ascii="Menlo Regular" w:eastAsia="Verdana" w:hAnsi="Menlo Regular" w:cs="Menlo Regular"/>
          <w:sz w:val="20"/>
          <w:szCs w:val="20"/>
        </w:rPr>
        <w:t>(</w:t>
      </w:r>
      <w:ins w:id="2041" w:author="Angelo Corsaro" w:date="2012-10-16T15:03:00Z">
        <w:r w:rsidR="00110828" w:rsidRPr="003D3106">
          <w:rPr>
            <w:rFonts w:ascii="Menlo Regular" w:eastAsia="Verdana" w:hAnsi="Menlo Regular" w:cs="Menlo Regular"/>
            <w:sz w:val="20"/>
            <w:szCs w:val="20"/>
          </w:rPr>
          <w:t xml:space="preserve">dp, </w:t>
        </w:r>
      </w:ins>
      <w:r w:rsidRPr="003D3106">
        <w:rPr>
          <w:rFonts w:ascii="Menlo Regular" w:eastAsia="Verdana" w:hAnsi="Menlo Regular" w:cs="Menlo Regular"/>
          <w:sz w:val="20"/>
          <w:szCs w:val="20"/>
        </w:rPr>
        <w:t>sqos);</w:t>
      </w:r>
    </w:p>
    <w:p w14:paraId="08D41988" w14:textId="77777777" w:rsidR="005F4BB9" w:rsidRPr="003D3106" w:rsidRDefault="005F4BB9" w:rsidP="005F4BB9">
      <w:pPr>
        <w:rPr>
          <w:rFonts w:ascii="Menlo Regular" w:eastAsia="Verdana" w:hAnsi="Menlo Regular" w:cs="Menlo Regular"/>
          <w:sz w:val="20"/>
          <w:szCs w:val="20"/>
        </w:rPr>
      </w:pPr>
    </w:p>
    <w:p w14:paraId="4BE43D83" w14:textId="77AB5AD2"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topic::qos::</w:t>
      </w:r>
      <w:r w:rsidRPr="003D3106">
        <w:rPr>
          <w:rFonts w:ascii="Menlo Regular" w:eastAsia="Verdana" w:hAnsi="Menlo Regular" w:cs="Menlo Regular"/>
          <w:color w:val="005032"/>
          <w:sz w:val="20"/>
          <w:szCs w:val="20"/>
        </w:rPr>
        <w:t>TopicQos</w:t>
      </w:r>
      <w:r w:rsidRPr="003D3106">
        <w:rPr>
          <w:rFonts w:ascii="Menlo Regular" w:eastAsia="Verdana" w:hAnsi="Menlo Regular" w:cs="Menlo Regular"/>
          <w:sz w:val="20"/>
          <w:szCs w:val="20"/>
        </w:rPr>
        <w:t xml:space="preserve"> tqos</w:t>
      </w:r>
      <w:ins w:id="2042" w:author="Angelo Corsaro" w:date="2012-10-16T15:03:00Z">
        <w:r w:rsidR="00110828" w:rsidRPr="003D3106">
          <w:rPr>
            <w:rFonts w:ascii="Menlo Regular" w:eastAsia="Verdana" w:hAnsi="Menlo Regular" w:cs="Menlo Regular"/>
            <w:sz w:val="20"/>
            <w:szCs w:val="20"/>
          </w:rPr>
          <w:t xml:space="preserve"> = dp.default_topic_qos()</w:t>
        </w:r>
      </w:ins>
      <w:r w:rsidRPr="003D3106">
        <w:rPr>
          <w:rFonts w:ascii="Menlo Regular" w:eastAsia="Verdana" w:hAnsi="Menlo Regular" w:cs="Menlo Regular"/>
          <w:sz w:val="20"/>
          <w:szCs w:val="20"/>
        </w:rPr>
        <w:t>;</w:t>
      </w:r>
    </w:p>
    <w:p w14:paraId="0E18B2E5"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tqos &lt;&lt; policy::</w:t>
      </w:r>
      <w:r w:rsidRPr="003D3106">
        <w:rPr>
          <w:rFonts w:ascii="Menlo Regular" w:eastAsia="Verdana" w:hAnsi="Menlo Regular" w:cs="Menlo Regular"/>
          <w:color w:val="005032"/>
          <w:sz w:val="20"/>
          <w:szCs w:val="20"/>
        </w:rPr>
        <w:t>Reliability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Reliable</w:t>
      </w:r>
      <w:r w:rsidRPr="003D3106">
        <w:rPr>
          <w:rFonts w:ascii="Menlo Regular" w:eastAsia="Verdana" w:hAnsi="Menlo Regular" w:cs="Menlo Regular"/>
          <w:sz w:val="20"/>
          <w:szCs w:val="20"/>
        </w:rPr>
        <w:t>()</w:t>
      </w:r>
    </w:p>
    <w:p w14:paraId="6493A8AC"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Durability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Transient</w:t>
      </w:r>
      <w:r w:rsidRPr="003D3106">
        <w:rPr>
          <w:rFonts w:ascii="Menlo Regular" w:eastAsia="Verdana" w:hAnsi="Menlo Regular" w:cs="Menlo Regular"/>
          <w:sz w:val="20"/>
          <w:szCs w:val="20"/>
        </w:rPr>
        <w:t>()</w:t>
      </w:r>
    </w:p>
    <w:p w14:paraId="0FBAB224"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History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KeepLast</w:t>
      </w:r>
      <w:r w:rsidRPr="003D3106">
        <w:rPr>
          <w:rFonts w:ascii="Menlo Regular" w:eastAsia="Verdana" w:hAnsi="Menlo Regular" w:cs="Menlo Regular"/>
          <w:sz w:val="20"/>
          <w:szCs w:val="20"/>
        </w:rPr>
        <w:t>(10)</w:t>
      </w:r>
    </w:p>
    <w:p w14:paraId="0850D8E3"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TransportPriority</w:t>
      </w:r>
      <w:r w:rsidRPr="003D3106">
        <w:rPr>
          <w:rFonts w:ascii="Menlo Regular" w:eastAsia="Verdana" w:hAnsi="Menlo Regular" w:cs="Menlo Regular"/>
          <w:sz w:val="20"/>
          <w:szCs w:val="20"/>
        </w:rPr>
        <w:t>(14);</w:t>
      </w:r>
    </w:p>
    <w:p w14:paraId="209D2CB9" w14:textId="77777777" w:rsidR="005F4BB9" w:rsidRPr="003D3106" w:rsidRDefault="005F4BB9" w:rsidP="005F4BB9">
      <w:pPr>
        <w:rPr>
          <w:rFonts w:ascii="Menlo Regular" w:eastAsia="Verdana" w:hAnsi="Menlo Regular" w:cs="Menlo Regular"/>
          <w:sz w:val="20"/>
          <w:szCs w:val="20"/>
        </w:rPr>
      </w:pPr>
    </w:p>
    <w:p w14:paraId="48C967C9" w14:textId="77777777" w:rsidR="005F4BB9" w:rsidRPr="003D3106" w:rsidRDefault="005F4BB9" w:rsidP="005F4BB9">
      <w:pPr>
        <w:rPr>
          <w:rFonts w:ascii="Menlo Regular" w:eastAsia="Verdana" w:hAnsi="Menlo Regular" w:cs="Menlo Regular"/>
          <w:sz w:val="20"/>
          <w:szCs w:val="20"/>
        </w:rPr>
      </w:pPr>
    </w:p>
    <w:p w14:paraId="719F54CC" w14:textId="77777777" w:rsidR="005F4BB9" w:rsidRPr="003D3106" w:rsidDel="0057158F" w:rsidRDefault="005F4BB9" w:rsidP="005F4BB9">
      <w:pPr>
        <w:rPr>
          <w:del w:id="2043" w:author="Angelo Corsaro" w:date="2012-10-16T15:04:00Z"/>
          <w:rFonts w:ascii="Menlo Regular" w:eastAsia="Verdana" w:hAnsi="Menlo Regular" w:cs="Menlo Regular"/>
          <w:sz w:val="20"/>
          <w:szCs w:val="20"/>
        </w:rPr>
      </w:pPr>
      <w:r w:rsidRPr="003D3106">
        <w:rPr>
          <w:rFonts w:ascii="Menlo Regular" w:eastAsia="Verdana" w:hAnsi="Menlo Regular" w:cs="Menlo Regular"/>
          <w:sz w:val="20"/>
          <w:szCs w:val="20"/>
        </w:rPr>
        <w:tab/>
        <w:t>dds::topic::</w:t>
      </w:r>
      <w:r w:rsidRPr="003D3106">
        <w:rPr>
          <w:rFonts w:ascii="Menlo Regular" w:eastAsia="Verdana" w:hAnsi="Menlo Regular" w:cs="Menlo Regular"/>
          <w:color w:val="005032"/>
          <w:sz w:val="20"/>
          <w:szCs w:val="20"/>
        </w:rPr>
        <w:t>Topic</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topic</w:t>
      </w:r>
      <w:del w:id="2044" w:author="Angelo Corsaro" w:date="2012-10-16T15:04:00Z">
        <w:r w:rsidRPr="003D3106" w:rsidDel="0057158F">
          <w:rPr>
            <w:rFonts w:ascii="Menlo Regular" w:eastAsia="Verdana" w:hAnsi="Menlo Regular" w:cs="Menlo Regular"/>
            <w:sz w:val="20"/>
            <w:szCs w:val="20"/>
          </w:rPr>
          <w:delText xml:space="preserve"> =</w:delText>
        </w:r>
      </w:del>
    </w:p>
    <w:p w14:paraId="0884FA98" w14:textId="7EEE5F45" w:rsidR="005F4BB9" w:rsidRPr="003D3106" w:rsidRDefault="005F4BB9" w:rsidP="005F4BB9">
      <w:pPr>
        <w:rPr>
          <w:rFonts w:ascii="Menlo Regular" w:eastAsia="Verdana" w:hAnsi="Menlo Regular" w:cs="Menlo Regular"/>
          <w:sz w:val="20"/>
          <w:szCs w:val="20"/>
        </w:rPr>
      </w:pPr>
      <w:del w:id="2045" w:author="Angelo Corsaro" w:date="2012-10-16T15:04:00Z">
        <w:r w:rsidRPr="003D3106" w:rsidDel="0057158F">
          <w:rPr>
            <w:rFonts w:ascii="Menlo Regular" w:eastAsia="Verdana" w:hAnsi="Menlo Regular" w:cs="Menlo Regular"/>
            <w:sz w:val="20"/>
            <w:szCs w:val="20"/>
          </w:rPr>
          <w:tab/>
        </w:r>
        <w:r w:rsidRPr="003D3106" w:rsidDel="0057158F">
          <w:rPr>
            <w:rFonts w:ascii="Menlo Regular" w:eastAsia="Verdana" w:hAnsi="Menlo Regular" w:cs="Menlo Regular"/>
            <w:sz w:val="20"/>
            <w:szCs w:val="20"/>
          </w:rPr>
          <w:tab/>
          <w:delText>dp.create_topic&lt;</w:delText>
        </w:r>
        <w:r w:rsidRPr="003D3106" w:rsidDel="0057158F">
          <w:rPr>
            <w:rFonts w:ascii="Menlo Regular" w:eastAsia="Verdana" w:hAnsi="Menlo Regular" w:cs="Menlo Regular"/>
            <w:color w:val="005032"/>
            <w:sz w:val="20"/>
            <w:szCs w:val="20"/>
          </w:rPr>
          <w:delText>RadarTrack</w:delText>
        </w:r>
        <w:r w:rsidRPr="003D3106" w:rsidDel="0057158F">
          <w:rPr>
            <w:rFonts w:ascii="Menlo Regular" w:eastAsia="Verdana" w:hAnsi="Menlo Regular" w:cs="Menlo Regular"/>
            <w:sz w:val="20"/>
            <w:szCs w:val="20"/>
          </w:rPr>
          <w:delText>&gt;</w:delText>
        </w:r>
      </w:del>
      <w:r w:rsidRPr="003D3106">
        <w:rPr>
          <w:rFonts w:ascii="Menlo Regular" w:eastAsia="Verdana" w:hAnsi="Menlo Regular" w:cs="Menlo Regular"/>
          <w:sz w:val="20"/>
          <w:szCs w:val="20"/>
        </w:rPr>
        <w:t>(</w:t>
      </w:r>
      <w:ins w:id="2046" w:author="Angelo Corsaro" w:date="2012-10-16T15:04:00Z">
        <w:r w:rsidR="0057158F" w:rsidRPr="003D3106">
          <w:rPr>
            <w:rFonts w:ascii="Menlo Regular" w:eastAsia="Verdana" w:hAnsi="Menlo Regular" w:cs="Menlo Regular"/>
            <w:sz w:val="20"/>
            <w:szCs w:val="20"/>
          </w:rPr>
          <w:t xml:space="preserve">dp, </w:t>
        </w:r>
      </w:ins>
      <w:r w:rsidRPr="003D3106">
        <w:rPr>
          <w:rFonts w:ascii="Menlo Regular" w:eastAsia="Verdana" w:hAnsi="Menlo Regular" w:cs="Menlo Regular"/>
          <w:color w:val="2A00FF"/>
          <w:sz w:val="20"/>
          <w:szCs w:val="20"/>
        </w:rPr>
        <w:t>"TrackTopic"</w:t>
      </w:r>
      <w:del w:id="2047" w:author="Angelo Corsaro" w:date="2012-10-16T15:04:00Z">
        <w:r w:rsidRPr="003D3106" w:rsidDel="0057158F">
          <w:rPr>
            <w:rFonts w:ascii="Menlo Regular" w:eastAsia="Verdana" w:hAnsi="Menlo Regular" w:cs="Menlo Regular"/>
            <w:sz w:val="20"/>
            <w:szCs w:val="20"/>
          </w:rPr>
          <w:delText xml:space="preserve">, </w:delText>
        </w:r>
        <w:r w:rsidRPr="003D3106" w:rsidDel="0057158F">
          <w:rPr>
            <w:rFonts w:ascii="Menlo Regular" w:eastAsia="Verdana" w:hAnsi="Menlo Regular" w:cs="Menlo Regular"/>
            <w:color w:val="2A00FF"/>
            <w:sz w:val="20"/>
            <w:szCs w:val="20"/>
          </w:rPr>
          <w:delText>"RadarTrack"</w:delText>
        </w:r>
      </w:del>
      <w:r w:rsidRPr="003D3106">
        <w:rPr>
          <w:rFonts w:ascii="Menlo Regular" w:eastAsia="Verdana" w:hAnsi="Menlo Regular" w:cs="Menlo Regular"/>
          <w:sz w:val="20"/>
          <w:szCs w:val="20"/>
        </w:rPr>
        <w:t>, tqos);</w:t>
      </w:r>
    </w:p>
    <w:p w14:paraId="708E3CA8" w14:textId="77777777" w:rsidR="005F4BB9" w:rsidRPr="003D3106" w:rsidRDefault="005F4BB9" w:rsidP="005F4BB9">
      <w:pPr>
        <w:rPr>
          <w:rFonts w:ascii="Menlo Regular" w:eastAsia="Verdana" w:hAnsi="Menlo Regular" w:cs="Menlo Regular"/>
          <w:sz w:val="20"/>
          <w:szCs w:val="20"/>
        </w:rPr>
      </w:pPr>
    </w:p>
    <w:p w14:paraId="1BB9F604"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sub::qos::</w:t>
      </w:r>
      <w:r w:rsidRPr="003D3106">
        <w:rPr>
          <w:rFonts w:ascii="Menlo Regular" w:eastAsia="Verdana" w:hAnsi="Menlo Regular" w:cs="Menlo Regular"/>
          <w:color w:val="005032"/>
          <w:sz w:val="20"/>
          <w:szCs w:val="20"/>
        </w:rPr>
        <w:t>DataReaderQos</w:t>
      </w:r>
      <w:r w:rsidRPr="003D3106">
        <w:rPr>
          <w:rFonts w:ascii="Menlo Regular" w:eastAsia="Verdana" w:hAnsi="Menlo Regular" w:cs="Menlo Regular"/>
          <w:sz w:val="20"/>
          <w:szCs w:val="20"/>
        </w:rPr>
        <w:t xml:space="preserve"> dwqos(tqos);</w:t>
      </w:r>
    </w:p>
    <w:p w14:paraId="481FAA08" w14:textId="77777777" w:rsidR="005F4BB9" w:rsidRPr="003D3106" w:rsidRDefault="005F4BB9" w:rsidP="005F4BB9">
      <w:pPr>
        <w:rPr>
          <w:rFonts w:ascii="Menlo Regular" w:eastAsia="Verdana" w:hAnsi="Menlo Regular" w:cs="Menlo Regular"/>
          <w:sz w:val="20"/>
          <w:szCs w:val="20"/>
        </w:rPr>
      </w:pPr>
    </w:p>
    <w:p w14:paraId="01CABFB0" w14:textId="5C18B3A6" w:rsidR="005F4BB9" w:rsidRPr="003D3106" w:rsidDel="0033123C" w:rsidRDefault="005F4BB9" w:rsidP="005F4BB9">
      <w:pPr>
        <w:rPr>
          <w:del w:id="2048" w:author="Angelo Corsaro" w:date="2012-10-16T15:04:00Z"/>
          <w:rFonts w:ascii="Menlo Regular" w:eastAsia="Verdana" w:hAnsi="Menlo Regular" w:cs="Menlo Regular"/>
          <w:sz w:val="20"/>
          <w:szCs w:val="20"/>
        </w:rPr>
      </w:pPr>
      <w:r w:rsidRPr="003D3106">
        <w:rPr>
          <w:rFonts w:ascii="Menlo Regular" w:eastAsia="Verdana" w:hAnsi="Menlo Regular" w:cs="Menlo Regular"/>
          <w:sz w:val="20"/>
          <w:szCs w:val="20"/>
        </w:rPr>
        <w:tab/>
        <w:t>sub::</w:t>
      </w:r>
      <w:r w:rsidRPr="003D3106">
        <w:rPr>
          <w:rFonts w:ascii="Menlo Regular" w:eastAsia="Verdana" w:hAnsi="Menlo Regular" w:cs="Menlo Regular"/>
          <w:color w:val="005032"/>
          <w:sz w:val="20"/>
          <w:szCs w:val="20"/>
        </w:rPr>
        <w:t>DataReader</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dr</w:t>
      </w:r>
      <w:del w:id="2049" w:author="Angelo Corsaro" w:date="2012-10-16T15:05:00Z">
        <w:r w:rsidRPr="003D3106" w:rsidDel="0033123C">
          <w:rPr>
            <w:rFonts w:ascii="Menlo Regular" w:eastAsia="Verdana" w:hAnsi="Menlo Regular" w:cs="Menlo Regular"/>
            <w:sz w:val="20"/>
            <w:szCs w:val="20"/>
          </w:rPr>
          <w:delText xml:space="preserve"> </w:delText>
        </w:r>
      </w:del>
      <w:del w:id="2050" w:author="Angelo Corsaro" w:date="2012-10-16T15:04:00Z">
        <w:r w:rsidRPr="003D3106" w:rsidDel="0033123C">
          <w:rPr>
            <w:rFonts w:ascii="Menlo Regular" w:eastAsia="Verdana" w:hAnsi="Menlo Regular" w:cs="Menlo Regular"/>
            <w:sz w:val="20"/>
            <w:szCs w:val="20"/>
          </w:rPr>
          <w:delText xml:space="preserve">= </w:delText>
        </w:r>
      </w:del>
    </w:p>
    <w:p w14:paraId="58ED375C" w14:textId="679CD199" w:rsidR="00222C54" w:rsidRPr="003D3106" w:rsidRDefault="005F4BB9" w:rsidP="005F4BB9">
      <w:pPr>
        <w:rPr>
          <w:ins w:id="2051" w:author="Angelo Corsaro" w:date="2012-10-16T15:05:00Z"/>
          <w:rFonts w:ascii="Menlo Regular" w:eastAsia="Verdana" w:hAnsi="Menlo Regular" w:cs="Menlo Regular"/>
          <w:sz w:val="20"/>
          <w:szCs w:val="20"/>
        </w:rPr>
      </w:pPr>
      <w:del w:id="2052" w:author="Angelo Corsaro" w:date="2012-10-16T15:04:00Z">
        <w:r w:rsidRPr="003D3106" w:rsidDel="0033123C">
          <w:rPr>
            <w:rFonts w:ascii="Menlo Regular" w:eastAsia="Verdana" w:hAnsi="Menlo Regular" w:cs="Menlo Regular"/>
            <w:sz w:val="20"/>
            <w:szCs w:val="20"/>
          </w:rPr>
          <w:tab/>
        </w:r>
        <w:r w:rsidRPr="003D3106" w:rsidDel="0033123C">
          <w:rPr>
            <w:rFonts w:ascii="Menlo Regular" w:eastAsia="Verdana" w:hAnsi="Menlo Regular" w:cs="Menlo Regular"/>
            <w:sz w:val="20"/>
            <w:szCs w:val="20"/>
          </w:rPr>
          <w:tab/>
        </w:r>
      </w:del>
      <w:ins w:id="2053" w:author="Angelo Corsaro" w:date="2012-10-16T15:04:00Z">
        <w:r w:rsidR="0033123C" w:rsidRPr="003D3106">
          <w:rPr>
            <w:rFonts w:ascii="Menlo Regular" w:eastAsia="Verdana" w:hAnsi="Menlo Regular" w:cs="Menlo Regular"/>
            <w:sz w:val="20"/>
            <w:szCs w:val="20"/>
          </w:rPr>
          <w:t>(</w:t>
        </w:r>
      </w:ins>
      <w:r w:rsidRPr="003D3106">
        <w:rPr>
          <w:rFonts w:ascii="Menlo Regular" w:eastAsia="Verdana" w:hAnsi="Menlo Regular" w:cs="Menlo Regular"/>
          <w:sz w:val="20"/>
          <w:szCs w:val="20"/>
        </w:rPr>
        <w:t>sub</w:t>
      </w:r>
      <w:del w:id="2054" w:author="Angelo Corsaro" w:date="2012-10-16T15:04:00Z">
        <w:r w:rsidRPr="003D3106" w:rsidDel="0033123C">
          <w:rPr>
            <w:rFonts w:ascii="Menlo Regular" w:eastAsia="Verdana" w:hAnsi="Menlo Regular" w:cs="Menlo Regular"/>
            <w:sz w:val="20"/>
            <w:szCs w:val="20"/>
          </w:rPr>
          <w:delText>.create_datareader</w:delText>
        </w:r>
      </w:del>
      <w:ins w:id="2055" w:author="Angelo Corsaro" w:date="2012-10-16T15:04:00Z">
        <w:r w:rsidR="0033123C" w:rsidRPr="003D3106">
          <w:rPr>
            <w:rFonts w:ascii="Menlo Regular" w:eastAsia="Verdana" w:hAnsi="Menlo Regular" w:cs="Menlo Regular"/>
            <w:sz w:val="20"/>
            <w:szCs w:val="20"/>
          </w:rPr>
          <w:t xml:space="preserve">, </w:t>
        </w:r>
      </w:ins>
      <w:del w:id="2056" w:author="Angelo Corsaro" w:date="2012-10-16T15:04:00Z">
        <w:r w:rsidRPr="003D3106" w:rsidDel="0033123C">
          <w:rPr>
            <w:rFonts w:ascii="Menlo Regular" w:eastAsia="Verdana" w:hAnsi="Menlo Regular" w:cs="Menlo Regular"/>
            <w:sz w:val="20"/>
            <w:szCs w:val="20"/>
          </w:rPr>
          <w:delText>(</w:delText>
        </w:r>
      </w:del>
      <w:r w:rsidRPr="003D3106">
        <w:rPr>
          <w:rFonts w:ascii="Menlo Regular" w:eastAsia="Verdana" w:hAnsi="Menlo Regular" w:cs="Menlo Regular"/>
          <w:sz w:val="20"/>
          <w:szCs w:val="20"/>
        </w:rPr>
        <w:t>topic, drqos);</w:t>
      </w:r>
    </w:p>
    <w:p w14:paraId="0621CA74" w14:textId="77777777" w:rsidR="007167A1" w:rsidRPr="003D3106" w:rsidRDefault="007167A1" w:rsidP="005F4BB9">
      <w:pPr>
        <w:rPr>
          <w:rFonts w:ascii="Menlo Regular" w:eastAsia="Verdana" w:hAnsi="Menlo Regular" w:cs="Menlo Regular"/>
          <w:sz w:val="20"/>
          <w:szCs w:val="20"/>
        </w:rPr>
      </w:pPr>
    </w:p>
    <w:p w14:paraId="5EEBBFD1" w14:textId="3B2316E3"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std::vector&lt;</w:t>
      </w:r>
      <w:ins w:id="2057" w:author="Angelo Corsaro" w:date="2012-10-16T15:05:00Z">
        <w:r w:rsidR="007167A1" w:rsidRPr="003D3106">
          <w:rPr>
            <w:rFonts w:ascii="Menlo Regular" w:eastAsia="Verdana" w:hAnsi="Menlo Regular" w:cs="Menlo Regular"/>
            <w:sz w:val="20"/>
            <w:szCs w:val="20"/>
          </w:rPr>
          <w:t xml:space="preserve"> </w:t>
        </w:r>
      </w:ins>
      <w:del w:id="2058" w:author="Angelo Corsaro" w:date="2012-10-16T15:05:00Z">
        <w:r w:rsidRPr="003D3106" w:rsidDel="007167A1">
          <w:rPr>
            <w:rFonts w:ascii="Menlo Regular" w:eastAsia="Verdana" w:hAnsi="Menlo Regular" w:cs="Menlo Regular"/>
            <w:sz w:val="20"/>
            <w:szCs w:val="20"/>
          </w:rPr>
          <w:delText>RadarTrack</w:delText>
        </w:r>
      </w:del>
      <w:ins w:id="2059" w:author="Angelo Corsaro" w:date="2012-10-16T15:05:00Z">
        <w:r w:rsidR="007167A1" w:rsidRPr="003D3106">
          <w:rPr>
            <w:rFonts w:ascii="Menlo Regular" w:eastAsia="Verdana" w:hAnsi="Menlo Regular" w:cs="Menlo Regular"/>
            <w:sz w:val="20"/>
            <w:szCs w:val="20"/>
          </w:rPr>
          <w:t xml:space="preserve">Samples&lt;RadarTrack&gt; </w:t>
        </w:r>
      </w:ins>
      <w:r w:rsidRPr="003D3106">
        <w:rPr>
          <w:rFonts w:ascii="Menlo Regular" w:eastAsia="Verdana" w:hAnsi="Menlo Regular" w:cs="Menlo Regular"/>
          <w:sz w:val="20"/>
          <w:szCs w:val="20"/>
        </w:rPr>
        <w:t>&gt; samples(MY_MAX_LEN);</w:t>
      </w:r>
    </w:p>
    <w:p w14:paraId="152A9B95" w14:textId="4C31D064" w:rsidR="005F4BB9" w:rsidRPr="003D3106" w:rsidDel="007167A1" w:rsidRDefault="005F4BB9" w:rsidP="005F4BB9">
      <w:pPr>
        <w:rPr>
          <w:del w:id="2060" w:author="Angelo Corsaro" w:date="2012-10-16T15:05:00Z"/>
          <w:rFonts w:ascii="Menlo Regular" w:eastAsia="Verdana" w:hAnsi="Menlo Regular" w:cs="Menlo Regular"/>
          <w:sz w:val="20"/>
          <w:szCs w:val="20"/>
        </w:rPr>
      </w:pPr>
      <w:del w:id="2061" w:author="Angelo Corsaro" w:date="2012-10-16T15:05:00Z">
        <w:r w:rsidRPr="003D3106" w:rsidDel="007167A1">
          <w:rPr>
            <w:rFonts w:ascii="Menlo Regular" w:eastAsia="Verdana" w:hAnsi="Menlo Regular" w:cs="Menlo Regular"/>
            <w:sz w:val="20"/>
            <w:szCs w:val="20"/>
          </w:rPr>
          <w:tab/>
          <w:delText>std::vector&lt;SampleInfo&gt; info(MY_MAX_LEN);</w:delText>
        </w:r>
      </w:del>
    </w:p>
    <w:p w14:paraId="1E9F50C3" w14:textId="5F165780"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ab/>
        <w:t>dr.read(samples.begin()</w:t>
      </w:r>
      <w:ins w:id="2062" w:author="Angelo Corsaro" w:date="2012-10-16T15:05:00Z">
        <w:r w:rsidR="007167A1" w:rsidRPr="003D3106">
          <w:rPr>
            <w:rFonts w:ascii="Menlo Regular" w:eastAsia="Verdana" w:hAnsi="Menlo Regular" w:cs="Menlo Regular"/>
            <w:sz w:val="20"/>
            <w:szCs w:val="20"/>
          </w:rPr>
          <w:t xml:space="preserve">, </w:t>
        </w:r>
      </w:ins>
      <w:del w:id="2063" w:author="Angelo Corsaro" w:date="2012-10-16T15:05:00Z">
        <w:r w:rsidRPr="003D3106" w:rsidDel="007167A1">
          <w:rPr>
            <w:rFonts w:ascii="Menlo Regular" w:eastAsia="Verdana" w:hAnsi="Menlo Regular" w:cs="Menlo Regular"/>
            <w:sz w:val="20"/>
            <w:szCs w:val="20"/>
          </w:rPr>
          <w:delText xml:space="preserve">, info.begin(), </w:delText>
        </w:r>
      </w:del>
      <w:r w:rsidRPr="003D3106">
        <w:rPr>
          <w:rFonts w:ascii="Menlo Regular" w:eastAsia="Verdana" w:hAnsi="Menlo Regular" w:cs="Menlo Regular"/>
          <w:sz w:val="20"/>
          <w:szCs w:val="20"/>
        </w:rPr>
        <w:t>MY_MAX_LEN);</w:t>
      </w:r>
    </w:p>
    <w:p w14:paraId="60EA1411" w14:textId="77777777" w:rsidR="005F4BB9" w:rsidRPr="003D3106" w:rsidRDefault="005F4BB9" w:rsidP="005F4BB9">
      <w:pPr>
        <w:rPr>
          <w:rFonts w:ascii="Menlo Regular" w:eastAsia="Verdana" w:hAnsi="Menlo Regular" w:cs="Menlo Regular"/>
          <w:sz w:val="20"/>
          <w:szCs w:val="20"/>
        </w:rPr>
      </w:pPr>
    </w:p>
    <w:p w14:paraId="0F10B81B" w14:textId="77777777" w:rsidR="005F4BB9" w:rsidRPr="003D3106" w:rsidRDefault="005F4BB9" w:rsidP="005F4BB9">
      <w:pPr>
        <w:rPr>
          <w:rFonts w:ascii="Menlo Regular" w:eastAsia="Verdana" w:hAnsi="Menlo Regular" w:cs="Menlo Regular"/>
          <w:sz w:val="20"/>
          <w:szCs w:val="20"/>
        </w:rPr>
      </w:pPr>
    </w:p>
    <w:p w14:paraId="0F7394D1" w14:textId="77777777" w:rsidR="005F4BB9" w:rsidRPr="003D3106" w:rsidRDefault="005F4BB9" w:rsidP="005F4BB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 </w:t>
      </w:r>
      <w:r w:rsidRPr="003D3106">
        <w:rPr>
          <w:rFonts w:ascii="Menlo Regular" w:eastAsia="Verdana" w:hAnsi="Menlo Regular" w:cs="Menlo Regular"/>
          <w:b/>
          <w:bCs/>
          <w:color w:val="7F0055"/>
          <w:sz w:val="20"/>
          <w:szCs w:val="20"/>
        </w:rPr>
        <w:t>catch</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dds::core::</w:t>
      </w:r>
      <w:r w:rsidRPr="003D3106">
        <w:rPr>
          <w:rFonts w:ascii="Menlo Regular" w:eastAsia="Verdana" w:hAnsi="Menlo Regular" w:cs="Menlo Regular"/>
          <w:color w:val="005032"/>
          <w:sz w:val="20"/>
          <w:szCs w:val="20"/>
        </w:rPr>
        <w:t>Exception</w:t>
      </w:r>
      <w:r w:rsidRPr="003D3106">
        <w:rPr>
          <w:rFonts w:ascii="Menlo Regular" w:eastAsia="Verdana" w:hAnsi="Menlo Regular" w:cs="Menlo Regular"/>
          <w:sz w:val="20"/>
          <w:szCs w:val="20"/>
        </w:rPr>
        <w:t>&amp; e) { }</w:t>
      </w:r>
    </w:p>
    <w:p w14:paraId="6020C175" w14:textId="77777777" w:rsidR="00C708B3" w:rsidRPr="003D3106" w:rsidRDefault="00C708B3" w:rsidP="000D6BA4">
      <w:pPr>
        <w:rPr>
          <w:rFonts w:ascii="Menlo Regular" w:hAnsi="Menlo Regular" w:cs="Menlo Regular"/>
          <w:sz w:val="20"/>
          <w:szCs w:val="20"/>
        </w:rPr>
      </w:pPr>
    </w:p>
    <w:p w14:paraId="63AA93CC" w14:textId="77777777" w:rsidR="005F4BB9" w:rsidRPr="003D3106" w:rsidRDefault="005F4BB9" w:rsidP="000D6BA4">
      <w:pPr>
        <w:rPr>
          <w:ins w:id="2064" w:author="Angelo Corsaro" w:date="2012-10-25T15:37:00Z"/>
          <w:rFonts w:ascii="Menlo Regular" w:hAnsi="Menlo Regular" w:cs="Menlo Regular"/>
          <w:sz w:val="20"/>
          <w:szCs w:val="20"/>
        </w:rPr>
      </w:pPr>
    </w:p>
    <w:p w14:paraId="2A124360" w14:textId="766673AF" w:rsidR="00976B7F" w:rsidRPr="003D3106" w:rsidRDefault="00976B7F" w:rsidP="00976B7F">
      <w:pPr>
        <w:pStyle w:val="Titre3"/>
        <w:rPr>
          <w:ins w:id="2065" w:author="Angelo Corsaro" w:date="2012-10-25T15:37:00Z"/>
        </w:rPr>
      </w:pPr>
      <w:ins w:id="2066" w:author="Angelo Corsaro" w:date="2012-10-25T15:37:00Z">
        <w:r w:rsidRPr="003D3106">
          <w:t>C++11 Example</w:t>
        </w:r>
      </w:ins>
    </w:p>
    <w:p w14:paraId="19AF7BE4" w14:textId="052FE539" w:rsidR="00976B7F" w:rsidRPr="003D3106" w:rsidRDefault="00976B7F" w:rsidP="00976B7F">
      <w:pPr>
        <w:rPr>
          <w:ins w:id="2067" w:author="Angelo Corsaro" w:date="2012-10-25T15:37:00Z"/>
        </w:rPr>
      </w:pPr>
      <w:ins w:id="2068" w:author="Angelo Corsaro" w:date="2012-10-25T15:38:00Z">
        <w:r w:rsidRPr="003D3106">
          <w:t xml:space="preserve">While not requiring C++11 the DDS-PSM-Cxx API described in this specification has built-in support for </w:t>
        </w:r>
      </w:ins>
      <w:ins w:id="2069" w:author="Angelo Corsaro" w:date="2012-10-25T15:40:00Z">
        <w:r w:rsidRPr="003D3106">
          <w:t xml:space="preserve">some of the most interesting C++11 features. </w:t>
        </w:r>
      </w:ins>
    </w:p>
    <w:p w14:paraId="7C308E46" w14:textId="77777777" w:rsidR="00976B7F" w:rsidRPr="003D3106" w:rsidRDefault="00976B7F" w:rsidP="00976B7F">
      <w:pPr>
        <w:rPr>
          <w:ins w:id="2070" w:author="Angelo Corsaro" w:date="2012-10-25T15:37:00Z"/>
        </w:rPr>
      </w:pPr>
    </w:p>
    <w:p w14:paraId="6DCF1953" w14:textId="77777777" w:rsidR="00976B7F" w:rsidRPr="003D3106" w:rsidRDefault="00976B7F" w:rsidP="00976B7F">
      <w:pPr>
        <w:rPr>
          <w:ins w:id="2071" w:author="Angelo Corsaro" w:date="2012-10-25T15:37:00Z"/>
          <w:rFonts w:ascii="Menlo Regular" w:eastAsia="Verdana" w:hAnsi="Menlo Regular" w:cs="Menlo Regular"/>
          <w:color w:val="3F7F5F"/>
          <w:sz w:val="20"/>
          <w:szCs w:val="20"/>
        </w:rPr>
      </w:pPr>
      <w:ins w:id="2072" w:author="Angelo Corsaro" w:date="2012-10-25T15:37:00Z">
        <w:r w:rsidRPr="003D3106">
          <w:rPr>
            <w:rFonts w:ascii="Menlo Regular" w:eastAsia="Verdana" w:hAnsi="Menlo Regular" w:cs="Menlo Regular"/>
            <w:color w:val="3F7F5F"/>
            <w:sz w:val="20"/>
            <w:szCs w:val="20"/>
          </w:rPr>
          <w:t xml:space="preserve">   // ================== DataWriter ===================</w:t>
        </w:r>
      </w:ins>
    </w:p>
    <w:p w14:paraId="3D0B75C5" w14:textId="77777777" w:rsidR="00976B7F" w:rsidRPr="003D3106" w:rsidRDefault="00976B7F" w:rsidP="00976B7F">
      <w:pPr>
        <w:rPr>
          <w:ins w:id="2073" w:author="Angelo Corsaro" w:date="2012-10-25T15:37:00Z"/>
          <w:rFonts w:ascii="Menlo Regular" w:eastAsia="Verdana" w:hAnsi="Menlo Regular" w:cs="Menlo Regular"/>
          <w:sz w:val="20"/>
          <w:szCs w:val="20"/>
        </w:rPr>
      </w:pPr>
      <w:ins w:id="2074" w:author="Angelo Corsaro" w:date="2012-10-25T15:37:00Z">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try</w:t>
        </w:r>
        <w:r w:rsidRPr="003D3106">
          <w:rPr>
            <w:rFonts w:ascii="Menlo Regular" w:eastAsia="Verdana" w:hAnsi="Menlo Regular" w:cs="Menlo Regular"/>
            <w:sz w:val="20"/>
            <w:szCs w:val="20"/>
          </w:rPr>
          <w:t xml:space="preserve"> {</w:t>
        </w:r>
      </w:ins>
    </w:p>
    <w:p w14:paraId="7BB1E0B4" w14:textId="77777777" w:rsidR="00976B7F" w:rsidRPr="003D3106" w:rsidRDefault="00976B7F" w:rsidP="00976B7F">
      <w:pPr>
        <w:rPr>
          <w:ins w:id="2075" w:author="Angelo Corsaro" w:date="2012-10-25T15:37:00Z"/>
          <w:rFonts w:ascii="Menlo Regular" w:eastAsia="Verdana" w:hAnsi="Menlo Regular" w:cs="Menlo Regular"/>
          <w:color w:val="005032"/>
          <w:sz w:val="20"/>
          <w:szCs w:val="20"/>
        </w:rPr>
      </w:pPr>
      <w:ins w:id="2076" w:author="Angelo Corsaro" w:date="2012-10-25T15:37:00Z">
        <w:r w:rsidRPr="003D3106">
          <w:rPr>
            <w:rFonts w:ascii="Menlo Regular" w:eastAsia="Verdana" w:hAnsi="Menlo Regular" w:cs="Menlo Regular"/>
            <w:color w:val="005032"/>
            <w:sz w:val="20"/>
            <w:szCs w:val="20"/>
          </w:rPr>
          <w:tab/>
          <w:t>DomainId</w:t>
        </w:r>
        <w:r w:rsidRPr="003D3106">
          <w:rPr>
            <w:rFonts w:ascii="Menlo Regular" w:eastAsia="Verdana" w:hAnsi="Menlo Regular" w:cs="Menlo Regular"/>
            <w:sz w:val="20"/>
            <w:szCs w:val="20"/>
          </w:rPr>
          <w:t xml:space="preserve"> id = 0;</w:t>
        </w:r>
      </w:ins>
    </w:p>
    <w:p w14:paraId="720646EF" w14:textId="77777777" w:rsidR="00976B7F" w:rsidRPr="003D3106" w:rsidRDefault="00976B7F" w:rsidP="00976B7F">
      <w:pPr>
        <w:rPr>
          <w:ins w:id="2077" w:author="Angelo Corsaro" w:date="2012-10-25T15:37:00Z"/>
          <w:rFonts w:ascii="Menlo Regular" w:eastAsia="Verdana" w:hAnsi="Menlo Regular" w:cs="Menlo Regular"/>
          <w:sz w:val="20"/>
          <w:szCs w:val="20"/>
        </w:rPr>
      </w:pPr>
      <w:ins w:id="2078" w:author="Angelo Corsaro" w:date="2012-10-25T15:37:00Z">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DomainParticipant</w:t>
        </w:r>
        <w:r w:rsidRPr="003D3106">
          <w:rPr>
            <w:rFonts w:ascii="Menlo Regular" w:eastAsia="Verdana" w:hAnsi="Menlo Regular" w:cs="Menlo Regular"/>
            <w:sz w:val="20"/>
            <w:szCs w:val="20"/>
          </w:rPr>
          <w:t xml:space="preserve"> dp(id);</w:t>
        </w:r>
      </w:ins>
    </w:p>
    <w:p w14:paraId="75DC2E3D" w14:textId="77777777" w:rsidR="00976B7F" w:rsidRPr="003D3106" w:rsidRDefault="00976B7F" w:rsidP="00976B7F">
      <w:pPr>
        <w:rPr>
          <w:ins w:id="2079" w:author="Angelo Corsaro" w:date="2012-10-25T15:37:00Z"/>
          <w:rFonts w:ascii="Menlo Regular" w:eastAsia="Verdana" w:hAnsi="Menlo Regular" w:cs="Menlo Regular"/>
          <w:sz w:val="20"/>
          <w:szCs w:val="20"/>
        </w:rPr>
      </w:pPr>
    </w:p>
    <w:p w14:paraId="1AE6DE43" w14:textId="77777777" w:rsidR="00976B7F" w:rsidRPr="003D3106" w:rsidRDefault="00976B7F" w:rsidP="00976B7F">
      <w:pPr>
        <w:rPr>
          <w:ins w:id="2080" w:author="Angelo Corsaro" w:date="2012-10-25T15:37:00Z"/>
          <w:rFonts w:ascii="Menlo Regular" w:eastAsia="Verdana" w:hAnsi="Menlo Regular" w:cs="Menlo Regular"/>
          <w:sz w:val="20"/>
          <w:szCs w:val="20"/>
        </w:rPr>
      </w:pPr>
      <w:ins w:id="2081" w:author="Angelo Corsaro" w:date="2012-10-25T15:37:00Z">
        <w:r w:rsidRPr="003D3106">
          <w:rPr>
            <w:rFonts w:ascii="Menlo Regular" w:eastAsia="Verdana" w:hAnsi="Menlo Regular" w:cs="Menlo Regular"/>
            <w:sz w:val="20"/>
            <w:szCs w:val="20"/>
          </w:rPr>
          <w:tab/>
          <w:t>pub::qos::</w:t>
        </w:r>
        <w:r w:rsidRPr="003D3106">
          <w:rPr>
            <w:rFonts w:ascii="Menlo Regular" w:eastAsia="Verdana" w:hAnsi="Menlo Regular" w:cs="Menlo Regular"/>
            <w:color w:val="005032"/>
            <w:sz w:val="20"/>
            <w:szCs w:val="20"/>
          </w:rPr>
          <w:t>PublisherQos</w:t>
        </w:r>
        <w:r w:rsidRPr="003D3106">
          <w:rPr>
            <w:rFonts w:ascii="Menlo Regular" w:eastAsia="Verdana" w:hAnsi="Menlo Regular" w:cs="Menlo Regular"/>
            <w:sz w:val="20"/>
            <w:szCs w:val="20"/>
          </w:rPr>
          <w:t xml:space="preserve"> pqos;</w:t>
        </w:r>
      </w:ins>
    </w:p>
    <w:p w14:paraId="25E96CCF" w14:textId="77777777" w:rsidR="00976B7F" w:rsidRPr="003D3106" w:rsidRDefault="00976B7F" w:rsidP="00976B7F">
      <w:pPr>
        <w:rPr>
          <w:ins w:id="2082" w:author="Angelo Corsaro" w:date="2012-10-25T15:37:00Z"/>
          <w:rFonts w:ascii="Menlo Regular" w:eastAsia="Verdana" w:hAnsi="Menlo Regular" w:cs="Menlo Regular"/>
          <w:sz w:val="20"/>
          <w:szCs w:val="20"/>
        </w:rPr>
      </w:pPr>
      <w:ins w:id="2083" w:author="Angelo Corsaro" w:date="2012-10-25T15:37:00Z">
        <w:r w:rsidRPr="003D3106">
          <w:rPr>
            <w:rFonts w:ascii="Menlo Regular" w:eastAsia="Verdana" w:hAnsi="Menlo Regular" w:cs="Menlo Regular"/>
            <w:sz w:val="20"/>
            <w:szCs w:val="20"/>
          </w:rPr>
          <w:tab/>
          <w:t>pqos &lt;&lt; policy::</w:t>
        </w:r>
        <w:r w:rsidRPr="003D3106">
          <w:rPr>
            <w:rFonts w:ascii="Menlo Regular" w:eastAsia="Verdana" w:hAnsi="Menlo Regular" w:cs="Menlo Regular"/>
            <w:color w:val="005032"/>
            <w:sz w:val="20"/>
            <w:szCs w:val="20"/>
          </w:rPr>
          <w:t>Partition</w:t>
        </w:r>
        <w:r w:rsidRPr="003D3106">
          <w:rPr>
            <w:rFonts w:ascii="Menlo Regular" w:eastAsia="Verdana" w:hAnsi="Menlo Regular" w:cs="Menlo Regular"/>
            <w:sz w:val="20"/>
            <w:szCs w:val="20"/>
          </w:rPr>
          <w:t>(</w:t>
        </w:r>
        <w:r w:rsidRPr="003D3106">
          <w:rPr>
            <w:rFonts w:ascii="Menlo Regular" w:eastAsia="Verdana" w:hAnsi="Menlo Regular" w:cs="Menlo Regular"/>
            <w:color w:val="2A00FF"/>
            <w:sz w:val="20"/>
            <w:szCs w:val="20"/>
          </w:rPr>
          <w:t>"Tracks"</w:t>
        </w:r>
        <w:r w:rsidRPr="003D3106">
          <w:rPr>
            <w:rFonts w:ascii="Menlo Regular" w:eastAsia="Verdana" w:hAnsi="Menlo Regular" w:cs="Menlo Regular"/>
            <w:sz w:val="20"/>
            <w:szCs w:val="20"/>
          </w:rPr>
          <w:t>);</w:t>
        </w:r>
      </w:ins>
    </w:p>
    <w:p w14:paraId="07000B15" w14:textId="77777777" w:rsidR="00976B7F" w:rsidRPr="003D3106" w:rsidRDefault="00976B7F" w:rsidP="00976B7F">
      <w:pPr>
        <w:rPr>
          <w:ins w:id="2084" w:author="Angelo Corsaro" w:date="2012-10-25T15:37:00Z"/>
          <w:rFonts w:ascii="Menlo Regular" w:eastAsia="Verdana" w:hAnsi="Menlo Regular" w:cs="Menlo Regular"/>
          <w:sz w:val="20"/>
          <w:szCs w:val="20"/>
        </w:rPr>
      </w:pPr>
    </w:p>
    <w:p w14:paraId="27B5DBDA" w14:textId="77777777" w:rsidR="00976B7F" w:rsidRPr="003D3106" w:rsidRDefault="00976B7F" w:rsidP="00976B7F">
      <w:pPr>
        <w:rPr>
          <w:ins w:id="2085" w:author="Angelo Corsaro" w:date="2012-10-25T15:37:00Z"/>
          <w:rFonts w:ascii="Menlo Regular" w:eastAsia="Verdana" w:hAnsi="Menlo Regular" w:cs="Menlo Regular"/>
          <w:sz w:val="20"/>
          <w:szCs w:val="20"/>
        </w:rPr>
      </w:pPr>
      <w:ins w:id="2086" w:author="Angelo Corsaro" w:date="2012-10-25T15:37:00Z">
        <w:r w:rsidRPr="003D3106">
          <w:rPr>
            <w:rFonts w:ascii="Menlo Regular" w:eastAsia="Verdana" w:hAnsi="Menlo Regular" w:cs="Menlo Regular"/>
            <w:sz w:val="20"/>
            <w:szCs w:val="20"/>
          </w:rPr>
          <w:tab/>
          <w:t>pub::</w:t>
        </w:r>
        <w:r w:rsidRPr="003D3106">
          <w:rPr>
            <w:rFonts w:ascii="Menlo Regular" w:eastAsia="Verdana" w:hAnsi="Menlo Regular" w:cs="Menlo Regular"/>
            <w:color w:val="005032"/>
            <w:sz w:val="20"/>
            <w:szCs w:val="20"/>
          </w:rPr>
          <w:t>Publisher</w:t>
        </w:r>
        <w:r w:rsidRPr="003D3106">
          <w:rPr>
            <w:rFonts w:ascii="Menlo Regular" w:eastAsia="Verdana" w:hAnsi="Menlo Regular" w:cs="Menlo Regular"/>
            <w:sz w:val="20"/>
            <w:szCs w:val="20"/>
          </w:rPr>
          <w:t xml:space="preserve"> pub(dp, pqos);</w:t>
        </w:r>
      </w:ins>
    </w:p>
    <w:p w14:paraId="06C00F05" w14:textId="77777777" w:rsidR="00976B7F" w:rsidRPr="003D3106" w:rsidRDefault="00976B7F" w:rsidP="00976B7F">
      <w:pPr>
        <w:rPr>
          <w:ins w:id="2087" w:author="Angelo Corsaro" w:date="2012-10-25T15:37:00Z"/>
          <w:rFonts w:ascii="Menlo Regular" w:eastAsia="Verdana" w:hAnsi="Menlo Regular" w:cs="Menlo Regular"/>
          <w:sz w:val="20"/>
          <w:szCs w:val="20"/>
        </w:rPr>
      </w:pPr>
    </w:p>
    <w:p w14:paraId="176A5019" w14:textId="77777777" w:rsidR="00F321C8" w:rsidRPr="003D3106" w:rsidRDefault="00976B7F" w:rsidP="00F321C8">
      <w:pPr>
        <w:rPr>
          <w:ins w:id="2088" w:author="Angelo Corsaro" w:date="2012-11-02T23:14:00Z"/>
          <w:rFonts w:ascii="Menlo Regular" w:eastAsia="Verdana" w:hAnsi="Menlo Regular" w:cs="Menlo Regular"/>
          <w:sz w:val="20"/>
          <w:szCs w:val="20"/>
        </w:rPr>
      </w:pPr>
      <w:ins w:id="2089" w:author="Angelo Corsaro" w:date="2012-10-25T15:37:00Z">
        <w:r w:rsidRPr="003D3106">
          <w:rPr>
            <w:rFonts w:ascii="Menlo Regular" w:eastAsia="Verdana" w:hAnsi="Menlo Regular" w:cs="Menlo Regular"/>
            <w:sz w:val="20"/>
            <w:szCs w:val="20"/>
          </w:rPr>
          <w:tab/>
        </w:r>
      </w:ins>
      <w:ins w:id="2090" w:author="Angelo Corsaro" w:date="2012-11-02T23:14:00Z">
        <w:r w:rsidR="00F321C8" w:rsidRPr="003D3106">
          <w:rPr>
            <w:rFonts w:ascii="Menlo Regular" w:eastAsia="Verdana" w:hAnsi="Menlo Regular" w:cs="Menlo Regular"/>
            <w:sz w:val="20"/>
            <w:szCs w:val="20"/>
          </w:rPr>
          <w:t>topic::qos::</w:t>
        </w:r>
        <w:r w:rsidR="00F321C8" w:rsidRPr="003D3106">
          <w:rPr>
            <w:rFonts w:ascii="Menlo Regular" w:eastAsia="Verdana" w:hAnsi="Menlo Regular" w:cs="Menlo Regular"/>
            <w:color w:val="005032"/>
            <w:sz w:val="20"/>
            <w:szCs w:val="20"/>
          </w:rPr>
          <w:t>TopicQos</w:t>
        </w:r>
        <w:r w:rsidR="00F321C8" w:rsidRPr="003D3106">
          <w:rPr>
            <w:rFonts w:ascii="Menlo Regular" w:eastAsia="Verdana" w:hAnsi="Menlo Regular" w:cs="Menlo Regular"/>
            <w:sz w:val="20"/>
            <w:szCs w:val="20"/>
          </w:rPr>
          <w:t xml:space="preserve"> tqos = dp.default_topic_qos();</w:t>
        </w:r>
      </w:ins>
    </w:p>
    <w:p w14:paraId="648F9F67" w14:textId="77777777" w:rsidR="00F321C8" w:rsidRPr="003D3106" w:rsidRDefault="00F321C8" w:rsidP="00F321C8">
      <w:pPr>
        <w:rPr>
          <w:ins w:id="2091" w:author="Angelo Corsaro" w:date="2012-11-02T23:14:00Z"/>
          <w:rFonts w:ascii="Menlo Regular" w:eastAsia="Verdana" w:hAnsi="Menlo Regular" w:cs="Menlo Regular"/>
          <w:sz w:val="20"/>
          <w:szCs w:val="20"/>
        </w:rPr>
      </w:pPr>
      <w:ins w:id="2092" w:author="Angelo Corsaro" w:date="2012-11-02T23:14:00Z">
        <w:r w:rsidRPr="003D3106">
          <w:rPr>
            <w:rFonts w:ascii="Menlo Regular" w:eastAsia="Verdana" w:hAnsi="Menlo Regular" w:cs="Menlo Regular"/>
            <w:sz w:val="20"/>
            <w:szCs w:val="20"/>
          </w:rPr>
          <w:tab/>
          <w:t>tqos &lt;&lt; policy::</w:t>
        </w:r>
        <w:r w:rsidRPr="003D3106">
          <w:rPr>
            <w:rFonts w:ascii="Menlo Regular" w:eastAsia="Verdana" w:hAnsi="Menlo Regular" w:cs="Menlo Regular"/>
            <w:color w:val="005032"/>
            <w:sz w:val="20"/>
            <w:szCs w:val="20"/>
          </w:rPr>
          <w:t>Reliability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Reliable</w:t>
        </w:r>
        <w:r w:rsidRPr="003D3106">
          <w:rPr>
            <w:rFonts w:ascii="Menlo Regular" w:eastAsia="Verdana" w:hAnsi="Menlo Regular" w:cs="Menlo Regular"/>
            <w:sz w:val="20"/>
            <w:szCs w:val="20"/>
          </w:rPr>
          <w:t>()</w:t>
        </w:r>
      </w:ins>
    </w:p>
    <w:p w14:paraId="74E327D4" w14:textId="77777777" w:rsidR="00F321C8" w:rsidRPr="003D3106" w:rsidRDefault="00F321C8" w:rsidP="00F321C8">
      <w:pPr>
        <w:rPr>
          <w:ins w:id="2093" w:author="Angelo Corsaro" w:date="2012-11-02T23:14:00Z"/>
          <w:rFonts w:ascii="Menlo Regular" w:eastAsia="Verdana" w:hAnsi="Menlo Regular" w:cs="Menlo Regular"/>
          <w:sz w:val="20"/>
          <w:szCs w:val="20"/>
        </w:rPr>
      </w:pPr>
      <w:ins w:id="2094" w:author="Angelo Corsaro" w:date="2012-11-02T23:14:00Z">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Durability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Transient</w:t>
        </w:r>
        <w:r w:rsidRPr="003D3106">
          <w:rPr>
            <w:rFonts w:ascii="Menlo Regular" w:eastAsia="Verdana" w:hAnsi="Menlo Regular" w:cs="Menlo Regular"/>
            <w:sz w:val="20"/>
            <w:szCs w:val="20"/>
          </w:rPr>
          <w:t>()</w:t>
        </w:r>
      </w:ins>
    </w:p>
    <w:p w14:paraId="497BE20E" w14:textId="77777777" w:rsidR="00F321C8" w:rsidRPr="003D3106" w:rsidRDefault="00F321C8" w:rsidP="00F321C8">
      <w:pPr>
        <w:rPr>
          <w:ins w:id="2095" w:author="Angelo Corsaro" w:date="2012-11-02T23:14:00Z"/>
          <w:rFonts w:ascii="Menlo Regular" w:eastAsia="Verdana" w:hAnsi="Menlo Regular" w:cs="Menlo Regular"/>
          <w:sz w:val="20"/>
          <w:szCs w:val="20"/>
        </w:rPr>
      </w:pPr>
      <w:ins w:id="2096" w:author="Angelo Corsaro" w:date="2012-11-02T23:14:00Z">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History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KeepLast</w:t>
        </w:r>
        <w:r w:rsidRPr="003D3106">
          <w:rPr>
            <w:rFonts w:ascii="Menlo Regular" w:eastAsia="Verdana" w:hAnsi="Menlo Regular" w:cs="Menlo Regular"/>
            <w:sz w:val="20"/>
            <w:szCs w:val="20"/>
          </w:rPr>
          <w:t>(10)</w:t>
        </w:r>
      </w:ins>
    </w:p>
    <w:p w14:paraId="309C1E9C" w14:textId="77777777" w:rsidR="00F321C8" w:rsidRPr="003D3106" w:rsidRDefault="00F321C8" w:rsidP="00F321C8">
      <w:pPr>
        <w:rPr>
          <w:ins w:id="2097" w:author="Angelo Corsaro" w:date="2012-11-02T23:14:00Z"/>
          <w:rFonts w:ascii="Menlo Regular" w:eastAsia="Verdana" w:hAnsi="Menlo Regular" w:cs="Menlo Regular"/>
          <w:sz w:val="20"/>
          <w:szCs w:val="20"/>
        </w:rPr>
      </w:pPr>
      <w:ins w:id="2098" w:author="Angelo Corsaro" w:date="2012-11-02T23:14:00Z">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TransportPriority</w:t>
        </w:r>
        <w:r w:rsidRPr="003D3106">
          <w:rPr>
            <w:rFonts w:ascii="Menlo Regular" w:eastAsia="Verdana" w:hAnsi="Menlo Regular" w:cs="Menlo Regular"/>
            <w:sz w:val="20"/>
            <w:szCs w:val="20"/>
          </w:rPr>
          <w:t>(14);</w:t>
        </w:r>
      </w:ins>
    </w:p>
    <w:p w14:paraId="7E46574B" w14:textId="1198365D" w:rsidR="00976B7F" w:rsidRPr="003D3106" w:rsidRDefault="00976B7F" w:rsidP="00F321C8">
      <w:pPr>
        <w:rPr>
          <w:ins w:id="2099" w:author="Angelo Corsaro" w:date="2012-10-25T15:37:00Z"/>
          <w:rFonts w:ascii="Menlo Regular" w:eastAsia="Verdana" w:hAnsi="Menlo Regular" w:cs="Menlo Regular"/>
          <w:sz w:val="20"/>
          <w:szCs w:val="20"/>
        </w:rPr>
      </w:pPr>
    </w:p>
    <w:p w14:paraId="6B8FD1A1" w14:textId="77777777" w:rsidR="00976B7F" w:rsidRPr="003D3106" w:rsidRDefault="00976B7F" w:rsidP="00976B7F">
      <w:pPr>
        <w:rPr>
          <w:ins w:id="2100" w:author="Angelo Corsaro" w:date="2012-10-25T15:37:00Z"/>
          <w:rFonts w:ascii="Menlo Regular" w:eastAsia="Verdana" w:hAnsi="Menlo Regular" w:cs="Menlo Regular"/>
          <w:sz w:val="20"/>
          <w:szCs w:val="20"/>
        </w:rPr>
      </w:pPr>
      <w:ins w:id="2101" w:author="Angelo Corsaro" w:date="2012-10-25T15:37:00Z">
        <w:r w:rsidRPr="003D3106">
          <w:rPr>
            <w:rFonts w:ascii="Menlo Regular" w:eastAsia="Verdana" w:hAnsi="Menlo Regular" w:cs="Menlo Regular"/>
            <w:sz w:val="20"/>
            <w:szCs w:val="20"/>
          </w:rPr>
          <w:tab/>
          <w:t>dds::topic::</w:t>
        </w:r>
        <w:r w:rsidRPr="003D3106">
          <w:rPr>
            <w:rFonts w:ascii="Menlo Regular" w:eastAsia="Verdana" w:hAnsi="Menlo Regular" w:cs="Menlo Regular"/>
            <w:color w:val="005032"/>
            <w:sz w:val="20"/>
            <w:szCs w:val="20"/>
          </w:rPr>
          <w:t>Topic</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&gt; topic(dp, </w:t>
        </w:r>
        <w:r w:rsidRPr="003D3106">
          <w:rPr>
            <w:rFonts w:ascii="Menlo Regular" w:eastAsia="Verdana" w:hAnsi="Menlo Regular" w:cs="Menlo Regular"/>
            <w:color w:val="2A00FF"/>
            <w:sz w:val="20"/>
            <w:szCs w:val="20"/>
          </w:rPr>
          <w:t>"TrackTopic"</w:t>
        </w:r>
        <w:r w:rsidRPr="003D3106">
          <w:rPr>
            <w:rFonts w:ascii="Menlo Regular" w:eastAsia="Verdana" w:hAnsi="Menlo Regular" w:cs="Menlo Regular"/>
            <w:sz w:val="20"/>
            <w:szCs w:val="20"/>
          </w:rPr>
          <w:t>, tqos);</w:t>
        </w:r>
      </w:ins>
    </w:p>
    <w:p w14:paraId="0769F139" w14:textId="77777777" w:rsidR="00976B7F" w:rsidRPr="003D3106" w:rsidRDefault="00976B7F" w:rsidP="00976B7F">
      <w:pPr>
        <w:rPr>
          <w:ins w:id="2102" w:author="Angelo Corsaro" w:date="2012-10-25T15:37:00Z"/>
          <w:rFonts w:ascii="Menlo Regular" w:eastAsia="Verdana" w:hAnsi="Menlo Regular" w:cs="Menlo Regular"/>
          <w:sz w:val="20"/>
          <w:szCs w:val="20"/>
        </w:rPr>
      </w:pPr>
    </w:p>
    <w:p w14:paraId="0657C232" w14:textId="77777777" w:rsidR="00976B7F" w:rsidRPr="003D3106" w:rsidRDefault="00976B7F" w:rsidP="00976B7F">
      <w:pPr>
        <w:rPr>
          <w:ins w:id="2103" w:author="Angelo Corsaro" w:date="2012-10-25T15:37:00Z"/>
          <w:rFonts w:ascii="Menlo Regular" w:eastAsia="Verdana" w:hAnsi="Menlo Regular" w:cs="Menlo Regular"/>
          <w:sz w:val="20"/>
          <w:szCs w:val="20"/>
        </w:rPr>
      </w:pPr>
      <w:ins w:id="2104" w:author="Angelo Corsaro" w:date="2012-10-25T15:37:00Z">
        <w:r w:rsidRPr="003D3106">
          <w:rPr>
            <w:rFonts w:ascii="Menlo Regular" w:eastAsia="Verdana" w:hAnsi="Menlo Regular" w:cs="Menlo Regular"/>
            <w:sz w:val="20"/>
            <w:szCs w:val="20"/>
          </w:rPr>
          <w:tab/>
          <w:t>pub::qos::</w:t>
        </w:r>
        <w:r w:rsidRPr="003D3106">
          <w:rPr>
            <w:rFonts w:ascii="Menlo Regular" w:eastAsia="Verdana" w:hAnsi="Menlo Regular" w:cs="Menlo Regular"/>
            <w:color w:val="005032"/>
            <w:sz w:val="20"/>
            <w:szCs w:val="20"/>
          </w:rPr>
          <w:t>DataWriterQos</w:t>
        </w:r>
        <w:r w:rsidRPr="003D3106">
          <w:rPr>
            <w:rFonts w:ascii="Menlo Regular" w:eastAsia="Verdana" w:hAnsi="Menlo Regular" w:cs="Menlo Regular"/>
            <w:sz w:val="20"/>
            <w:szCs w:val="20"/>
          </w:rPr>
          <w:t xml:space="preserve"> dwqos(tqos);</w:t>
        </w:r>
      </w:ins>
    </w:p>
    <w:p w14:paraId="6FC1AB43" w14:textId="77777777" w:rsidR="00976B7F" w:rsidRPr="003D3106" w:rsidRDefault="00976B7F" w:rsidP="00976B7F">
      <w:pPr>
        <w:rPr>
          <w:ins w:id="2105" w:author="Angelo Corsaro" w:date="2012-10-25T15:37:00Z"/>
          <w:rFonts w:ascii="Menlo Regular" w:eastAsia="Verdana" w:hAnsi="Menlo Regular" w:cs="Menlo Regular"/>
          <w:sz w:val="20"/>
          <w:szCs w:val="20"/>
        </w:rPr>
      </w:pPr>
    </w:p>
    <w:p w14:paraId="73D424E5" w14:textId="77777777" w:rsidR="00976B7F" w:rsidRPr="003D3106" w:rsidRDefault="00976B7F" w:rsidP="00976B7F">
      <w:pPr>
        <w:rPr>
          <w:ins w:id="2106" w:author="Angelo Corsaro" w:date="2012-10-25T15:37:00Z"/>
          <w:rFonts w:ascii="Menlo Regular" w:eastAsia="Verdana" w:hAnsi="Menlo Regular" w:cs="Menlo Regular"/>
          <w:sz w:val="20"/>
          <w:szCs w:val="20"/>
        </w:rPr>
      </w:pPr>
      <w:ins w:id="2107" w:author="Angelo Corsaro" w:date="2012-10-25T15:37:00Z">
        <w:r w:rsidRPr="003D3106">
          <w:rPr>
            <w:rFonts w:ascii="Menlo Regular" w:eastAsia="Verdana" w:hAnsi="Menlo Regular" w:cs="Menlo Regular"/>
            <w:sz w:val="20"/>
            <w:szCs w:val="20"/>
          </w:rPr>
          <w:tab/>
          <w:t>pub::</w:t>
        </w:r>
        <w:r w:rsidRPr="003D3106">
          <w:rPr>
            <w:rFonts w:ascii="Menlo Regular" w:eastAsia="Verdana" w:hAnsi="Menlo Regular" w:cs="Menlo Regular"/>
            <w:color w:val="005032"/>
            <w:sz w:val="20"/>
            <w:szCs w:val="20"/>
          </w:rPr>
          <w:t>DataWriter</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dw(pub, topic, dwqos);</w:t>
        </w:r>
      </w:ins>
    </w:p>
    <w:p w14:paraId="2C985343" w14:textId="77777777" w:rsidR="00976B7F" w:rsidRPr="003D3106" w:rsidRDefault="00976B7F" w:rsidP="00976B7F">
      <w:pPr>
        <w:rPr>
          <w:ins w:id="2108" w:author="Angelo Corsaro" w:date="2012-10-25T15:37:00Z"/>
          <w:rFonts w:ascii="Menlo Regular" w:eastAsia="Verdana" w:hAnsi="Menlo Regular" w:cs="Menlo Regular"/>
          <w:sz w:val="20"/>
          <w:szCs w:val="20"/>
        </w:rPr>
      </w:pPr>
    </w:p>
    <w:p w14:paraId="6ABF04BC" w14:textId="77777777" w:rsidR="00976B7F" w:rsidRPr="003D3106" w:rsidRDefault="00976B7F" w:rsidP="00976B7F">
      <w:pPr>
        <w:rPr>
          <w:ins w:id="2109" w:author="Angelo Corsaro" w:date="2012-10-25T15:37:00Z"/>
          <w:rFonts w:ascii="Menlo Regular" w:eastAsia="Verdana" w:hAnsi="Menlo Regular" w:cs="Menlo Regular"/>
          <w:sz w:val="20"/>
          <w:szCs w:val="20"/>
        </w:rPr>
      </w:pPr>
      <w:ins w:id="2110" w:author="Angelo Corsaro" w:date="2012-10-25T15:37:00Z">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 track(</w:t>
        </w:r>
        <w:r w:rsidRPr="003D3106">
          <w:rPr>
            <w:rFonts w:ascii="Menlo Regular" w:eastAsia="Verdana" w:hAnsi="Menlo Regular" w:cs="Menlo Regular"/>
            <w:color w:val="2A00FF"/>
            <w:sz w:val="20"/>
            <w:szCs w:val="20"/>
          </w:rPr>
          <w:t>"alpha"</w:t>
        </w:r>
        <w:r w:rsidRPr="003D3106">
          <w:rPr>
            <w:rFonts w:ascii="Menlo Regular" w:eastAsia="Verdana" w:hAnsi="Menlo Regular" w:cs="Menlo Regular"/>
            <w:sz w:val="20"/>
            <w:szCs w:val="20"/>
          </w:rPr>
          <w:t>, 100, 200);</w:t>
        </w:r>
      </w:ins>
    </w:p>
    <w:p w14:paraId="3D258081" w14:textId="77777777" w:rsidR="00976B7F" w:rsidRPr="003D3106" w:rsidRDefault="00976B7F" w:rsidP="00976B7F">
      <w:pPr>
        <w:rPr>
          <w:ins w:id="2111" w:author="Angelo Corsaro" w:date="2012-10-25T15:37:00Z"/>
          <w:rFonts w:ascii="Menlo Regular" w:eastAsia="Verdana" w:hAnsi="Menlo Regular" w:cs="Menlo Regular"/>
          <w:sz w:val="20"/>
          <w:szCs w:val="20"/>
        </w:rPr>
      </w:pPr>
    </w:p>
    <w:p w14:paraId="62BFB764" w14:textId="77777777" w:rsidR="00976B7F" w:rsidRPr="003D3106" w:rsidRDefault="00976B7F" w:rsidP="00976B7F">
      <w:pPr>
        <w:rPr>
          <w:ins w:id="2112" w:author="Angelo Corsaro" w:date="2012-10-25T15:37:00Z"/>
          <w:rFonts w:ascii="Menlo Regular" w:eastAsia="Verdana" w:hAnsi="Menlo Regular" w:cs="Menlo Regular"/>
          <w:sz w:val="20"/>
          <w:szCs w:val="20"/>
        </w:rPr>
      </w:pPr>
      <w:ins w:id="2113" w:author="Angelo Corsaro" w:date="2012-10-25T15:37:00Z">
        <w:r w:rsidRPr="003D3106">
          <w:rPr>
            <w:rFonts w:ascii="Menlo Regular" w:eastAsia="Verdana" w:hAnsi="Menlo Regular" w:cs="Menlo Regular"/>
            <w:sz w:val="20"/>
            <w:szCs w:val="20"/>
          </w:rPr>
          <w:tab/>
          <w:t>dw.write(track);</w:t>
        </w:r>
      </w:ins>
    </w:p>
    <w:p w14:paraId="6FEB720F" w14:textId="77777777" w:rsidR="00976B7F" w:rsidRPr="003D3106" w:rsidRDefault="00976B7F" w:rsidP="00976B7F">
      <w:pPr>
        <w:rPr>
          <w:ins w:id="2114" w:author="Angelo Corsaro" w:date="2012-10-25T15:37:00Z"/>
          <w:rFonts w:ascii="Menlo Regular" w:eastAsia="Verdana" w:hAnsi="Menlo Regular" w:cs="Menlo Regular"/>
          <w:sz w:val="20"/>
          <w:szCs w:val="20"/>
        </w:rPr>
      </w:pPr>
      <w:ins w:id="2115" w:author="Angelo Corsaro" w:date="2012-10-25T15:37:00Z">
        <w:r w:rsidRPr="003D3106">
          <w:rPr>
            <w:rFonts w:ascii="Menlo Regular" w:eastAsia="Verdana" w:hAnsi="Menlo Regular" w:cs="Menlo Regular"/>
            <w:sz w:val="20"/>
            <w:szCs w:val="20"/>
          </w:rPr>
          <w:tab/>
          <w:t>// or</w:t>
        </w:r>
      </w:ins>
    </w:p>
    <w:p w14:paraId="36839785" w14:textId="77777777" w:rsidR="00976B7F" w:rsidRPr="003D3106" w:rsidRDefault="00976B7F" w:rsidP="00976B7F">
      <w:pPr>
        <w:rPr>
          <w:ins w:id="2116" w:author="Angelo Corsaro" w:date="2012-10-25T15:37:00Z"/>
          <w:rFonts w:ascii="Menlo Regular" w:eastAsia="Verdana" w:hAnsi="Menlo Regular" w:cs="Menlo Regular"/>
          <w:sz w:val="20"/>
          <w:szCs w:val="20"/>
        </w:rPr>
      </w:pPr>
      <w:ins w:id="2117" w:author="Angelo Corsaro" w:date="2012-10-25T15:37:00Z">
        <w:r w:rsidRPr="003D3106">
          <w:rPr>
            <w:rFonts w:ascii="Menlo Regular" w:eastAsia="Verdana" w:hAnsi="Menlo Regular" w:cs="Menlo Regular"/>
            <w:sz w:val="20"/>
            <w:szCs w:val="20"/>
          </w:rPr>
          <w:tab/>
          <w:t>dw &lt;&lt; track;</w:t>
        </w:r>
      </w:ins>
    </w:p>
    <w:p w14:paraId="71589CB5" w14:textId="77777777" w:rsidR="00976B7F" w:rsidRPr="003D3106" w:rsidRDefault="00976B7F" w:rsidP="00976B7F">
      <w:pPr>
        <w:rPr>
          <w:ins w:id="2118" w:author="Angelo Corsaro" w:date="2012-10-25T15:37:00Z"/>
          <w:rFonts w:ascii="Menlo Regular" w:eastAsia="Verdana" w:hAnsi="Menlo Regular" w:cs="Menlo Regular"/>
          <w:sz w:val="20"/>
          <w:szCs w:val="20"/>
        </w:rPr>
      </w:pPr>
    </w:p>
    <w:p w14:paraId="6F80D253" w14:textId="77777777" w:rsidR="00976B7F" w:rsidRPr="003D3106" w:rsidRDefault="00976B7F" w:rsidP="00976B7F">
      <w:pPr>
        <w:rPr>
          <w:ins w:id="2119" w:author="Angelo Corsaro" w:date="2012-10-25T15:37:00Z"/>
          <w:rFonts w:ascii="Menlo Regular" w:eastAsia="Verdana" w:hAnsi="Menlo Regular" w:cs="Menlo Regular"/>
          <w:sz w:val="20"/>
          <w:szCs w:val="20"/>
        </w:rPr>
      </w:pPr>
      <w:ins w:id="2120" w:author="Angelo Corsaro" w:date="2012-10-25T15:37:00Z">
        <w:r w:rsidRPr="003D3106">
          <w:rPr>
            <w:rFonts w:ascii="Menlo Regular" w:eastAsia="Verdana" w:hAnsi="Menlo Regular" w:cs="Menlo Regular"/>
            <w:sz w:val="20"/>
            <w:szCs w:val="20"/>
          </w:rPr>
          <w:t xml:space="preserve">       </w:t>
        </w:r>
      </w:ins>
    </w:p>
    <w:p w14:paraId="3C119CAF" w14:textId="77777777" w:rsidR="00976B7F" w:rsidRPr="003D3106" w:rsidRDefault="00976B7F" w:rsidP="00976B7F">
      <w:pPr>
        <w:rPr>
          <w:ins w:id="2121" w:author="Angelo Corsaro" w:date="2012-10-25T15:37:00Z"/>
          <w:rFonts w:ascii="Menlo Regular" w:eastAsia="Verdana" w:hAnsi="Menlo Regular" w:cs="Menlo Regular"/>
          <w:sz w:val="20"/>
          <w:szCs w:val="20"/>
        </w:rPr>
      </w:pPr>
    </w:p>
    <w:p w14:paraId="0AB4BA06" w14:textId="77777777" w:rsidR="00976B7F" w:rsidRPr="003D3106" w:rsidRDefault="00976B7F" w:rsidP="00976B7F">
      <w:pPr>
        <w:rPr>
          <w:ins w:id="2122" w:author="Angelo Corsaro" w:date="2012-10-25T15:37:00Z"/>
          <w:rFonts w:ascii="Menlo Regular" w:eastAsia="Verdana" w:hAnsi="Menlo Regular" w:cs="Menlo Regular"/>
          <w:sz w:val="20"/>
          <w:szCs w:val="20"/>
        </w:rPr>
      </w:pPr>
      <w:ins w:id="2123" w:author="Angelo Corsaro" w:date="2012-10-25T15:37:00Z">
        <w:r w:rsidRPr="003D3106">
          <w:rPr>
            <w:rFonts w:ascii="Menlo Regular" w:eastAsia="Verdana" w:hAnsi="Menlo Regular" w:cs="Menlo Regular"/>
            <w:sz w:val="20"/>
            <w:szCs w:val="20"/>
          </w:rPr>
          <w:t xml:space="preserve">    } </w:t>
        </w:r>
        <w:r w:rsidRPr="003D3106">
          <w:rPr>
            <w:rFonts w:ascii="Menlo Regular" w:eastAsia="Verdana" w:hAnsi="Menlo Regular" w:cs="Menlo Regular"/>
            <w:b/>
            <w:bCs/>
            <w:color w:val="7F0055"/>
            <w:sz w:val="20"/>
            <w:szCs w:val="20"/>
          </w:rPr>
          <w:t>catch</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dds::core::</w:t>
        </w:r>
        <w:r w:rsidRPr="003D3106">
          <w:rPr>
            <w:rFonts w:ascii="Menlo Regular" w:eastAsia="Verdana" w:hAnsi="Menlo Regular" w:cs="Menlo Regular"/>
            <w:color w:val="005032"/>
            <w:sz w:val="20"/>
            <w:szCs w:val="20"/>
          </w:rPr>
          <w:t>Exception</w:t>
        </w:r>
        <w:r w:rsidRPr="003D3106">
          <w:rPr>
            <w:rFonts w:ascii="Menlo Regular" w:eastAsia="Verdana" w:hAnsi="Menlo Regular" w:cs="Menlo Regular"/>
            <w:sz w:val="20"/>
            <w:szCs w:val="20"/>
          </w:rPr>
          <w:t>&amp; e) { }</w:t>
        </w:r>
      </w:ins>
    </w:p>
    <w:p w14:paraId="5251207E" w14:textId="77777777" w:rsidR="00976B7F" w:rsidRPr="003D3106" w:rsidRDefault="00976B7F" w:rsidP="00976B7F">
      <w:pPr>
        <w:rPr>
          <w:ins w:id="2124" w:author="Angelo Corsaro" w:date="2012-10-25T15:37:00Z"/>
          <w:rFonts w:ascii="Menlo Regular" w:eastAsia="Verdana" w:hAnsi="Menlo Regular" w:cs="Menlo Regular"/>
          <w:sz w:val="20"/>
          <w:szCs w:val="20"/>
        </w:rPr>
      </w:pPr>
    </w:p>
    <w:p w14:paraId="0D5850FA" w14:textId="77777777" w:rsidR="00976B7F" w:rsidRPr="003D3106" w:rsidRDefault="00976B7F" w:rsidP="00976B7F">
      <w:pPr>
        <w:rPr>
          <w:ins w:id="2125" w:author="Angelo Corsaro" w:date="2012-10-25T15:37:00Z"/>
          <w:rFonts w:ascii="Menlo Regular" w:eastAsia="Verdana" w:hAnsi="Menlo Regular" w:cs="Menlo Regular"/>
          <w:color w:val="3F7F5F"/>
          <w:sz w:val="20"/>
          <w:szCs w:val="20"/>
        </w:rPr>
      </w:pPr>
      <w:ins w:id="2126" w:author="Angelo Corsaro" w:date="2012-10-25T15:37:00Z">
        <w:r w:rsidRPr="003D3106">
          <w:rPr>
            <w:rFonts w:ascii="Menlo Regular" w:eastAsia="Verdana" w:hAnsi="Menlo Regular" w:cs="Menlo Regular"/>
            <w:color w:val="3F7F5F"/>
            <w:sz w:val="20"/>
            <w:szCs w:val="20"/>
          </w:rPr>
          <w:t xml:space="preserve">   // ================== DataReader===================</w:t>
        </w:r>
      </w:ins>
    </w:p>
    <w:p w14:paraId="10273A13" w14:textId="77777777" w:rsidR="00976B7F" w:rsidRPr="003D3106" w:rsidRDefault="00976B7F" w:rsidP="00976B7F">
      <w:pPr>
        <w:rPr>
          <w:ins w:id="2127" w:author="Angelo Corsaro" w:date="2012-10-25T15:37:00Z"/>
          <w:rFonts w:ascii="Menlo Regular" w:eastAsia="Verdana" w:hAnsi="Menlo Regular" w:cs="Menlo Regular"/>
          <w:color w:val="3F7F5F"/>
          <w:sz w:val="20"/>
          <w:szCs w:val="20"/>
        </w:rPr>
      </w:pPr>
    </w:p>
    <w:p w14:paraId="4BEBA7AB" w14:textId="77777777" w:rsidR="00976B7F" w:rsidRPr="003D3106" w:rsidRDefault="00976B7F" w:rsidP="00976B7F">
      <w:pPr>
        <w:rPr>
          <w:ins w:id="2128" w:author="Angelo Corsaro" w:date="2012-10-25T15:37:00Z"/>
          <w:rFonts w:ascii="Menlo Regular" w:eastAsia="Verdana" w:hAnsi="Menlo Regular" w:cs="Menlo Regular"/>
          <w:color w:val="3F7F5F"/>
          <w:sz w:val="20"/>
          <w:szCs w:val="20"/>
        </w:rPr>
      </w:pPr>
    </w:p>
    <w:p w14:paraId="2A8C30E0" w14:textId="77777777" w:rsidR="00976B7F" w:rsidRPr="003D3106" w:rsidRDefault="00976B7F" w:rsidP="00976B7F">
      <w:pPr>
        <w:rPr>
          <w:ins w:id="2129" w:author="Angelo Corsaro" w:date="2012-10-25T15:37:00Z"/>
          <w:rFonts w:ascii="Menlo Regular" w:eastAsia="Verdana" w:hAnsi="Menlo Regular" w:cs="Menlo Regular"/>
          <w:b/>
          <w:bCs/>
          <w:color w:val="3F7F5F"/>
          <w:sz w:val="20"/>
          <w:szCs w:val="20"/>
        </w:rPr>
      </w:pPr>
      <w:ins w:id="2130" w:author="Angelo Corsaro" w:date="2012-10-25T15:37:00Z">
        <w:r w:rsidRPr="003D3106">
          <w:rPr>
            <w:rFonts w:ascii="Menlo Regular" w:eastAsia="Verdana" w:hAnsi="Menlo Regular" w:cs="Menlo Regular"/>
            <w:b/>
            <w:bCs/>
            <w:color w:val="3F7F5F"/>
            <w:sz w:val="20"/>
            <w:szCs w:val="20"/>
          </w:rPr>
          <w:t xml:space="preserve">   </w:t>
        </w:r>
        <w:r w:rsidRPr="003D3106">
          <w:rPr>
            <w:rFonts w:ascii="Menlo Regular" w:eastAsia="Verdana" w:hAnsi="Menlo Regular" w:cs="Menlo Regular"/>
            <w:b/>
            <w:bCs/>
            <w:color w:val="7F0055"/>
            <w:sz w:val="20"/>
            <w:szCs w:val="20"/>
          </w:rPr>
          <w:t>try</w:t>
        </w:r>
        <w:r w:rsidRPr="003D3106">
          <w:rPr>
            <w:rFonts w:ascii="Menlo Regular" w:eastAsia="Verdana" w:hAnsi="Menlo Regular" w:cs="Menlo Regular"/>
            <w:sz w:val="20"/>
            <w:szCs w:val="20"/>
          </w:rPr>
          <w:t xml:space="preserve"> {</w:t>
        </w:r>
      </w:ins>
    </w:p>
    <w:p w14:paraId="5F3BCE7A" w14:textId="77777777" w:rsidR="00976B7F" w:rsidRPr="003D3106" w:rsidRDefault="00976B7F" w:rsidP="00976B7F">
      <w:pPr>
        <w:rPr>
          <w:ins w:id="2131" w:author="Angelo Corsaro" w:date="2012-10-25T15:37:00Z"/>
          <w:rFonts w:ascii="Menlo Regular" w:eastAsia="Verdana" w:hAnsi="Menlo Regular" w:cs="Menlo Regular"/>
          <w:color w:val="005032"/>
          <w:sz w:val="20"/>
          <w:szCs w:val="20"/>
        </w:rPr>
      </w:pPr>
      <w:ins w:id="2132" w:author="Angelo Corsaro" w:date="2012-10-25T15:37:00Z">
        <w:r w:rsidRPr="003D3106">
          <w:rPr>
            <w:rFonts w:ascii="Menlo Regular" w:eastAsia="Verdana" w:hAnsi="Menlo Regular" w:cs="Menlo Regular"/>
            <w:color w:val="005032"/>
            <w:sz w:val="20"/>
            <w:szCs w:val="20"/>
          </w:rPr>
          <w:tab/>
          <w:t>DomainId</w:t>
        </w:r>
        <w:r w:rsidRPr="003D3106">
          <w:rPr>
            <w:rFonts w:ascii="Menlo Regular" w:eastAsia="Verdana" w:hAnsi="Menlo Regular" w:cs="Menlo Regular"/>
            <w:sz w:val="20"/>
            <w:szCs w:val="20"/>
          </w:rPr>
          <w:t xml:space="preserve"> id = 0;</w:t>
        </w:r>
      </w:ins>
    </w:p>
    <w:p w14:paraId="146CF4A4" w14:textId="77777777" w:rsidR="00976B7F" w:rsidRPr="003D3106" w:rsidRDefault="00976B7F" w:rsidP="00976B7F">
      <w:pPr>
        <w:rPr>
          <w:ins w:id="2133" w:author="Angelo Corsaro" w:date="2012-10-25T15:37:00Z"/>
          <w:rFonts w:ascii="Menlo Regular" w:eastAsia="Verdana" w:hAnsi="Menlo Regular" w:cs="Menlo Regular"/>
          <w:sz w:val="20"/>
          <w:szCs w:val="20"/>
        </w:rPr>
      </w:pPr>
      <w:ins w:id="2134" w:author="Angelo Corsaro" w:date="2012-10-25T15:37:00Z">
        <w:r w:rsidRPr="003D3106">
          <w:rPr>
            <w:rFonts w:ascii="Menlo Regular" w:eastAsia="Verdana" w:hAnsi="Menlo Regular" w:cs="Menlo Regular"/>
            <w:sz w:val="20"/>
            <w:szCs w:val="20"/>
          </w:rPr>
          <w:tab/>
        </w:r>
        <w:r w:rsidRPr="003D3106">
          <w:rPr>
            <w:rFonts w:ascii="Menlo Regular" w:eastAsia="Verdana" w:hAnsi="Menlo Regular" w:cs="Menlo Regular"/>
            <w:color w:val="005032"/>
            <w:sz w:val="20"/>
            <w:szCs w:val="20"/>
          </w:rPr>
          <w:t>DomainParticipant</w:t>
        </w:r>
        <w:r w:rsidRPr="003D3106">
          <w:rPr>
            <w:rFonts w:ascii="Menlo Regular" w:eastAsia="Verdana" w:hAnsi="Menlo Regular" w:cs="Menlo Regular"/>
            <w:sz w:val="20"/>
            <w:szCs w:val="20"/>
          </w:rPr>
          <w:t xml:space="preserve"> dp(id);</w:t>
        </w:r>
      </w:ins>
    </w:p>
    <w:p w14:paraId="32F1F4A5" w14:textId="77777777" w:rsidR="00976B7F" w:rsidRPr="003D3106" w:rsidRDefault="00976B7F" w:rsidP="00976B7F">
      <w:pPr>
        <w:rPr>
          <w:ins w:id="2135" w:author="Angelo Corsaro" w:date="2012-10-25T15:37:00Z"/>
          <w:rFonts w:ascii="Menlo Regular" w:eastAsia="Verdana" w:hAnsi="Menlo Regular" w:cs="Menlo Regular"/>
          <w:sz w:val="20"/>
          <w:szCs w:val="20"/>
        </w:rPr>
      </w:pPr>
    </w:p>
    <w:p w14:paraId="07433935" w14:textId="77777777" w:rsidR="00976B7F" w:rsidRPr="003D3106" w:rsidRDefault="00976B7F" w:rsidP="00976B7F">
      <w:pPr>
        <w:rPr>
          <w:ins w:id="2136" w:author="Angelo Corsaro" w:date="2012-10-25T15:37:00Z"/>
          <w:rFonts w:ascii="Menlo Regular" w:eastAsia="Verdana" w:hAnsi="Menlo Regular" w:cs="Menlo Regular"/>
          <w:sz w:val="20"/>
          <w:szCs w:val="20"/>
        </w:rPr>
      </w:pPr>
      <w:ins w:id="2137" w:author="Angelo Corsaro" w:date="2012-10-25T15:37:00Z">
        <w:r w:rsidRPr="003D3106">
          <w:rPr>
            <w:rFonts w:ascii="Menlo Regular" w:eastAsia="Verdana" w:hAnsi="Menlo Regular" w:cs="Menlo Regular"/>
            <w:sz w:val="20"/>
            <w:szCs w:val="20"/>
          </w:rPr>
          <w:tab/>
          <w:t>sub::qos::Subscriber</w:t>
        </w:r>
        <w:r w:rsidRPr="003D3106">
          <w:rPr>
            <w:rFonts w:ascii="Menlo Regular" w:eastAsia="Verdana" w:hAnsi="Menlo Regular" w:cs="Menlo Regular"/>
            <w:color w:val="005032"/>
            <w:sz w:val="20"/>
            <w:szCs w:val="20"/>
          </w:rPr>
          <w:t>Qos</w:t>
        </w:r>
        <w:r w:rsidRPr="003D3106">
          <w:rPr>
            <w:rFonts w:ascii="Menlo Regular" w:eastAsia="Verdana" w:hAnsi="Menlo Regular" w:cs="Menlo Regular"/>
            <w:sz w:val="20"/>
            <w:szCs w:val="20"/>
          </w:rPr>
          <w:t xml:space="preserve"> sqos;</w:t>
        </w:r>
      </w:ins>
    </w:p>
    <w:p w14:paraId="38F662DF" w14:textId="77777777" w:rsidR="00976B7F" w:rsidRPr="003D3106" w:rsidRDefault="00976B7F" w:rsidP="00976B7F">
      <w:pPr>
        <w:rPr>
          <w:ins w:id="2138" w:author="Angelo Corsaro" w:date="2012-10-25T15:37:00Z"/>
          <w:rFonts w:ascii="Menlo Regular" w:eastAsia="Verdana" w:hAnsi="Menlo Regular" w:cs="Menlo Regular"/>
          <w:sz w:val="20"/>
          <w:szCs w:val="20"/>
        </w:rPr>
      </w:pPr>
      <w:ins w:id="2139" w:author="Angelo Corsaro" w:date="2012-10-25T15:37:00Z">
        <w:r w:rsidRPr="003D3106">
          <w:rPr>
            <w:rFonts w:ascii="Menlo Regular" w:eastAsia="Verdana" w:hAnsi="Menlo Regular" w:cs="Menlo Regular"/>
            <w:sz w:val="20"/>
            <w:szCs w:val="20"/>
          </w:rPr>
          <w:tab/>
          <w:t>sqos &lt;&lt; policy::</w:t>
        </w:r>
        <w:r w:rsidRPr="003D3106">
          <w:rPr>
            <w:rFonts w:ascii="Menlo Regular" w:eastAsia="Verdana" w:hAnsi="Menlo Regular" w:cs="Menlo Regular"/>
            <w:color w:val="005032"/>
            <w:sz w:val="20"/>
            <w:szCs w:val="20"/>
          </w:rPr>
          <w:t>Partition</w:t>
        </w:r>
        <w:r w:rsidRPr="003D3106">
          <w:rPr>
            <w:rFonts w:ascii="Menlo Regular" w:eastAsia="Verdana" w:hAnsi="Menlo Regular" w:cs="Menlo Regular"/>
            <w:sz w:val="20"/>
            <w:szCs w:val="20"/>
          </w:rPr>
          <w:t>(</w:t>
        </w:r>
        <w:r w:rsidRPr="003D3106">
          <w:rPr>
            <w:rFonts w:ascii="Menlo Regular" w:eastAsia="Verdana" w:hAnsi="Menlo Regular" w:cs="Menlo Regular"/>
            <w:color w:val="2A00FF"/>
            <w:sz w:val="20"/>
            <w:szCs w:val="20"/>
          </w:rPr>
          <w:t>"Tracks"</w:t>
        </w:r>
        <w:r w:rsidRPr="003D3106">
          <w:rPr>
            <w:rFonts w:ascii="Menlo Regular" w:eastAsia="Verdana" w:hAnsi="Menlo Regular" w:cs="Menlo Regular"/>
            <w:sz w:val="20"/>
            <w:szCs w:val="20"/>
          </w:rPr>
          <w:t>);</w:t>
        </w:r>
      </w:ins>
    </w:p>
    <w:p w14:paraId="5F3BDCD3" w14:textId="77777777" w:rsidR="00976B7F" w:rsidRPr="003D3106" w:rsidRDefault="00976B7F" w:rsidP="00976B7F">
      <w:pPr>
        <w:rPr>
          <w:ins w:id="2140" w:author="Angelo Corsaro" w:date="2012-10-25T15:37:00Z"/>
          <w:rFonts w:ascii="Menlo Regular" w:eastAsia="Verdana" w:hAnsi="Menlo Regular" w:cs="Menlo Regular"/>
          <w:sz w:val="20"/>
          <w:szCs w:val="20"/>
        </w:rPr>
      </w:pPr>
    </w:p>
    <w:p w14:paraId="1693865D" w14:textId="77777777" w:rsidR="00976B7F" w:rsidRPr="003D3106" w:rsidRDefault="00976B7F" w:rsidP="00976B7F">
      <w:pPr>
        <w:rPr>
          <w:ins w:id="2141" w:author="Angelo Corsaro" w:date="2012-10-25T15:37:00Z"/>
          <w:rFonts w:ascii="Menlo Regular" w:eastAsia="Verdana" w:hAnsi="Menlo Regular" w:cs="Menlo Regular"/>
          <w:sz w:val="20"/>
          <w:szCs w:val="20"/>
        </w:rPr>
      </w:pPr>
      <w:ins w:id="2142" w:author="Angelo Corsaro" w:date="2012-10-25T15:37:00Z">
        <w:r w:rsidRPr="003D3106">
          <w:rPr>
            <w:rFonts w:ascii="Menlo Regular" w:eastAsia="Verdana" w:hAnsi="Menlo Regular" w:cs="Menlo Regular"/>
            <w:sz w:val="20"/>
            <w:szCs w:val="20"/>
          </w:rPr>
          <w:tab/>
          <w:t>sub::Subscriber sub(dp, sqos);</w:t>
        </w:r>
      </w:ins>
    </w:p>
    <w:p w14:paraId="34964CFE" w14:textId="77777777" w:rsidR="00976B7F" w:rsidRPr="003D3106" w:rsidRDefault="00976B7F" w:rsidP="00976B7F">
      <w:pPr>
        <w:rPr>
          <w:ins w:id="2143" w:author="Angelo Corsaro" w:date="2012-10-25T15:37:00Z"/>
          <w:rFonts w:ascii="Menlo Regular" w:eastAsia="Verdana" w:hAnsi="Menlo Regular" w:cs="Menlo Regular"/>
          <w:sz w:val="20"/>
          <w:szCs w:val="20"/>
        </w:rPr>
      </w:pPr>
    </w:p>
    <w:p w14:paraId="1C570DEB" w14:textId="77777777" w:rsidR="00333AEB" w:rsidRPr="003D3106" w:rsidRDefault="00976B7F" w:rsidP="00333AEB">
      <w:pPr>
        <w:rPr>
          <w:ins w:id="2144" w:author="Angelo Corsaro" w:date="2012-11-02T23:40:00Z"/>
          <w:rFonts w:ascii="Menlo Regular" w:eastAsia="Verdana" w:hAnsi="Menlo Regular" w:cs="Menlo Regular"/>
          <w:sz w:val="20"/>
          <w:szCs w:val="20"/>
        </w:rPr>
      </w:pPr>
      <w:ins w:id="2145" w:author="Angelo Corsaro" w:date="2012-10-25T15:37:00Z">
        <w:r w:rsidRPr="003D3106">
          <w:rPr>
            <w:rFonts w:ascii="Menlo Regular" w:eastAsia="Verdana" w:hAnsi="Menlo Regular" w:cs="Menlo Regular"/>
            <w:sz w:val="20"/>
            <w:szCs w:val="20"/>
          </w:rPr>
          <w:tab/>
        </w:r>
      </w:ins>
    </w:p>
    <w:p w14:paraId="52BDB77A" w14:textId="77777777" w:rsidR="00333AEB" w:rsidRPr="003D3106" w:rsidRDefault="00333AEB" w:rsidP="00333AEB">
      <w:pPr>
        <w:rPr>
          <w:ins w:id="2146" w:author="Angelo Corsaro" w:date="2012-11-02T23:40:00Z"/>
          <w:rFonts w:ascii="Menlo Regular" w:eastAsia="Verdana" w:hAnsi="Menlo Regular" w:cs="Menlo Regular"/>
          <w:sz w:val="20"/>
          <w:szCs w:val="20"/>
        </w:rPr>
      </w:pPr>
      <w:ins w:id="2147" w:author="Angelo Corsaro" w:date="2012-11-02T23:40:00Z">
        <w:r w:rsidRPr="003D3106">
          <w:rPr>
            <w:rFonts w:ascii="Menlo Regular" w:eastAsia="Verdana" w:hAnsi="Menlo Regular" w:cs="Menlo Regular"/>
            <w:sz w:val="20"/>
            <w:szCs w:val="20"/>
          </w:rPr>
          <w:tab/>
          <w:t>topic::qos::</w:t>
        </w:r>
        <w:r w:rsidRPr="003D3106">
          <w:rPr>
            <w:rFonts w:ascii="Menlo Regular" w:eastAsia="Verdana" w:hAnsi="Menlo Regular" w:cs="Menlo Regular"/>
            <w:color w:val="005032"/>
            <w:sz w:val="20"/>
            <w:szCs w:val="20"/>
          </w:rPr>
          <w:t>TopicQos</w:t>
        </w:r>
        <w:r w:rsidRPr="003D3106">
          <w:rPr>
            <w:rFonts w:ascii="Menlo Regular" w:eastAsia="Verdana" w:hAnsi="Menlo Regular" w:cs="Menlo Regular"/>
            <w:sz w:val="20"/>
            <w:szCs w:val="20"/>
          </w:rPr>
          <w:t xml:space="preserve"> tqos = dp.default_topic_qos();</w:t>
        </w:r>
      </w:ins>
    </w:p>
    <w:p w14:paraId="5334AB9F" w14:textId="77777777" w:rsidR="00333AEB" w:rsidRPr="003D3106" w:rsidRDefault="00333AEB" w:rsidP="00333AEB">
      <w:pPr>
        <w:rPr>
          <w:ins w:id="2148" w:author="Angelo Corsaro" w:date="2012-11-02T23:40:00Z"/>
          <w:rFonts w:ascii="Menlo Regular" w:eastAsia="Verdana" w:hAnsi="Menlo Regular" w:cs="Menlo Regular"/>
          <w:sz w:val="20"/>
          <w:szCs w:val="20"/>
        </w:rPr>
      </w:pPr>
      <w:ins w:id="2149" w:author="Angelo Corsaro" w:date="2012-11-02T23:40:00Z">
        <w:r w:rsidRPr="003D3106">
          <w:rPr>
            <w:rFonts w:ascii="Menlo Regular" w:eastAsia="Verdana" w:hAnsi="Menlo Regular" w:cs="Menlo Regular"/>
            <w:sz w:val="20"/>
            <w:szCs w:val="20"/>
          </w:rPr>
          <w:tab/>
          <w:t>tqos &lt;&lt; policy::</w:t>
        </w:r>
        <w:r w:rsidRPr="003D3106">
          <w:rPr>
            <w:rFonts w:ascii="Menlo Regular" w:eastAsia="Verdana" w:hAnsi="Menlo Regular" w:cs="Menlo Regular"/>
            <w:color w:val="005032"/>
            <w:sz w:val="20"/>
            <w:szCs w:val="20"/>
          </w:rPr>
          <w:t>Reliability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Reliable</w:t>
        </w:r>
        <w:r w:rsidRPr="003D3106">
          <w:rPr>
            <w:rFonts w:ascii="Menlo Regular" w:eastAsia="Verdana" w:hAnsi="Menlo Regular" w:cs="Menlo Regular"/>
            <w:sz w:val="20"/>
            <w:szCs w:val="20"/>
          </w:rPr>
          <w:t>()</w:t>
        </w:r>
      </w:ins>
    </w:p>
    <w:p w14:paraId="26A8C69C" w14:textId="77777777" w:rsidR="00333AEB" w:rsidRPr="003D3106" w:rsidRDefault="00333AEB" w:rsidP="00333AEB">
      <w:pPr>
        <w:rPr>
          <w:ins w:id="2150" w:author="Angelo Corsaro" w:date="2012-11-02T23:40:00Z"/>
          <w:rFonts w:ascii="Menlo Regular" w:eastAsia="Verdana" w:hAnsi="Menlo Regular" w:cs="Menlo Regular"/>
          <w:sz w:val="20"/>
          <w:szCs w:val="20"/>
        </w:rPr>
      </w:pPr>
      <w:ins w:id="2151" w:author="Angelo Corsaro" w:date="2012-11-02T23:40:00Z">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Durability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Transient</w:t>
        </w:r>
        <w:r w:rsidRPr="003D3106">
          <w:rPr>
            <w:rFonts w:ascii="Menlo Regular" w:eastAsia="Verdana" w:hAnsi="Menlo Regular" w:cs="Menlo Regular"/>
            <w:sz w:val="20"/>
            <w:szCs w:val="20"/>
          </w:rPr>
          <w:t>()</w:t>
        </w:r>
      </w:ins>
    </w:p>
    <w:p w14:paraId="33D80BF7" w14:textId="77777777" w:rsidR="00333AEB" w:rsidRPr="003D3106" w:rsidRDefault="00333AEB" w:rsidP="00333AEB">
      <w:pPr>
        <w:rPr>
          <w:ins w:id="2152" w:author="Angelo Corsaro" w:date="2012-11-02T23:40:00Z"/>
          <w:rFonts w:ascii="Menlo Regular" w:eastAsia="Verdana" w:hAnsi="Menlo Regular" w:cs="Menlo Regular"/>
          <w:sz w:val="20"/>
          <w:szCs w:val="20"/>
        </w:rPr>
      </w:pPr>
      <w:ins w:id="2153" w:author="Angelo Corsaro" w:date="2012-11-02T23:40:00Z">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History</w:t>
        </w:r>
        <w:r w:rsidRPr="003D3106">
          <w:rPr>
            <w:rFonts w:ascii="Menlo Regular" w:eastAsia="Verdana" w:hAnsi="Menlo Regular" w:cs="Menlo Regular"/>
            <w:sz w:val="20"/>
            <w:szCs w:val="20"/>
          </w:rPr>
          <w:t>::</w:t>
        </w:r>
        <w:r w:rsidRPr="003D3106">
          <w:rPr>
            <w:rFonts w:ascii="Menlo Regular" w:eastAsia="Verdana" w:hAnsi="Menlo Regular" w:cs="Menlo Regular"/>
            <w:i/>
            <w:iCs/>
            <w:sz w:val="20"/>
            <w:szCs w:val="20"/>
          </w:rPr>
          <w:t>KeepLast</w:t>
        </w:r>
        <w:r w:rsidRPr="003D3106">
          <w:rPr>
            <w:rFonts w:ascii="Menlo Regular" w:eastAsia="Verdana" w:hAnsi="Menlo Regular" w:cs="Menlo Regular"/>
            <w:sz w:val="20"/>
            <w:szCs w:val="20"/>
          </w:rPr>
          <w:t>(10)</w:t>
        </w:r>
      </w:ins>
    </w:p>
    <w:p w14:paraId="024FCC8A" w14:textId="77777777" w:rsidR="00333AEB" w:rsidRPr="003D3106" w:rsidRDefault="00333AEB" w:rsidP="00333AEB">
      <w:pPr>
        <w:rPr>
          <w:ins w:id="2154" w:author="Angelo Corsaro" w:date="2012-11-02T23:40:00Z"/>
          <w:rFonts w:ascii="Menlo Regular" w:eastAsia="Verdana" w:hAnsi="Menlo Regular" w:cs="Menlo Regular"/>
          <w:sz w:val="20"/>
          <w:szCs w:val="20"/>
        </w:rPr>
      </w:pPr>
      <w:ins w:id="2155" w:author="Angelo Corsaro" w:date="2012-11-02T23:40:00Z">
        <w:r w:rsidRPr="003D3106">
          <w:rPr>
            <w:rFonts w:ascii="Menlo Regular" w:eastAsia="Verdana" w:hAnsi="Menlo Regular" w:cs="Menlo Regular"/>
            <w:sz w:val="20"/>
            <w:szCs w:val="20"/>
          </w:rPr>
          <w:tab/>
          <w:t xml:space="preserve">     &lt;&lt; policy::</w:t>
        </w:r>
        <w:r w:rsidRPr="003D3106">
          <w:rPr>
            <w:rFonts w:ascii="Menlo Regular" w:eastAsia="Verdana" w:hAnsi="Menlo Regular" w:cs="Menlo Regular"/>
            <w:color w:val="005032"/>
            <w:sz w:val="20"/>
            <w:szCs w:val="20"/>
          </w:rPr>
          <w:t>TransportPriority</w:t>
        </w:r>
        <w:r w:rsidRPr="003D3106">
          <w:rPr>
            <w:rFonts w:ascii="Menlo Regular" w:eastAsia="Verdana" w:hAnsi="Menlo Regular" w:cs="Menlo Regular"/>
            <w:sz w:val="20"/>
            <w:szCs w:val="20"/>
          </w:rPr>
          <w:t>(14);</w:t>
        </w:r>
      </w:ins>
    </w:p>
    <w:p w14:paraId="12FE08E1" w14:textId="2E736784" w:rsidR="00976B7F" w:rsidRPr="003D3106" w:rsidRDefault="00976B7F" w:rsidP="00333AEB">
      <w:pPr>
        <w:rPr>
          <w:ins w:id="2156" w:author="Angelo Corsaro" w:date="2012-10-25T15:37:00Z"/>
          <w:rFonts w:ascii="Menlo Regular" w:eastAsia="Verdana" w:hAnsi="Menlo Regular" w:cs="Menlo Regular"/>
          <w:sz w:val="20"/>
          <w:szCs w:val="20"/>
        </w:rPr>
      </w:pPr>
    </w:p>
    <w:p w14:paraId="36A7547D" w14:textId="77777777" w:rsidR="00976B7F" w:rsidRPr="003D3106" w:rsidRDefault="00976B7F" w:rsidP="00976B7F">
      <w:pPr>
        <w:rPr>
          <w:ins w:id="2157" w:author="Angelo Corsaro" w:date="2012-10-25T15:37:00Z"/>
          <w:rFonts w:ascii="Menlo Regular" w:eastAsia="Verdana" w:hAnsi="Menlo Regular" w:cs="Menlo Regular"/>
          <w:sz w:val="20"/>
          <w:szCs w:val="20"/>
        </w:rPr>
      </w:pPr>
    </w:p>
    <w:p w14:paraId="4C611474" w14:textId="77777777" w:rsidR="00976B7F" w:rsidRPr="003D3106" w:rsidRDefault="00976B7F" w:rsidP="00976B7F">
      <w:pPr>
        <w:rPr>
          <w:ins w:id="2158" w:author="Angelo Corsaro" w:date="2012-10-25T15:37:00Z"/>
          <w:rFonts w:ascii="Menlo Regular" w:eastAsia="Verdana" w:hAnsi="Menlo Regular" w:cs="Menlo Regular"/>
          <w:sz w:val="20"/>
          <w:szCs w:val="20"/>
        </w:rPr>
      </w:pPr>
      <w:ins w:id="2159" w:author="Angelo Corsaro" w:date="2012-10-25T15:37:00Z">
        <w:r w:rsidRPr="003D3106">
          <w:rPr>
            <w:rFonts w:ascii="Menlo Regular" w:eastAsia="Verdana" w:hAnsi="Menlo Regular" w:cs="Menlo Regular"/>
            <w:sz w:val="20"/>
            <w:szCs w:val="20"/>
          </w:rPr>
          <w:tab/>
          <w:t>dds::topic::</w:t>
        </w:r>
        <w:r w:rsidRPr="003D3106">
          <w:rPr>
            <w:rFonts w:ascii="Menlo Regular" w:eastAsia="Verdana" w:hAnsi="Menlo Regular" w:cs="Menlo Regular"/>
            <w:color w:val="005032"/>
            <w:sz w:val="20"/>
            <w:szCs w:val="20"/>
          </w:rPr>
          <w:t>Topic</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&gt; topic(dp, </w:t>
        </w:r>
        <w:r w:rsidRPr="003D3106">
          <w:rPr>
            <w:rFonts w:ascii="Menlo Regular" w:eastAsia="Verdana" w:hAnsi="Menlo Regular" w:cs="Menlo Regular"/>
            <w:color w:val="2A00FF"/>
            <w:sz w:val="20"/>
            <w:szCs w:val="20"/>
          </w:rPr>
          <w:t>"TrackTopic"</w:t>
        </w:r>
        <w:r w:rsidRPr="003D3106">
          <w:rPr>
            <w:rFonts w:ascii="Menlo Regular" w:eastAsia="Verdana" w:hAnsi="Menlo Regular" w:cs="Menlo Regular"/>
            <w:sz w:val="20"/>
            <w:szCs w:val="20"/>
          </w:rPr>
          <w:t>, tqos);</w:t>
        </w:r>
      </w:ins>
    </w:p>
    <w:p w14:paraId="435A8633" w14:textId="77777777" w:rsidR="00976B7F" w:rsidRPr="003D3106" w:rsidRDefault="00976B7F" w:rsidP="00976B7F">
      <w:pPr>
        <w:rPr>
          <w:ins w:id="2160" w:author="Angelo Corsaro" w:date="2012-10-25T15:37:00Z"/>
          <w:rFonts w:ascii="Menlo Regular" w:eastAsia="Verdana" w:hAnsi="Menlo Regular" w:cs="Menlo Regular"/>
          <w:sz w:val="20"/>
          <w:szCs w:val="20"/>
        </w:rPr>
      </w:pPr>
    </w:p>
    <w:p w14:paraId="02DB2720" w14:textId="77777777" w:rsidR="00976B7F" w:rsidRPr="003D3106" w:rsidRDefault="00976B7F" w:rsidP="00976B7F">
      <w:pPr>
        <w:rPr>
          <w:ins w:id="2161" w:author="Angelo Corsaro" w:date="2012-10-25T15:37:00Z"/>
          <w:rFonts w:ascii="Menlo Regular" w:eastAsia="Verdana" w:hAnsi="Menlo Regular" w:cs="Menlo Regular"/>
          <w:sz w:val="20"/>
          <w:szCs w:val="20"/>
        </w:rPr>
      </w:pPr>
      <w:ins w:id="2162" w:author="Angelo Corsaro" w:date="2012-10-25T15:37:00Z">
        <w:r w:rsidRPr="003D3106">
          <w:rPr>
            <w:rFonts w:ascii="Menlo Regular" w:eastAsia="Verdana" w:hAnsi="Menlo Regular" w:cs="Menlo Regular"/>
            <w:sz w:val="20"/>
            <w:szCs w:val="20"/>
          </w:rPr>
          <w:tab/>
          <w:t>sub::qos::</w:t>
        </w:r>
        <w:r w:rsidRPr="003D3106">
          <w:rPr>
            <w:rFonts w:ascii="Menlo Regular" w:eastAsia="Verdana" w:hAnsi="Menlo Regular" w:cs="Menlo Regular"/>
            <w:color w:val="005032"/>
            <w:sz w:val="20"/>
            <w:szCs w:val="20"/>
          </w:rPr>
          <w:t>DataReaderQos</w:t>
        </w:r>
        <w:r w:rsidRPr="003D3106">
          <w:rPr>
            <w:rFonts w:ascii="Menlo Regular" w:eastAsia="Verdana" w:hAnsi="Menlo Regular" w:cs="Menlo Regular"/>
            <w:sz w:val="20"/>
            <w:szCs w:val="20"/>
          </w:rPr>
          <w:t xml:space="preserve"> dwqos(tqos);</w:t>
        </w:r>
      </w:ins>
    </w:p>
    <w:p w14:paraId="2C78ACE0" w14:textId="77777777" w:rsidR="00976B7F" w:rsidRPr="003D3106" w:rsidRDefault="00976B7F" w:rsidP="00976B7F">
      <w:pPr>
        <w:rPr>
          <w:ins w:id="2163" w:author="Angelo Corsaro" w:date="2012-10-25T15:37:00Z"/>
          <w:rFonts w:ascii="Menlo Regular" w:eastAsia="Verdana" w:hAnsi="Menlo Regular" w:cs="Menlo Regular"/>
          <w:sz w:val="20"/>
          <w:szCs w:val="20"/>
        </w:rPr>
      </w:pPr>
    </w:p>
    <w:p w14:paraId="2C8CD456" w14:textId="77777777" w:rsidR="00976B7F" w:rsidRPr="003D3106" w:rsidRDefault="00976B7F" w:rsidP="00976B7F">
      <w:pPr>
        <w:rPr>
          <w:ins w:id="2164" w:author="Angelo Corsaro" w:date="2012-10-25T15:37:00Z"/>
          <w:rFonts w:ascii="Menlo Regular" w:eastAsia="Verdana" w:hAnsi="Menlo Regular" w:cs="Menlo Regular"/>
          <w:sz w:val="20"/>
          <w:szCs w:val="20"/>
        </w:rPr>
      </w:pPr>
      <w:ins w:id="2165" w:author="Angelo Corsaro" w:date="2012-10-25T15:37:00Z">
        <w:r w:rsidRPr="003D3106">
          <w:rPr>
            <w:rFonts w:ascii="Menlo Regular" w:eastAsia="Verdana" w:hAnsi="Menlo Regular" w:cs="Menlo Regular"/>
            <w:sz w:val="20"/>
            <w:szCs w:val="20"/>
          </w:rPr>
          <w:tab/>
          <w:t>sub::</w:t>
        </w:r>
        <w:r w:rsidRPr="003D3106">
          <w:rPr>
            <w:rFonts w:ascii="Menlo Regular" w:eastAsia="Verdana" w:hAnsi="Menlo Regular" w:cs="Menlo Regular"/>
            <w:color w:val="005032"/>
            <w:sz w:val="20"/>
            <w:szCs w:val="20"/>
          </w:rPr>
          <w:t>DataReader</w:t>
        </w:r>
        <w:r w:rsidRPr="003D3106">
          <w:rPr>
            <w:rFonts w:ascii="Menlo Regular" w:eastAsia="Verdana" w:hAnsi="Menlo Regular" w:cs="Menlo Regular"/>
            <w:sz w:val="20"/>
            <w:szCs w:val="20"/>
          </w:rPr>
          <w:t>&lt;</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&gt; dr(sub, topic, drqos);</w:t>
        </w:r>
      </w:ins>
    </w:p>
    <w:p w14:paraId="31BAB23F" w14:textId="77777777" w:rsidR="00976B7F" w:rsidRPr="003D3106" w:rsidRDefault="00976B7F" w:rsidP="00976B7F">
      <w:pPr>
        <w:rPr>
          <w:ins w:id="2166" w:author="Angelo Corsaro" w:date="2012-10-25T15:37:00Z"/>
          <w:rFonts w:ascii="Menlo Regular" w:eastAsia="Verdana" w:hAnsi="Menlo Regular" w:cs="Menlo Regular"/>
          <w:sz w:val="20"/>
          <w:szCs w:val="20"/>
        </w:rPr>
      </w:pPr>
    </w:p>
    <w:p w14:paraId="6254EDE8" w14:textId="6FBD32BC" w:rsidR="00976B7F" w:rsidRPr="003D3106" w:rsidRDefault="00976B7F" w:rsidP="00976B7F">
      <w:pPr>
        <w:rPr>
          <w:ins w:id="2167" w:author="Angelo Corsaro" w:date="2012-10-25T15:37:00Z"/>
          <w:rFonts w:ascii="Menlo Regular" w:eastAsia="Verdana" w:hAnsi="Menlo Regular" w:cs="Menlo Regular"/>
          <w:sz w:val="20"/>
          <w:szCs w:val="20"/>
        </w:rPr>
      </w:pPr>
      <w:ins w:id="2168" w:author="Angelo Corsaro" w:date="2012-10-25T15:37:00Z">
        <w:r w:rsidRPr="003D3106">
          <w:rPr>
            <w:rFonts w:ascii="Menlo Regular" w:eastAsia="Verdana" w:hAnsi="Menlo Regular" w:cs="Menlo Regular"/>
            <w:sz w:val="20"/>
            <w:szCs w:val="20"/>
          </w:rPr>
          <w:tab/>
        </w:r>
      </w:ins>
    </w:p>
    <w:p w14:paraId="49BA8FE6" w14:textId="77777777" w:rsidR="0054198C" w:rsidRPr="003D3106" w:rsidRDefault="00976B7F" w:rsidP="00976B7F">
      <w:pPr>
        <w:rPr>
          <w:ins w:id="2169" w:author="Angelo Corsaro" w:date="2012-10-25T15:43:00Z"/>
          <w:rFonts w:ascii="Menlo Regular" w:eastAsia="Verdana" w:hAnsi="Menlo Regular" w:cs="Menlo Regular"/>
          <w:sz w:val="20"/>
          <w:szCs w:val="20"/>
        </w:rPr>
      </w:pPr>
      <w:ins w:id="2170" w:author="Angelo Corsaro" w:date="2012-10-25T15:37:00Z">
        <w:r w:rsidRPr="003D3106">
          <w:rPr>
            <w:rFonts w:ascii="Menlo Regular" w:eastAsia="Verdana" w:hAnsi="Menlo Regular" w:cs="Menlo Regular"/>
            <w:sz w:val="20"/>
            <w:szCs w:val="20"/>
          </w:rPr>
          <w:tab/>
        </w:r>
      </w:ins>
      <w:ins w:id="2171" w:author="Angelo Corsaro" w:date="2012-10-25T15:43:00Z">
        <w:r w:rsidR="0054198C" w:rsidRPr="003D3106">
          <w:rPr>
            <w:rFonts w:ascii="Menlo Regular" w:eastAsia="Verdana" w:hAnsi="Menlo Regular" w:cs="Menlo Regular"/>
            <w:sz w:val="20"/>
            <w:szCs w:val="20"/>
          </w:rPr>
          <w:t xml:space="preserve">auto samples = </w:t>
        </w:r>
      </w:ins>
    </w:p>
    <w:p w14:paraId="5CEA116B" w14:textId="5015173C" w:rsidR="0054198C" w:rsidRPr="003D3106" w:rsidRDefault="0054198C">
      <w:pPr>
        <w:ind w:firstLine="720"/>
        <w:rPr>
          <w:ins w:id="2172" w:author="Angelo Corsaro" w:date="2012-10-25T15:43:00Z"/>
          <w:rFonts w:ascii="Menlo Regular" w:eastAsia="Verdana" w:hAnsi="Menlo Regular" w:cs="Menlo Regular"/>
          <w:sz w:val="20"/>
          <w:szCs w:val="20"/>
        </w:rPr>
        <w:pPrChange w:id="2173" w:author="Angelo Corsaro" w:date="2012-10-25T15:43:00Z">
          <w:pPr/>
        </w:pPrChange>
      </w:pPr>
      <w:ins w:id="2174" w:author="Angelo Corsaro" w:date="2012-10-25T15:43:00Z">
        <w:r w:rsidRPr="003D3106">
          <w:rPr>
            <w:rFonts w:ascii="Menlo Regular" w:eastAsia="Verdana" w:hAnsi="Menlo Regular" w:cs="Menlo Regular"/>
            <w:sz w:val="20"/>
            <w:szCs w:val="20"/>
          </w:rPr>
          <w:t xml:space="preserve">   </w:t>
        </w:r>
      </w:ins>
      <w:ins w:id="2175" w:author="Angelo Corsaro" w:date="2012-10-25T15:37:00Z">
        <w:r w:rsidR="00976B7F" w:rsidRPr="003D3106">
          <w:rPr>
            <w:rFonts w:ascii="Menlo Regular" w:eastAsia="Verdana" w:hAnsi="Menlo Regular" w:cs="Menlo Regular"/>
            <w:sz w:val="20"/>
            <w:szCs w:val="20"/>
          </w:rPr>
          <w:t>dr.</w:t>
        </w:r>
      </w:ins>
      <w:ins w:id="2176" w:author="Angelo Corsaro" w:date="2012-10-25T15:43:00Z">
        <w:r w:rsidRPr="003D3106">
          <w:rPr>
            <w:rFonts w:ascii="Menlo Regular" w:eastAsia="Verdana" w:hAnsi="Menlo Regular" w:cs="Menlo Regular"/>
            <w:sz w:val="20"/>
            <w:szCs w:val="20"/>
          </w:rPr>
          <w:t>select()</w:t>
        </w:r>
      </w:ins>
    </w:p>
    <w:p w14:paraId="54293FBF" w14:textId="2D4F08B9" w:rsidR="0054198C" w:rsidRPr="003D3106" w:rsidRDefault="0054198C">
      <w:pPr>
        <w:ind w:firstLine="720"/>
        <w:rPr>
          <w:ins w:id="2177" w:author="Angelo Corsaro" w:date="2012-10-25T15:43:00Z"/>
          <w:rFonts w:ascii="Menlo Regular" w:eastAsia="Verdana" w:hAnsi="Menlo Regular" w:cs="Menlo Regular"/>
          <w:sz w:val="20"/>
          <w:szCs w:val="20"/>
        </w:rPr>
        <w:pPrChange w:id="2178" w:author="Angelo Corsaro" w:date="2012-10-25T15:43:00Z">
          <w:pPr/>
        </w:pPrChange>
      </w:pPr>
      <w:ins w:id="2179" w:author="Angelo Corsaro" w:date="2012-10-25T15:43:00Z">
        <w:r w:rsidRPr="003D3106">
          <w:rPr>
            <w:rFonts w:ascii="Menlo Regular" w:eastAsia="Verdana" w:hAnsi="Menlo Regular" w:cs="Menlo Regular"/>
            <w:sz w:val="20"/>
            <w:szCs w:val="20"/>
          </w:rPr>
          <w:t xml:space="preserve">       .max_samples(100)</w:t>
        </w:r>
      </w:ins>
    </w:p>
    <w:p w14:paraId="4D7F7241" w14:textId="4C0E6444" w:rsidR="0054198C" w:rsidRPr="003D3106" w:rsidRDefault="0054198C">
      <w:pPr>
        <w:ind w:firstLine="720"/>
        <w:rPr>
          <w:ins w:id="2180" w:author="Angelo Corsaro" w:date="2012-10-25T15:43:00Z"/>
          <w:rFonts w:ascii="Menlo Regular" w:eastAsia="Verdana" w:hAnsi="Menlo Regular" w:cs="Menlo Regular"/>
          <w:sz w:val="20"/>
          <w:szCs w:val="20"/>
        </w:rPr>
        <w:pPrChange w:id="2181" w:author="Angelo Corsaro" w:date="2012-10-25T15:43:00Z">
          <w:pPr/>
        </w:pPrChange>
      </w:pPr>
      <w:ins w:id="2182" w:author="Angelo Corsaro" w:date="2012-10-25T15:43:00Z">
        <w:r w:rsidRPr="003D3106">
          <w:rPr>
            <w:rFonts w:ascii="Menlo Regular" w:eastAsia="Verdana" w:hAnsi="Menlo Regular" w:cs="Menlo Regular"/>
            <w:sz w:val="20"/>
            <w:szCs w:val="20"/>
          </w:rPr>
          <w:t xml:space="preserve">       .data(dds::sub::status::DataState::new_data())</w:t>
        </w:r>
      </w:ins>
    </w:p>
    <w:p w14:paraId="6F37C102" w14:textId="54614688" w:rsidR="00976B7F" w:rsidRPr="003D3106" w:rsidRDefault="0054198C" w:rsidP="00976B7F">
      <w:pPr>
        <w:rPr>
          <w:ins w:id="2183" w:author="Angelo Corsaro" w:date="2012-10-25T15:37:00Z"/>
          <w:rFonts w:ascii="Menlo Regular" w:eastAsia="Verdana" w:hAnsi="Menlo Regular" w:cs="Menlo Regular"/>
          <w:sz w:val="20"/>
          <w:szCs w:val="20"/>
        </w:rPr>
      </w:pPr>
      <w:ins w:id="2184" w:author="Angelo Corsaro" w:date="2012-10-25T15:43:00Z">
        <w:r w:rsidRPr="003D3106">
          <w:rPr>
            <w:rFonts w:ascii="Menlo Regular" w:eastAsia="Verdana" w:hAnsi="Menlo Regular" w:cs="Menlo Regular"/>
            <w:sz w:val="20"/>
            <w:szCs w:val="20"/>
          </w:rPr>
          <w:t xml:space="preserve">            </w:t>
        </w:r>
      </w:ins>
      <w:ins w:id="2185" w:author="Angelo Corsaro" w:date="2012-10-25T15:44:00Z">
        <w:r w:rsidRPr="003D3106">
          <w:rPr>
            <w:rFonts w:ascii="Menlo Regular" w:eastAsia="Verdana" w:hAnsi="Menlo Regular" w:cs="Menlo Regular"/>
            <w:sz w:val="20"/>
            <w:szCs w:val="20"/>
          </w:rPr>
          <w:t>take</w:t>
        </w:r>
      </w:ins>
      <w:ins w:id="2186" w:author="Angelo Corsaro" w:date="2012-10-25T15:37:00Z">
        <w:r w:rsidR="00976B7F" w:rsidRPr="003D3106">
          <w:rPr>
            <w:rFonts w:ascii="Menlo Regular" w:eastAsia="Verdana" w:hAnsi="Menlo Regular" w:cs="Menlo Regular"/>
            <w:sz w:val="20"/>
            <w:szCs w:val="20"/>
          </w:rPr>
          <w:t>();</w:t>
        </w:r>
      </w:ins>
    </w:p>
    <w:p w14:paraId="48F460DD" w14:textId="77777777" w:rsidR="00976B7F" w:rsidRPr="003D3106" w:rsidRDefault="00976B7F" w:rsidP="00976B7F">
      <w:pPr>
        <w:rPr>
          <w:ins w:id="2187" w:author="Angelo Corsaro" w:date="2012-10-25T15:37:00Z"/>
          <w:rFonts w:ascii="Menlo Regular" w:eastAsia="Verdana" w:hAnsi="Menlo Regular" w:cs="Menlo Regular"/>
          <w:sz w:val="20"/>
          <w:szCs w:val="20"/>
        </w:rPr>
      </w:pPr>
    </w:p>
    <w:p w14:paraId="6234D0EE" w14:textId="712FA4D2" w:rsidR="00976B7F" w:rsidRPr="003D3106" w:rsidRDefault="00940A9F" w:rsidP="00976B7F">
      <w:pPr>
        <w:rPr>
          <w:ins w:id="2188" w:author="Angelo Corsaro" w:date="2012-10-25T16:45:00Z"/>
          <w:rFonts w:ascii="Menlo Regular" w:eastAsia="Verdana" w:hAnsi="Menlo Regular" w:cs="Menlo Regular"/>
          <w:sz w:val="20"/>
          <w:szCs w:val="20"/>
        </w:rPr>
      </w:pPr>
      <w:ins w:id="2189" w:author="Angelo Corsaro" w:date="2012-10-25T16:45:00Z">
        <w:r w:rsidRPr="003D3106">
          <w:rPr>
            <w:rFonts w:ascii="Menlo Regular" w:eastAsia="Verdana" w:hAnsi="Menlo Regular" w:cs="Menlo Regular"/>
            <w:sz w:val="20"/>
            <w:szCs w:val="20"/>
          </w:rPr>
          <w:tab/>
          <w:t>for (auto s : samples) {</w:t>
        </w:r>
      </w:ins>
    </w:p>
    <w:p w14:paraId="1D0276B8" w14:textId="24AD4A4C" w:rsidR="00940A9F" w:rsidRPr="003D3106" w:rsidRDefault="00D2767B" w:rsidP="00976B7F">
      <w:pPr>
        <w:rPr>
          <w:ins w:id="2190" w:author="Angelo Corsaro" w:date="2012-10-25T16:45:00Z"/>
          <w:rFonts w:ascii="Menlo Regular" w:eastAsia="Verdana" w:hAnsi="Menlo Regular" w:cs="Menlo Regular"/>
          <w:sz w:val="20"/>
          <w:szCs w:val="20"/>
        </w:rPr>
      </w:pPr>
      <w:ins w:id="2191" w:author="Angelo Corsaro" w:date="2012-10-25T16:46:00Z">
        <w:r w:rsidRPr="003D3106">
          <w:rPr>
            <w:rFonts w:ascii="Menlo Regular" w:eastAsia="Verdana" w:hAnsi="Menlo Regular" w:cs="Menlo Regular"/>
            <w:sz w:val="20"/>
            <w:szCs w:val="20"/>
          </w:rPr>
          <w:t xml:space="preserve">         std::cout &lt;&lt; samples.data() &lt;&lt; std::endl;</w:t>
        </w:r>
      </w:ins>
    </w:p>
    <w:p w14:paraId="19839D6A" w14:textId="693AAEF2" w:rsidR="00940A9F" w:rsidRPr="003D3106" w:rsidRDefault="00940A9F">
      <w:pPr>
        <w:ind w:firstLine="720"/>
        <w:rPr>
          <w:ins w:id="2192" w:author="Angelo Corsaro" w:date="2012-10-25T15:37:00Z"/>
          <w:rFonts w:ascii="Menlo Regular" w:eastAsia="Verdana" w:hAnsi="Menlo Regular" w:cs="Menlo Regular"/>
          <w:sz w:val="20"/>
          <w:szCs w:val="20"/>
        </w:rPr>
        <w:pPrChange w:id="2193" w:author="Angelo Corsaro" w:date="2012-10-25T16:45:00Z">
          <w:pPr/>
        </w:pPrChange>
      </w:pPr>
      <w:ins w:id="2194" w:author="Angelo Corsaro" w:date="2012-10-25T16:45:00Z">
        <w:r w:rsidRPr="003D3106">
          <w:rPr>
            <w:rFonts w:ascii="Menlo Regular" w:eastAsia="Verdana" w:hAnsi="Menlo Regular" w:cs="Menlo Regular"/>
            <w:sz w:val="20"/>
            <w:szCs w:val="20"/>
          </w:rPr>
          <w:t>}</w:t>
        </w:r>
      </w:ins>
    </w:p>
    <w:p w14:paraId="1F4021B7" w14:textId="77777777" w:rsidR="00976B7F" w:rsidRPr="003D3106" w:rsidRDefault="00976B7F" w:rsidP="00976B7F">
      <w:pPr>
        <w:rPr>
          <w:ins w:id="2195" w:author="Angelo Corsaro" w:date="2012-10-25T15:37:00Z"/>
          <w:rFonts w:ascii="Menlo Regular" w:eastAsia="Verdana" w:hAnsi="Menlo Regular" w:cs="Menlo Regular"/>
          <w:sz w:val="20"/>
          <w:szCs w:val="20"/>
        </w:rPr>
      </w:pPr>
      <w:ins w:id="2196" w:author="Angelo Corsaro" w:date="2012-10-25T15:37:00Z">
        <w:r w:rsidRPr="003D3106">
          <w:rPr>
            <w:rFonts w:ascii="Menlo Regular" w:eastAsia="Verdana" w:hAnsi="Menlo Regular" w:cs="Menlo Regular"/>
            <w:sz w:val="20"/>
            <w:szCs w:val="20"/>
          </w:rPr>
          <w:t xml:space="preserve">    } </w:t>
        </w:r>
        <w:r w:rsidRPr="003D3106">
          <w:rPr>
            <w:rFonts w:ascii="Menlo Regular" w:eastAsia="Verdana" w:hAnsi="Menlo Regular" w:cs="Menlo Regular"/>
            <w:b/>
            <w:bCs/>
            <w:color w:val="7F0055"/>
            <w:sz w:val="20"/>
            <w:szCs w:val="20"/>
          </w:rPr>
          <w:t>catch</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dds::core::</w:t>
        </w:r>
        <w:r w:rsidRPr="003D3106">
          <w:rPr>
            <w:rFonts w:ascii="Menlo Regular" w:eastAsia="Verdana" w:hAnsi="Menlo Regular" w:cs="Menlo Regular"/>
            <w:color w:val="005032"/>
            <w:sz w:val="20"/>
            <w:szCs w:val="20"/>
          </w:rPr>
          <w:t>Exception</w:t>
        </w:r>
        <w:r w:rsidRPr="003D3106">
          <w:rPr>
            <w:rFonts w:ascii="Menlo Regular" w:eastAsia="Verdana" w:hAnsi="Menlo Regular" w:cs="Menlo Regular"/>
            <w:sz w:val="20"/>
            <w:szCs w:val="20"/>
          </w:rPr>
          <w:t>&amp; e) { }</w:t>
        </w:r>
      </w:ins>
    </w:p>
    <w:p w14:paraId="7A5A287E" w14:textId="77777777" w:rsidR="00976B7F" w:rsidRPr="003D3106" w:rsidRDefault="00976B7F" w:rsidP="00976B7F">
      <w:pPr>
        <w:rPr>
          <w:ins w:id="2197" w:author="Angelo Corsaro" w:date="2012-10-25T15:37:00Z"/>
          <w:rFonts w:ascii="Menlo Regular" w:hAnsi="Menlo Regular" w:cs="Menlo Regular"/>
          <w:sz w:val="20"/>
          <w:szCs w:val="20"/>
        </w:rPr>
      </w:pPr>
    </w:p>
    <w:p w14:paraId="6FD060C2" w14:textId="77777777" w:rsidR="00976B7F" w:rsidRPr="003D3106" w:rsidRDefault="00976B7F" w:rsidP="00976B7F">
      <w:pPr>
        <w:rPr>
          <w:ins w:id="2198" w:author="Angelo Corsaro" w:date="2012-10-25T15:37:00Z"/>
          <w:rFonts w:ascii="Menlo Regular" w:hAnsi="Menlo Regular" w:cs="Menlo Regular"/>
          <w:sz w:val="20"/>
          <w:szCs w:val="20"/>
        </w:rPr>
      </w:pPr>
    </w:p>
    <w:p w14:paraId="03749204" w14:textId="77777777" w:rsidR="00976B7F" w:rsidRPr="003D3106" w:rsidRDefault="00976B7F" w:rsidP="000D6BA4">
      <w:pPr>
        <w:rPr>
          <w:rFonts w:ascii="Menlo Regular" w:hAnsi="Menlo Regular" w:cs="Menlo Regular"/>
          <w:sz w:val="20"/>
          <w:szCs w:val="20"/>
        </w:rPr>
      </w:pPr>
    </w:p>
    <w:p w14:paraId="21F4E156" w14:textId="77777777" w:rsidR="005F4BB9" w:rsidRPr="003D3106" w:rsidDel="00B3565E" w:rsidRDefault="005F4BB9" w:rsidP="000D6BA4">
      <w:pPr>
        <w:rPr>
          <w:del w:id="2199" w:author="Angelo Corsaro" w:date="2012-10-25T15:28:00Z"/>
        </w:rPr>
      </w:pPr>
    </w:p>
    <w:p w14:paraId="4A756D1E" w14:textId="77777777" w:rsidR="005F4BB9" w:rsidRPr="003D3106" w:rsidDel="00B3565E" w:rsidRDefault="005F4BB9" w:rsidP="000D6BA4">
      <w:pPr>
        <w:rPr>
          <w:del w:id="2200" w:author="Angelo Corsaro" w:date="2012-10-25T15:28:00Z"/>
        </w:rPr>
      </w:pPr>
    </w:p>
    <w:p w14:paraId="15E7FFAD" w14:textId="77777777" w:rsidR="005F4BB9" w:rsidRPr="003D3106" w:rsidRDefault="005F4BB9" w:rsidP="000D6BA4"/>
    <w:p w14:paraId="00485948" w14:textId="77777777" w:rsidR="005A45D2" w:rsidRPr="003D3106" w:rsidRDefault="005A45D2" w:rsidP="005A45D2">
      <w:pPr>
        <w:pStyle w:val="Titre1"/>
      </w:pPr>
      <w:bookmarkStart w:id="2201" w:name="_Toc182385792"/>
      <w:r w:rsidRPr="003D3106">
        <w:t>Improved Plain Language Binding for C++</w:t>
      </w:r>
      <w:bookmarkEnd w:id="2201"/>
    </w:p>
    <w:p w14:paraId="7295D2EE" w14:textId="77777777" w:rsidR="005A45D2" w:rsidRPr="003D3106" w:rsidRDefault="005A45D2" w:rsidP="005A45D2"/>
    <w:p w14:paraId="78C9E201" w14:textId="77777777" w:rsidR="005A45D2" w:rsidRPr="003D3106" w:rsidRDefault="005A45D2" w:rsidP="005A45D2">
      <w:pPr>
        <w:pStyle w:val="Titre2"/>
      </w:pPr>
      <w:bookmarkStart w:id="2202" w:name="_Toc182385793"/>
      <w:r w:rsidRPr="003D3106">
        <w:t>TypeMapping</w:t>
      </w:r>
      <w:bookmarkEnd w:id="2202"/>
    </w:p>
    <w:p w14:paraId="73F03E04" w14:textId="77777777" w:rsidR="005A45D2" w:rsidRPr="003D3106" w:rsidRDefault="005A45D2" w:rsidP="005A45D2">
      <w:r w:rsidRPr="003D3106">
        <w:t>The type system for DDS topic types is defined by the Extensible and Dynamic Topic Types for DDS specification [DDS-XTypes].</w:t>
      </w:r>
    </w:p>
    <w:p w14:paraId="628810D1" w14:textId="77777777" w:rsidR="005A45D2" w:rsidRPr="003D3106" w:rsidRDefault="005A45D2" w:rsidP="005A45D2"/>
    <w:p w14:paraId="18FA1B63" w14:textId="77777777" w:rsidR="005A45D2" w:rsidRPr="003D3106" w:rsidRDefault="005A45D2" w:rsidP="005A45D2">
      <w:r w:rsidRPr="003D3106">
        <w:t>This section defines the set of rules to be used in order to map abstract DDS topic types into C++ types that can be used by application programmers. Those aspects of the DDS Type System that are not addressed below are as specified in the Plain Language Binding as defined by [DDS- XTypes] (which in turn is defined in terms of an IDL-to-C++ mapping).</w:t>
      </w:r>
    </w:p>
    <w:p w14:paraId="4DF9694D" w14:textId="77777777" w:rsidR="005A45D2" w:rsidRPr="003D3106" w:rsidDel="004E5999" w:rsidRDefault="005A45D2" w:rsidP="005A45D2">
      <w:pPr>
        <w:rPr>
          <w:del w:id="2203" w:author="Angelo Corsaro" w:date="2012-11-02T23:40:00Z"/>
        </w:rPr>
      </w:pPr>
    </w:p>
    <w:p w14:paraId="74497B9F" w14:textId="69D53676" w:rsidR="005A45D2" w:rsidRPr="003D3106" w:rsidDel="004E5999" w:rsidRDefault="005A45D2" w:rsidP="005A45D2">
      <w:pPr>
        <w:rPr>
          <w:del w:id="2204" w:author="Angelo Corsaro" w:date="2012-11-02T23:40:00Z"/>
        </w:rPr>
      </w:pPr>
      <w:del w:id="2205" w:author="Angelo Corsaro" w:date="2012-11-02T23:40:00Z">
        <w:r w:rsidRPr="003D3106" w:rsidDel="004E5999">
          <w:delText>The example below illustrates the application of these simple rules.</w:delText>
        </w:r>
      </w:del>
    </w:p>
    <w:p w14:paraId="42187BFF" w14:textId="77777777" w:rsidR="005A45D2" w:rsidRPr="003D3106" w:rsidRDefault="005A45D2" w:rsidP="005A45D2"/>
    <w:p w14:paraId="4059BB94" w14:textId="77777777" w:rsidR="005A45D2" w:rsidRPr="003D3106" w:rsidRDefault="005A45D2" w:rsidP="005A45D2">
      <w:pPr>
        <w:pStyle w:val="Titre3"/>
      </w:pPr>
      <w:bookmarkStart w:id="2206" w:name="_Toc182385794"/>
      <w:r w:rsidRPr="003D3106">
        <w:t>Mapping Aggregation Types</w:t>
      </w:r>
      <w:bookmarkEnd w:id="2206"/>
    </w:p>
    <w:p w14:paraId="4D7E03B7" w14:textId="77777777" w:rsidR="005A45D2" w:rsidRPr="003D3106" w:rsidRDefault="005A45D2" w:rsidP="005A45D2">
      <w:r w:rsidRPr="003D3106">
        <w:t>DDS aggregation types shall be mapped to a C++ class. Contained attributes shall be encapsu</w:t>
      </w:r>
      <w:ins w:id="2207" w:author="Angelo Corsaro" w:date="2012-10-09T17:55:00Z">
        <w:r w:rsidR="003255A5" w:rsidRPr="003D3106">
          <w:t>l</w:t>
        </w:r>
      </w:ins>
      <w:del w:id="2208" w:author="Angelo Corsaro" w:date="2012-10-09T17:55:00Z">
        <w:r w:rsidRPr="003D3106" w:rsidDel="003255A5">
          <w:delText>- l</w:delText>
        </w:r>
      </w:del>
      <w:r w:rsidRPr="003D3106">
        <w:t>ated</w:t>
      </w:r>
      <w:ins w:id="2209" w:author="Angelo Corsaro" w:date="2012-10-09T17:58:00Z">
        <w:r w:rsidR="00E21F3D" w:rsidRPr="003D3106">
          <w:t>.</w:t>
        </w:r>
      </w:ins>
      <w:del w:id="2210" w:author="Angelo Corsaro" w:date="2012-10-09T17:58:00Z">
        <w:r w:rsidRPr="003D3106" w:rsidDel="00E21F3D">
          <w:delText>:</w:delText>
        </w:r>
      </w:del>
      <w:r w:rsidRPr="003D3106">
        <w:t xml:space="preserve"> </w:t>
      </w:r>
      <w:ins w:id="2211" w:author="Angelo Corsaro" w:date="2012-10-09T17:58:00Z">
        <w:r w:rsidR="00E21F3D" w:rsidRPr="003D3106">
          <w:t>A</w:t>
        </w:r>
      </w:ins>
      <w:del w:id="2212" w:author="Angelo Corsaro" w:date="2012-10-09T17:58:00Z">
        <w:r w:rsidRPr="003D3106" w:rsidDel="00E21F3D">
          <w:delText>a</w:delText>
        </w:r>
      </w:del>
      <w:r w:rsidRPr="003D3106">
        <w:t>ccessors shall be provided following the rules described in Section 7.4. The representa</w:t>
      </w:r>
      <w:del w:id="2213" w:author="Angelo Corsaro" w:date="2012-10-09T17:55:00Z">
        <w:r w:rsidRPr="003D3106" w:rsidDel="003255A5">
          <w:delText xml:space="preserve">- </w:delText>
        </w:r>
      </w:del>
      <w:r w:rsidRPr="003D3106">
        <w:t>tion of internal state is unspecified.</w:t>
      </w:r>
    </w:p>
    <w:p w14:paraId="76617358" w14:textId="77777777" w:rsidR="005A45D2" w:rsidRPr="003D3106" w:rsidRDefault="005A45D2" w:rsidP="005A45D2">
      <w:pPr>
        <w:pStyle w:val="Titre3"/>
      </w:pPr>
      <w:bookmarkStart w:id="2214" w:name="_Toc182385795"/>
      <w:r w:rsidRPr="003D3106">
        <w:t>Mapping Primitive and Collection Types</w:t>
      </w:r>
      <w:bookmarkEnd w:id="2214"/>
    </w:p>
    <w:p w14:paraId="1392FE71" w14:textId="77777777" w:rsidR="005A45D2" w:rsidRPr="003D3106" w:rsidRDefault="005A45D2" w:rsidP="005A45D2">
      <w:r w:rsidRPr="003D3106">
        <w:t>IDL primitive and collection types used to define a topic type shall be mapped to C++ following the rules listed in Table 7.1.</w:t>
      </w:r>
    </w:p>
    <w:p w14:paraId="0937F81E" w14:textId="77777777" w:rsidR="003C253D" w:rsidRPr="003D3106" w:rsidRDefault="003C253D" w:rsidP="005A45D2"/>
    <w:p w14:paraId="433639D1" w14:textId="77777777" w:rsidR="005A45D2" w:rsidRPr="003D3106" w:rsidRDefault="005A45D2" w:rsidP="003C253D">
      <w:pPr>
        <w:pStyle w:val="Titre3"/>
      </w:pPr>
      <w:bookmarkStart w:id="2215" w:name="_Toc182385796"/>
      <w:r w:rsidRPr="003D3106">
        <w:t>Mapping</w:t>
      </w:r>
      <w:r w:rsidR="003C253D" w:rsidRPr="003D3106">
        <w:t xml:space="preserve"> </w:t>
      </w:r>
      <w:r w:rsidRPr="003D3106">
        <w:t>Enumerations</w:t>
      </w:r>
      <w:bookmarkEnd w:id="2215"/>
    </w:p>
    <w:p w14:paraId="1254D322" w14:textId="77777777" w:rsidR="005F4BB9" w:rsidRPr="003D3106" w:rsidRDefault="005A45D2" w:rsidP="005A45D2">
      <w:r w:rsidRPr="003D3106">
        <w:t>IDL enumerations shall be mapped into C++ enumerations with exactly the same enumeration name and enumeration constants.</w:t>
      </w:r>
    </w:p>
    <w:p w14:paraId="5B346869" w14:textId="77777777" w:rsidR="005F4BB9" w:rsidRPr="003D3106" w:rsidRDefault="005F4BB9" w:rsidP="000D6BA4"/>
    <w:p w14:paraId="049672AB" w14:textId="77777777" w:rsidR="003C253D" w:rsidRPr="003D3106" w:rsidRDefault="003C253D" w:rsidP="003C253D">
      <w:pPr>
        <w:pStyle w:val="Titre3"/>
      </w:pPr>
      <w:bookmarkStart w:id="2216" w:name="_Toc182385797"/>
      <w:r w:rsidRPr="003D3106">
        <w:t>Mapping Optional Attributes</w:t>
      </w:r>
      <w:bookmarkEnd w:id="2216"/>
    </w:p>
    <w:p w14:paraId="1AB9BA87" w14:textId="77777777" w:rsidR="003C253D" w:rsidRPr="003D3106" w:rsidRDefault="003C253D" w:rsidP="003C253D">
      <w:r w:rsidRPr="003D3106">
        <w:t>Attributes annotated though the @optional annotation are mapped to a template instantiation of the class dds::core::optional&lt;T&gt; with T equal to the type attribute would normally map as per the rules specified above.</w:t>
      </w:r>
    </w:p>
    <w:p w14:paraId="62358D8E" w14:textId="77777777" w:rsidR="003C253D" w:rsidRPr="003D3106" w:rsidRDefault="003C253D" w:rsidP="003C253D">
      <w:pPr>
        <w:pStyle w:val="Titre3"/>
      </w:pPr>
      <w:bookmarkStart w:id="2217" w:name="_Toc182385798"/>
      <w:r w:rsidRPr="003D3106">
        <w:t>Mapping Shared Attributes</w:t>
      </w:r>
      <w:bookmarkEnd w:id="2217"/>
    </w:p>
    <w:p w14:paraId="3B84697C" w14:textId="77777777" w:rsidR="003C253D" w:rsidRPr="003D3106" w:rsidRDefault="003C253D" w:rsidP="003C253D">
      <w:r w:rsidRPr="003D3106">
        <w:t>Attributes annotated through the @shared annotation are mapped to a pointer of the type they</w:t>
      </w:r>
    </w:p>
    <w:p w14:paraId="61CF9F46" w14:textId="77777777" w:rsidR="003C253D" w:rsidRPr="003D3106" w:rsidRDefault="003C253D" w:rsidP="003C253D">
      <w:r w:rsidRPr="003D3106">
        <w:t>would normally map as per the rules specified above.</w:t>
      </w:r>
    </w:p>
    <w:p w14:paraId="751E297A" w14:textId="77777777" w:rsidR="003C253D" w:rsidRPr="003D3106" w:rsidRDefault="003C253D" w:rsidP="003C253D"/>
    <w:p w14:paraId="212A207D" w14:textId="77777777" w:rsidR="003C253D" w:rsidRPr="003D3106" w:rsidRDefault="003C253D" w:rsidP="003C253D"/>
    <w:p w14:paraId="682D15ED" w14:textId="77777777" w:rsidR="003C253D" w:rsidRPr="003D3106" w:rsidRDefault="003C253D" w:rsidP="003C253D"/>
    <w:p w14:paraId="24AF1FFB" w14:textId="77777777" w:rsidR="003C253D" w:rsidRPr="003D3106" w:rsidRDefault="003C253D" w:rsidP="003C253D"/>
    <w:p w14:paraId="6D6AB5D3" w14:textId="77777777" w:rsidR="003C253D" w:rsidRPr="003D3106" w:rsidRDefault="003C253D" w:rsidP="003C253D">
      <w:pPr>
        <w:pStyle w:val="Titre2"/>
      </w:pPr>
      <w:bookmarkStart w:id="2218" w:name="_Toc182385799"/>
      <w:r w:rsidRPr="003D3106">
        <w:t>Example</w:t>
      </w:r>
      <w:bookmarkEnd w:id="2218"/>
    </w:p>
    <w:p w14:paraId="31CE5118" w14:textId="77777777" w:rsidR="005F4BB9" w:rsidRPr="003D3106" w:rsidRDefault="003C253D" w:rsidP="003C253D">
      <w:r w:rsidRPr="003D3106">
        <w:t>This section provides a simple yet representative example demonstrating the ISO/IEC mapping for DDS types.</w:t>
      </w:r>
    </w:p>
    <w:p w14:paraId="5309DFDB" w14:textId="77777777" w:rsidR="005F4BB9" w:rsidRPr="003D3106" w:rsidRDefault="005F4BB9" w:rsidP="000D6BA4"/>
    <w:p w14:paraId="3CDDC21B" w14:textId="77777777" w:rsidR="00C708B3" w:rsidRPr="003D3106" w:rsidRDefault="00C708B3" w:rsidP="000D6BA4"/>
    <w:tbl>
      <w:tblPr>
        <w:tblW w:w="0" w:type="auto"/>
        <w:tblInd w:w="-1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3687"/>
        <w:gridCol w:w="5953"/>
      </w:tblGrid>
      <w:tr w:rsidR="00F016D2" w:rsidRPr="003D3106" w14:paraId="2039B8EC" w14:textId="77777777" w:rsidTr="00755F3A">
        <w:tc>
          <w:tcPr>
            <w:tcW w:w="3687" w:type="dxa"/>
            <w:shd w:val="clear" w:color="auto" w:fill="000000"/>
          </w:tcPr>
          <w:p w14:paraId="226C4EB7" w14:textId="77777777" w:rsidR="00F0581A" w:rsidRPr="003D3106" w:rsidRDefault="00F0581A" w:rsidP="00996C8C">
            <w:pPr>
              <w:spacing w:after="200" w:line="276" w:lineRule="auto"/>
              <w:ind w:left="720"/>
              <w:contextualSpacing/>
              <w:rPr>
                <w:rPrChange w:id="2219" w:author="Angelo Corsaro" w:date="2012-10-26T15:48:00Z">
                  <w:rPr>
                    <w:rFonts w:ascii="Calibri" w:eastAsia="Calibri" w:hAnsi="Calibri" w:cs="Times New Roman"/>
                  </w:rPr>
                </w:rPrChange>
              </w:rPr>
            </w:pPr>
            <w:r w:rsidRPr="003D3106">
              <w:rPr>
                <w:b/>
                <w:bCs/>
                <w:color w:val="FFFFFF"/>
              </w:rPr>
              <w:t>Topic Type Declaration (IDL)</w:t>
            </w:r>
          </w:p>
        </w:tc>
        <w:tc>
          <w:tcPr>
            <w:tcW w:w="5953" w:type="dxa"/>
            <w:shd w:val="clear" w:color="auto" w:fill="000000"/>
          </w:tcPr>
          <w:p w14:paraId="30149235" w14:textId="77777777" w:rsidR="00F0581A" w:rsidRPr="003D3106" w:rsidRDefault="00F0581A" w:rsidP="00755F3A">
            <w:pPr>
              <w:spacing w:after="200" w:line="276" w:lineRule="auto"/>
              <w:ind w:left="720"/>
              <w:contextualSpacing/>
              <w:jc w:val="center"/>
              <w:rPr>
                <w:rPrChange w:id="2220" w:author="Angelo Corsaro" w:date="2012-10-26T15:48:00Z">
                  <w:rPr>
                    <w:rFonts w:ascii="Calibri" w:eastAsia="Calibri" w:hAnsi="Calibri" w:cs="Times New Roman"/>
                  </w:rPr>
                </w:rPrChange>
              </w:rPr>
            </w:pPr>
            <w:r w:rsidRPr="003D3106">
              <w:rPr>
                <w:b/>
                <w:bCs/>
                <w:color w:val="FFFFFF"/>
              </w:rPr>
              <w:t>C++ Reprentation</w:t>
            </w:r>
          </w:p>
        </w:tc>
      </w:tr>
      <w:tr w:rsidR="00834BFF" w:rsidRPr="003D3106" w14:paraId="75C3DDBC" w14:textId="77777777" w:rsidTr="00755F3A">
        <w:tc>
          <w:tcPr>
            <w:tcW w:w="3687" w:type="dxa"/>
            <w:shd w:val="clear" w:color="auto" w:fill="auto"/>
          </w:tcPr>
          <w:p w14:paraId="6177FC04" w14:textId="77777777" w:rsidR="00E32C9E" w:rsidRPr="003D3106" w:rsidRDefault="00D22ED2" w:rsidP="006B2D89">
            <w:pPr>
              <w:spacing w:after="200" w:line="276" w:lineRule="auto"/>
              <w:ind w:left="720"/>
              <w:contextualSpacing/>
              <w:rPr>
                <w:ins w:id="2221" w:author="Angelo Corsaro" w:date="2011-11-08T16:27:00Z"/>
                <w:rFonts w:ascii="Menlo Regular" w:eastAsia="Verdana" w:hAnsi="Menlo Regular" w:cs="Menlo Regular"/>
                <w:b/>
                <w:bCs/>
                <w:color w:val="7F0055"/>
                <w:sz w:val="20"/>
                <w:szCs w:val="20"/>
              </w:rPr>
            </w:pPr>
            <w:ins w:id="2222" w:author="Angelo Corsaro" w:date="2011-11-08T16:26:00Z">
              <w:r w:rsidRPr="003D3106">
                <w:rPr>
                  <w:rFonts w:ascii="Menlo Regular" w:eastAsia="Verdana" w:hAnsi="Menlo Regular" w:cs="Menlo Regular"/>
                  <w:b/>
                  <w:bCs/>
                  <w:color w:val="7F0055"/>
                  <w:sz w:val="20"/>
                  <w:szCs w:val="20"/>
                </w:rPr>
                <w:t xml:space="preserve">typedef sequence&lt;octet&gt; </w:t>
              </w:r>
            </w:ins>
            <w:ins w:id="2223" w:author="Angelo Corsaro" w:date="2011-11-08T16:27:00Z">
              <w:r w:rsidR="00E32C9E" w:rsidRPr="003D3106">
                <w:rPr>
                  <w:rFonts w:ascii="Menlo Regular" w:eastAsia="Verdana" w:hAnsi="Menlo Regular" w:cs="Menlo Regular"/>
                  <w:b/>
                  <w:bCs/>
                  <w:color w:val="7F0055"/>
                  <w:sz w:val="20"/>
                  <w:szCs w:val="20"/>
                </w:rPr>
                <w:t xml:space="preserve">  </w:t>
              </w:r>
            </w:ins>
          </w:p>
          <w:p w14:paraId="530C0DD4" w14:textId="77777777" w:rsidR="00D22ED2" w:rsidRPr="003D3106" w:rsidRDefault="00E32C9E" w:rsidP="006B2D89">
            <w:pPr>
              <w:spacing w:after="200" w:line="276" w:lineRule="auto"/>
              <w:ind w:left="720"/>
              <w:contextualSpacing/>
              <w:rPr>
                <w:ins w:id="2224" w:author="Angelo Corsaro" w:date="2011-11-08T16:27:00Z"/>
                <w:rFonts w:ascii="Menlo Regular" w:eastAsia="Verdana" w:hAnsi="Menlo Regular" w:cs="Menlo Regular"/>
                <w:b/>
                <w:bCs/>
                <w:color w:val="7F0055"/>
                <w:sz w:val="20"/>
                <w:szCs w:val="20"/>
              </w:rPr>
            </w:pPr>
            <w:ins w:id="2225" w:author="Angelo Corsaro" w:date="2011-11-08T16:27:00Z">
              <w:r w:rsidRPr="003D3106">
                <w:rPr>
                  <w:rFonts w:ascii="Menlo Regular" w:eastAsia="Verdana" w:hAnsi="Menlo Regular" w:cs="Menlo Regular"/>
                  <w:b/>
                  <w:bCs/>
                  <w:color w:val="7F0055"/>
                  <w:sz w:val="20"/>
                  <w:szCs w:val="20"/>
                </w:rPr>
                <w:t xml:space="preserve">        </w:t>
              </w:r>
            </w:ins>
            <w:ins w:id="2226" w:author="Angelo Corsaro" w:date="2011-11-08T16:26:00Z">
              <w:r w:rsidR="00D22ED2" w:rsidRPr="003D3106">
                <w:rPr>
                  <w:rFonts w:ascii="Menlo Regular" w:eastAsia="Verdana" w:hAnsi="Menlo Regular" w:cs="Menlo Regular"/>
                  <w:b/>
                  <w:bCs/>
                  <w:color w:val="7F0055"/>
                  <w:sz w:val="20"/>
                  <w:szCs w:val="20"/>
                </w:rPr>
                <w:t xml:space="preserve">plot_t; </w:t>
              </w:r>
            </w:ins>
          </w:p>
          <w:p w14:paraId="107B58D5" w14:textId="77777777" w:rsidR="0007184B" w:rsidRPr="003D3106" w:rsidRDefault="0007184B" w:rsidP="006B2D89">
            <w:pPr>
              <w:tabs>
                <w:tab w:val="center" w:pos="4320"/>
                <w:tab w:val="right" w:pos="8640"/>
              </w:tabs>
              <w:rPr>
                <w:ins w:id="2227" w:author="Angelo Corsaro" w:date="2011-11-08T16:26:00Z"/>
                <w:rFonts w:ascii="Menlo Regular" w:eastAsia="Verdana" w:hAnsi="Menlo Regular" w:cs="Menlo Regular"/>
                <w:b/>
                <w:bCs/>
                <w:color w:val="7F0055"/>
                <w:sz w:val="20"/>
                <w:szCs w:val="20"/>
              </w:rPr>
            </w:pPr>
          </w:p>
          <w:p w14:paraId="670B9C8C" w14:textId="77777777" w:rsidR="00F0581A" w:rsidRPr="003D3106" w:rsidRDefault="00F0581A" w:rsidP="006B2D89">
            <w:pPr>
              <w:rPr>
                <w:rFonts w:ascii="Menlo Regular" w:hAnsi="Menlo Regular" w:cs="Menlo Regular"/>
                <w:sz w:val="20"/>
                <w:szCs w:val="20"/>
              </w:rPr>
            </w:pPr>
            <w:r w:rsidRPr="003D3106">
              <w:rPr>
                <w:rFonts w:ascii="Menlo Regular" w:eastAsia="Verdana" w:hAnsi="Menlo Regular" w:cs="Menlo Regular"/>
                <w:b/>
                <w:bCs/>
                <w:color w:val="7F0055"/>
                <w:sz w:val="20"/>
                <w:szCs w:val="20"/>
              </w:rPr>
              <w:t>struct</w:t>
            </w: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5032"/>
                <w:sz w:val="20"/>
                <w:szCs w:val="20"/>
              </w:rPr>
              <w:t>RadarTrack</w:t>
            </w:r>
            <w:r w:rsidRPr="003D3106">
              <w:rPr>
                <w:rFonts w:ascii="Menlo Regular" w:eastAsia="Verdana" w:hAnsi="Menlo Regular" w:cs="Menlo Regular"/>
                <w:sz w:val="20"/>
                <w:szCs w:val="20"/>
              </w:rPr>
              <w:t xml:space="preserve"> {</w:t>
            </w:r>
          </w:p>
          <w:p w14:paraId="43819767"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string </w:t>
            </w:r>
            <w:r w:rsidRPr="003D3106">
              <w:rPr>
                <w:rFonts w:ascii="Menlo Regular" w:eastAsia="Verdana" w:hAnsi="Menlo Regular" w:cs="Menlo Regular"/>
                <w:color w:val="0000C0"/>
                <w:sz w:val="20"/>
                <w:szCs w:val="20"/>
              </w:rPr>
              <w:t>id</w:t>
            </w:r>
            <w:r w:rsidRPr="003D3106">
              <w:rPr>
                <w:rFonts w:ascii="Menlo Regular" w:eastAsia="Verdana" w:hAnsi="Menlo Regular" w:cs="Menlo Regular"/>
                <w:sz w:val="20"/>
                <w:szCs w:val="20"/>
              </w:rPr>
              <w:t>;</w:t>
            </w:r>
          </w:p>
          <w:p w14:paraId="5D9A1D83"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long</w:t>
            </w: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00C0"/>
                <w:sz w:val="20"/>
                <w:szCs w:val="20"/>
              </w:rPr>
              <w:t>x</w:t>
            </w:r>
            <w:r w:rsidRPr="003D3106">
              <w:rPr>
                <w:rFonts w:ascii="Menlo Regular" w:eastAsia="Verdana" w:hAnsi="Menlo Regular" w:cs="Menlo Regular"/>
                <w:sz w:val="20"/>
                <w:szCs w:val="20"/>
              </w:rPr>
              <w:t>;</w:t>
            </w:r>
          </w:p>
          <w:p w14:paraId="7C6B154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long</w:t>
            </w: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00C0"/>
                <w:sz w:val="20"/>
                <w:szCs w:val="20"/>
              </w:rPr>
              <w:t>y</w:t>
            </w:r>
            <w:r w:rsidRPr="003D3106">
              <w:rPr>
                <w:rFonts w:ascii="Menlo Regular" w:eastAsia="Verdana" w:hAnsi="Menlo Regular" w:cs="Menlo Regular"/>
                <w:sz w:val="20"/>
                <w:szCs w:val="20"/>
              </w:rPr>
              <w:t>;</w:t>
            </w:r>
          </w:p>
          <w:p w14:paraId="331C848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long</w:t>
            </w: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00C0"/>
                <w:sz w:val="20"/>
                <w:szCs w:val="20"/>
              </w:rPr>
              <w:t>z</w:t>
            </w:r>
            <w:r w:rsidRPr="003D3106">
              <w:rPr>
                <w:rFonts w:ascii="Menlo Regular" w:eastAsia="Verdana" w:hAnsi="Menlo Regular" w:cs="Menlo Regular"/>
                <w:sz w:val="20"/>
                <w:szCs w:val="20"/>
              </w:rPr>
              <w:t>; //@optional</w:t>
            </w:r>
          </w:p>
          <w:p w14:paraId="68154EB7" w14:textId="77777777" w:rsidR="00F0581A" w:rsidRPr="003D3106" w:rsidRDefault="00F016D2"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del w:id="2228" w:author="Angelo Corsaro" w:date="2011-11-08T16:27:00Z">
              <w:r w:rsidRPr="003D3106" w:rsidDel="00D22ED2">
                <w:rPr>
                  <w:rFonts w:ascii="Menlo Regular" w:eastAsia="Verdana" w:hAnsi="Menlo Regular" w:cs="Menlo Regular"/>
                  <w:sz w:val="20"/>
                  <w:szCs w:val="20"/>
                </w:rPr>
                <w:delText>sequence&lt;octet&gt;</w:delText>
              </w:r>
            </w:del>
            <w:ins w:id="2229" w:author="Angelo Corsaro" w:date="2011-11-08T16:27:00Z">
              <w:r w:rsidR="00D22ED2" w:rsidRPr="003D3106">
                <w:rPr>
                  <w:rFonts w:ascii="Menlo Regular" w:eastAsia="Verdana" w:hAnsi="Menlo Regular" w:cs="Menlo Regular"/>
                  <w:sz w:val="20"/>
                  <w:szCs w:val="20"/>
                </w:rPr>
                <w:t>plot_t</w:t>
              </w:r>
            </w:ins>
            <w:r w:rsidRPr="003D3106">
              <w:rPr>
                <w:rFonts w:ascii="Menlo Regular" w:eastAsia="Verdana" w:hAnsi="Menlo Regular" w:cs="Menlo Regular"/>
                <w:sz w:val="20"/>
                <w:szCs w:val="20"/>
              </w:rPr>
              <w:t xml:space="preserve"> plot; </w:t>
            </w:r>
            <w:r w:rsidR="00F0581A" w:rsidRPr="003D3106">
              <w:rPr>
                <w:rFonts w:ascii="Menlo Regular" w:eastAsia="Verdana" w:hAnsi="Menlo Regular" w:cs="Menlo Regular"/>
                <w:sz w:val="20"/>
                <w:szCs w:val="20"/>
              </w:rPr>
              <w:t>//@shared</w:t>
            </w:r>
          </w:p>
          <w:p w14:paraId="14799F3F"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w:t>
            </w:r>
          </w:p>
          <w:p w14:paraId="18DEE26B"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39A0F4FE"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6EE3911B" w14:textId="77777777" w:rsidR="00F0581A" w:rsidRPr="003D3106" w:rsidRDefault="00F0581A" w:rsidP="006B2D89">
            <w:pPr>
              <w:tabs>
                <w:tab w:val="center" w:pos="4320"/>
                <w:tab w:val="right" w:pos="8640"/>
              </w:tabs>
              <w:rPr>
                <w:rFonts w:ascii="Menlo Regular" w:eastAsia="Verdana" w:hAnsi="Menlo Regular" w:cs="Menlo Regular"/>
                <w:sz w:val="20"/>
                <w:szCs w:val="20"/>
              </w:rPr>
            </w:pPr>
          </w:p>
        </w:tc>
        <w:tc>
          <w:tcPr>
            <w:tcW w:w="5953" w:type="dxa"/>
            <w:shd w:val="clear" w:color="auto" w:fill="auto"/>
          </w:tcPr>
          <w:p w14:paraId="4BF3E839" w14:textId="6F70D19A" w:rsidR="00F62F82" w:rsidRPr="003D3106" w:rsidRDefault="00F62F82" w:rsidP="006B2D89">
            <w:pPr>
              <w:spacing w:after="200" w:line="276" w:lineRule="auto"/>
              <w:ind w:left="720"/>
              <w:contextualSpacing/>
              <w:rPr>
                <w:ins w:id="2230" w:author="Angelo Corsaro" w:date="2012-10-25T15:31:00Z"/>
                <w:rFonts w:ascii="Menlo Regular" w:eastAsia="Verdana" w:hAnsi="Menlo Regular" w:cs="Menlo Regular"/>
                <w:b/>
                <w:bCs/>
                <w:color w:val="7F0055"/>
                <w:sz w:val="20"/>
                <w:szCs w:val="20"/>
              </w:rPr>
            </w:pPr>
            <w:ins w:id="2231" w:author="Angelo Corsaro" w:date="2012-10-25T15:31:00Z">
              <w:r w:rsidRPr="003D3106">
                <w:rPr>
                  <w:rFonts w:ascii="Menlo Regular" w:eastAsia="Verdana" w:hAnsi="Menlo Regular" w:cs="Menlo Regular"/>
                  <w:b/>
                  <w:bCs/>
                  <w:color w:val="7F0055"/>
                  <w:sz w:val="20"/>
                  <w:szCs w:val="20"/>
                </w:rPr>
                <w:t xml:space="preserve">typedef  </w:t>
              </w:r>
              <w:r w:rsidRPr="003D3106">
                <w:rPr>
                  <w:rFonts w:ascii="Menlo Regular" w:eastAsia="Verdana" w:hAnsi="Menlo Regular" w:cs="Menlo Regular"/>
                  <w:sz w:val="20"/>
                  <w:szCs w:val="20"/>
                </w:rPr>
                <w:t xml:space="preserve">std::vector&lt;uint8_t&gt; </w:t>
              </w:r>
              <w:r w:rsidRPr="003D3106">
                <w:rPr>
                  <w:rFonts w:ascii="Menlo Regular" w:eastAsia="Verdana" w:hAnsi="Menlo Regular" w:cs="Menlo Regular"/>
                  <w:b/>
                  <w:bCs/>
                  <w:color w:val="7F0055"/>
                  <w:sz w:val="20"/>
                  <w:szCs w:val="20"/>
                </w:rPr>
                <w:t>plot_t</w:t>
              </w:r>
            </w:ins>
          </w:p>
          <w:p w14:paraId="5625E26D" w14:textId="77777777" w:rsidR="00F62F82" w:rsidRPr="003D3106" w:rsidRDefault="00F62F82" w:rsidP="006B2D89">
            <w:pPr>
              <w:tabs>
                <w:tab w:val="center" w:pos="4320"/>
                <w:tab w:val="right" w:pos="8640"/>
              </w:tabs>
              <w:rPr>
                <w:ins w:id="2232" w:author="Angelo Corsaro" w:date="2012-10-25T15:31:00Z"/>
                <w:rFonts w:ascii="Menlo Regular" w:eastAsia="Verdana" w:hAnsi="Menlo Regular" w:cs="Menlo Regular"/>
                <w:b/>
                <w:bCs/>
                <w:color w:val="7F0055"/>
                <w:sz w:val="20"/>
                <w:szCs w:val="20"/>
              </w:rPr>
            </w:pPr>
          </w:p>
          <w:p w14:paraId="2B42BB09" w14:textId="77777777" w:rsidR="00F0581A" w:rsidRPr="003D3106" w:rsidRDefault="00F0581A" w:rsidP="006B2D89">
            <w:pPr>
              <w:rPr>
                <w:ins w:id="2233" w:author="Angelo Corsaro" w:date="2012-10-25T15:29:00Z"/>
                <w:rFonts w:ascii="Menlo Regular" w:eastAsia="Verdana" w:hAnsi="Menlo Regular" w:cs="Menlo Regular"/>
                <w:sz w:val="20"/>
                <w:szCs w:val="20"/>
              </w:rPr>
            </w:pPr>
            <w:r w:rsidRPr="003D3106">
              <w:rPr>
                <w:rFonts w:ascii="Menlo Regular" w:eastAsia="Verdana" w:hAnsi="Menlo Regular" w:cs="Menlo Regular"/>
                <w:b/>
                <w:bCs/>
                <w:color w:val="7F0055"/>
                <w:sz w:val="20"/>
                <w:szCs w:val="20"/>
              </w:rPr>
              <w:t>class</w:t>
            </w:r>
            <w:r w:rsidRPr="003D3106">
              <w:rPr>
                <w:rFonts w:ascii="Menlo Regular" w:eastAsia="Verdana" w:hAnsi="Menlo Regular" w:cs="Menlo Regular"/>
                <w:sz w:val="20"/>
                <w:szCs w:val="20"/>
              </w:rPr>
              <w:t xml:space="preserve"> RadarTrack {</w:t>
            </w:r>
          </w:p>
          <w:p w14:paraId="494C4F28" w14:textId="77777777" w:rsidR="00F62F82" w:rsidRPr="003D3106" w:rsidRDefault="00F62F82" w:rsidP="00F62F82">
            <w:pPr>
              <w:spacing w:after="200" w:line="276" w:lineRule="auto"/>
              <w:ind w:left="720"/>
              <w:contextualSpacing/>
              <w:rPr>
                <w:ins w:id="2234" w:author="Angelo Corsaro" w:date="2012-10-25T15:29:00Z"/>
                <w:rFonts w:ascii="Menlo Regular" w:eastAsia="Verdana" w:hAnsi="Menlo Regular" w:cs="Menlo Regular"/>
                <w:sz w:val="20"/>
                <w:szCs w:val="20"/>
              </w:rPr>
            </w:pPr>
            <w:ins w:id="2235" w:author="Angelo Corsaro" w:date="2012-10-25T15:29:00Z">
              <w:r w:rsidRPr="003D3106">
                <w:rPr>
                  <w:rFonts w:ascii="Menlo Regular" w:eastAsia="Verdana" w:hAnsi="Menlo Regular" w:cs="Menlo Regular"/>
                  <w:b/>
                  <w:bCs/>
                  <w:color w:val="7F0055"/>
                  <w:sz w:val="20"/>
                  <w:szCs w:val="20"/>
                </w:rPr>
                <w:t>public</w:t>
              </w:r>
              <w:r w:rsidRPr="003D3106">
                <w:rPr>
                  <w:rFonts w:ascii="Menlo Regular" w:eastAsia="Verdana" w:hAnsi="Menlo Regular" w:cs="Menlo Regular"/>
                  <w:sz w:val="20"/>
                  <w:szCs w:val="20"/>
                </w:rPr>
                <w:t>:</w:t>
              </w:r>
            </w:ins>
          </w:p>
          <w:p w14:paraId="0FADDA00" w14:textId="77777777" w:rsidR="00220013" w:rsidRPr="003D3106" w:rsidRDefault="00F62F82" w:rsidP="00F62F82">
            <w:pPr>
              <w:spacing w:after="200" w:line="276" w:lineRule="auto"/>
              <w:ind w:left="720"/>
              <w:contextualSpacing/>
              <w:rPr>
                <w:ins w:id="2236" w:author="Angelo Corsaro" w:date="2012-10-25T15:31:00Z"/>
                <w:rFonts w:ascii="Menlo Regular" w:eastAsia="Verdana" w:hAnsi="Menlo Regular" w:cs="Menlo Regular"/>
                <w:b/>
                <w:bCs/>
                <w:color w:val="7F0055"/>
                <w:sz w:val="20"/>
                <w:szCs w:val="20"/>
              </w:rPr>
            </w:pPr>
            <w:ins w:id="2237" w:author="Angelo Corsaro" w:date="2012-10-25T15:29:00Z">
              <w:r w:rsidRPr="003D3106">
                <w:rPr>
                  <w:rFonts w:ascii="Menlo Regular" w:eastAsia="Verdana" w:hAnsi="Menlo Regular" w:cs="Menlo Regular"/>
                  <w:b/>
                  <w:bCs/>
                  <w:color w:val="7F0055"/>
                  <w:sz w:val="20"/>
                  <w:szCs w:val="20"/>
                </w:rPr>
                <w:t xml:space="preserve">   typedef </w:t>
              </w:r>
            </w:ins>
          </w:p>
          <w:p w14:paraId="0F85835B" w14:textId="12ADDC66" w:rsidR="00F62F82" w:rsidRPr="003D3106" w:rsidRDefault="00220013" w:rsidP="00F62F82">
            <w:pPr>
              <w:spacing w:after="200" w:line="276" w:lineRule="auto"/>
              <w:ind w:left="720"/>
              <w:contextualSpacing/>
              <w:rPr>
                <w:ins w:id="2238" w:author="Angelo Corsaro" w:date="2012-10-25T15:32:00Z"/>
                <w:rFonts w:ascii="Menlo Regular" w:eastAsia="Verdana" w:hAnsi="Menlo Regular" w:cs="Menlo Regular"/>
                <w:sz w:val="20"/>
                <w:szCs w:val="20"/>
                <w:rPrChange w:id="2239" w:author="Angelo Corsaro" w:date="2012-10-26T15:48:00Z">
                  <w:rPr>
                    <w:ins w:id="2240" w:author="Angelo Corsaro" w:date="2012-10-25T15:32:00Z"/>
                    <w:rFonts w:ascii="Menlo Regular" w:eastAsia="Verdana" w:hAnsi="Menlo Regular" w:cs="Menlo Regular"/>
                    <w:sz w:val="20"/>
                    <w:szCs w:val="20"/>
                    <w:lang w:val="fr-FR"/>
                  </w:rPr>
                </w:rPrChange>
              </w:rPr>
            </w:pPr>
            <w:ins w:id="2241" w:author="Angelo Corsaro" w:date="2012-10-25T15:32:00Z">
              <w:r w:rsidRPr="003D3106">
                <w:rPr>
                  <w:rFonts w:ascii="Menlo Regular" w:eastAsia="Verdana" w:hAnsi="Menlo Regular" w:cs="Menlo Regular"/>
                  <w:b/>
                  <w:bCs/>
                  <w:sz w:val="20"/>
                  <w:szCs w:val="20"/>
                  <w:rPrChange w:id="2242" w:author="Angelo Corsaro" w:date="2012-10-26T15:48:00Z">
                    <w:rPr>
                      <w:rFonts w:ascii="Menlo Regular" w:eastAsia="Verdana" w:hAnsi="Menlo Regular" w:cs="Menlo Regular"/>
                      <w:b/>
                      <w:bCs/>
                      <w:sz w:val="20"/>
                      <w:szCs w:val="20"/>
                      <w:lang w:val="fr-FR"/>
                    </w:rPr>
                  </w:rPrChange>
                </w:rPr>
                <w:t xml:space="preserve">    </w:t>
              </w:r>
            </w:ins>
            <w:ins w:id="2243" w:author="Angelo Corsaro" w:date="2012-10-25T15:30:00Z">
              <w:r w:rsidR="00F62F82" w:rsidRPr="003D3106">
                <w:rPr>
                  <w:rFonts w:ascii="Menlo Regular" w:eastAsia="Verdana" w:hAnsi="Menlo Regular" w:cs="Menlo Regular"/>
                  <w:b/>
                  <w:bCs/>
                  <w:sz w:val="20"/>
                  <w:szCs w:val="20"/>
                  <w:rPrChange w:id="2244" w:author="Angelo Corsaro" w:date="2012-10-26T15:48:00Z">
                    <w:rPr>
                      <w:rFonts w:ascii="Menlo Regular" w:eastAsia="Verdana" w:hAnsi="Menlo Regular" w:cs="Menlo Regular"/>
                      <w:b/>
                      <w:bCs/>
                      <w:sz w:val="20"/>
                      <w:szCs w:val="20"/>
                      <w:lang w:val="fr-FR"/>
                    </w:rPr>
                  </w:rPrChange>
                </w:rPr>
                <w:t>typename</w:t>
              </w:r>
              <w:r w:rsidR="00F62F82" w:rsidRPr="003D3106">
                <w:rPr>
                  <w:rFonts w:ascii="Menlo Regular" w:eastAsia="Verdana" w:hAnsi="Menlo Regular" w:cs="Menlo Regular"/>
                  <w:sz w:val="20"/>
                  <w:szCs w:val="20"/>
                  <w:rPrChange w:id="2245" w:author="Angelo Corsaro" w:date="2012-10-26T15:48:00Z">
                    <w:rPr>
                      <w:rFonts w:ascii="Menlo Regular" w:eastAsia="Verdana" w:hAnsi="Menlo Regular" w:cs="Menlo Regular"/>
                      <w:sz w:val="20"/>
                      <w:szCs w:val="20"/>
                      <w:lang w:val="fr-FR"/>
                    </w:rPr>
                  </w:rPrChange>
                </w:rPr>
                <w:t xml:space="preserve"> smart_ptr_traits&lt;</w:t>
              </w:r>
              <w:r w:rsidRPr="003D3106">
                <w:rPr>
                  <w:rFonts w:ascii="Menlo Regular" w:eastAsia="Verdana" w:hAnsi="Menlo Regular" w:cs="Menlo Regular"/>
                  <w:sz w:val="20"/>
                  <w:szCs w:val="20"/>
                  <w:rPrChange w:id="2246" w:author="Angelo Corsaro" w:date="2012-10-26T15:48:00Z">
                    <w:rPr>
                      <w:rFonts w:ascii="Menlo Regular" w:eastAsia="Verdana" w:hAnsi="Menlo Regular" w:cs="Menlo Regular"/>
                      <w:sz w:val="20"/>
                      <w:szCs w:val="20"/>
                      <w:lang w:val="fr-FR"/>
                    </w:rPr>
                  </w:rPrChange>
                </w:rPr>
                <w:t>plot_t</w:t>
              </w:r>
              <w:r w:rsidR="00F62F82" w:rsidRPr="003D3106">
                <w:rPr>
                  <w:rFonts w:ascii="Menlo Regular" w:eastAsia="Verdana" w:hAnsi="Menlo Regular" w:cs="Menlo Regular"/>
                  <w:sz w:val="20"/>
                  <w:szCs w:val="20"/>
                  <w:rPrChange w:id="2247" w:author="Angelo Corsaro" w:date="2012-10-26T15:48:00Z">
                    <w:rPr>
                      <w:rFonts w:ascii="Menlo Regular" w:eastAsia="Verdana" w:hAnsi="Menlo Regular" w:cs="Menlo Regular"/>
                      <w:sz w:val="20"/>
                      <w:szCs w:val="20"/>
                      <w:lang w:val="fr-FR"/>
                    </w:rPr>
                  </w:rPrChange>
                </w:rPr>
                <w:t>&gt;::ref_type</w:t>
              </w:r>
            </w:ins>
          </w:p>
          <w:p w14:paraId="243ED74A" w14:textId="32ED97F5" w:rsidR="00220013" w:rsidRPr="003D3106" w:rsidRDefault="00220013" w:rsidP="00F62F82">
            <w:pPr>
              <w:spacing w:after="200" w:line="276" w:lineRule="auto"/>
              <w:ind w:left="720"/>
              <w:contextualSpacing/>
              <w:rPr>
                <w:ins w:id="2248" w:author="Angelo Corsaro" w:date="2012-10-25T15:32:00Z"/>
                <w:rFonts w:ascii="Menlo Regular" w:eastAsia="Verdana" w:hAnsi="Menlo Regular" w:cs="Menlo Regular"/>
                <w:sz w:val="20"/>
                <w:szCs w:val="20"/>
                <w:rPrChange w:id="2249" w:author="Angelo Corsaro" w:date="2012-10-26T15:48:00Z">
                  <w:rPr>
                    <w:ins w:id="2250" w:author="Angelo Corsaro" w:date="2012-10-25T15:32:00Z"/>
                    <w:rFonts w:ascii="Menlo Regular" w:eastAsia="Verdana" w:hAnsi="Menlo Regular" w:cs="Menlo Regular"/>
                    <w:sz w:val="20"/>
                    <w:szCs w:val="20"/>
                    <w:lang w:val="fr-FR"/>
                  </w:rPr>
                </w:rPrChange>
              </w:rPr>
            </w:pPr>
            <w:ins w:id="2251" w:author="Angelo Corsaro" w:date="2012-10-25T15:32:00Z">
              <w:r w:rsidRPr="003D3106">
                <w:rPr>
                  <w:rFonts w:ascii="Menlo Regular" w:eastAsia="Verdana" w:hAnsi="Menlo Regular" w:cs="Menlo Regular"/>
                  <w:sz w:val="20"/>
                  <w:szCs w:val="20"/>
                  <w:rPrChange w:id="2252" w:author="Angelo Corsaro" w:date="2012-10-26T15:48:00Z">
                    <w:rPr>
                      <w:rFonts w:ascii="Menlo Regular" w:eastAsia="Verdana" w:hAnsi="Menlo Regular" w:cs="Menlo Regular"/>
                      <w:sz w:val="20"/>
                      <w:szCs w:val="20"/>
                      <w:lang w:val="fr-FR"/>
                    </w:rPr>
                  </w:rPrChange>
                </w:rPr>
                <w:t xml:space="preserve">    plot_ref_t;</w:t>
              </w:r>
            </w:ins>
          </w:p>
          <w:p w14:paraId="32ECFF89" w14:textId="4913F360" w:rsidR="00220013" w:rsidRPr="003D3106" w:rsidRDefault="00220013" w:rsidP="00F62F82">
            <w:pPr>
              <w:rPr>
                <w:ins w:id="2253" w:author="Angelo Corsaro" w:date="2012-10-25T15:29:00Z"/>
                <w:rFonts w:ascii="Menlo Regular" w:eastAsia="Verdana" w:hAnsi="Menlo Regular" w:cs="Menlo Regular"/>
                <w:b/>
                <w:bCs/>
                <w:color w:val="7F0055"/>
                <w:sz w:val="20"/>
                <w:szCs w:val="20"/>
              </w:rPr>
            </w:pPr>
            <w:ins w:id="2254" w:author="Angelo Corsaro" w:date="2012-10-25T15:32:00Z">
              <w:r w:rsidRPr="003D3106">
                <w:rPr>
                  <w:rFonts w:ascii="Menlo Regular" w:eastAsia="Verdana" w:hAnsi="Menlo Regular" w:cs="Menlo Regular"/>
                  <w:sz w:val="20"/>
                  <w:szCs w:val="20"/>
                  <w:rPrChange w:id="2255" w:author="Angelo Corsaro" w:date="2012-10-26T15:48:00Z">
                    <w:rPr>
                      <w:rFonts w:ascii="Menlo Regular" w:eastAsia="Verdana" w:hAnsi="Menlo Regular" w:cs="Menlo Regular"/>
                      <w:sz w:val="20"/>
                      <w:szCs w:val="20"/>
                      <w:lang w:val="fr-FR"/>
                    </w:rPr>
                  </w:rPrChange>
                </w:rPr>
                <w:t xml:space="preserve">   </w:t>
              </w:r>
            </w:ins>
          </w:p>
          <w:p w14:paraId="44784609" w14:textId="30871563" w:rsidR="00F62F82" w:rsidRPr="003D3106" w:rsidDel="00F62F82" w:rsidRDefault="00F62F82" w:rsidP="006B2D89">
            <w:pPr>
              <w:rPr>
                <w:del w:id="2256" w:author="Angelo Corsaro" w:date="2012-10-25T15:29:00Z"/>
                <w:rFonts w:ascii="Menlo Regular" w:hAnsi="Menlo Regular" w:cs="Menlo Regular"/>
                <w:sz w:val="20"/>
                <w:szCs w:val="20"/>
              </w:rPr>
            </w:pPr>
          </w:p>
          <w:p w14:paraId="3A0E166C" w14:textId="77777777" w:rsidR="00F0581A" w:rsidRPr="00153C33" w:rsidRDefault="00F0581A" w:rsidP="006B2D89">
            <w:pPr>
              <w:rPr>
                <w:rFonts w:ascii="Menlo Regular" w:eastAsia="Verdana" w:hAnsi="Menlo Regular" w:cs="Menlo Regular"/>
                <w:b/>
                <w:bCs/>
                <w:color w:val="7F0055"/>
                <w:sz w:val="20"/>
                <w:szCs w:val="20"/>
              </w:rPr>
            </w:pPr>
            <w:r w:rsidRPr="00ED6E9F">
              <w:rPr>
                <w:rFonts w:ascii="Menlo Regular" w:eastAsia="Verdana" w:hAnsi="Menlo Regular" w:cs="Menlo Regular"/>
                <w:b/>
                <w:bCs/>
                <w:color w:val="7F0055"/>
                <w:sz w:val="20"/>
                <w:szCs w:val="20"/>
              </w:rPr>
              <w:t>public</w:t>
            </w:r>
            <w:r w:rsidRPr="00ED6E9F">
              <w:rPr>
                <w:rFonts w:ascii="Menlo Regular" w:eastAsia="Verdana" w:hAnsi="Menlo Regular" w:cs="Menlo Regular"/>
                <w:sz w:val="20"/>
                <w:szCs w:val="20"/>
              </w:rPr>
              <w:t>:</w:t>
            </w:r>
          </w:p>
          <w:p w14:paraId="497EF205" w14:textId="77777777" w:rsidR="00F0581A" w:rsidRPr="001F5C42" w:rsidRDefault="00F0581A" w:rsidP="006B2D89">
            <w:pPr>
              <w:rPr>
                <w:rFonts w:ascii="Menlo Regular" w:eastAsia="Verdana" w:hAnsi="Menlo Regular" w:cs="Menlo Regular"/>
                <w:sz w:val="20"/>
                <w:szCs w:val="20"/>
              </w:rPr>
            </w:pPr>
            <w:r w:rsidRPr="00B70058">
              <w:rPr>
                <w:rFonts w:ascii="Menlo Regular" w:eastAsia="Verdana" w:hAnsi="Menlo Regular" w:cs="Menlo Regular"/>
                <w:sz w:val="20"/>
                <w:szCs w:val="20"/>
              </w:rPr>
              <w:t xml:space="preserve">    </w:t>
            </w:r>
            <w:r w:rsidRPr="00B70058">
              <w:rPr>
                <w:rFonts w:ascii="Menlo Regular" w:eastAsia="Verdana" w:hAnsi="Menlo Regular" w:cs="Menlo Regular"/>
                <w:b/>
                <w:bCs/>
                <w:sz w:val="20"/>
                <w:szCs w:val="20"/>
              </w:rPr>
              <w:t>RadarTrack</w:t>
            </w:r>
            <w:r w:rsidRPr="001F5C42">
              <w:rPr>
                <w:rFonts w:ascii="Menlo Regular" w:eastAsia="Verdana" w:hAnsi="Menlo Regular" w:cs="Menlo Regular"/>
                <w:sz w:val="20"/>
                <w:szCs w:val="20"/>
              </w:rPr>
              <w:t>();</w:t>
            </w:r>
          </w:p>
          <w:p w14:paraId="261779EB"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RadarTrack</w:t>
            </w:r>
            <w:r w:rsidRPr="003D3106">
              <w:rPr>
                <w:rFonts w:ascii="Menlo Regular" w:eastAsia="Verdana" w:hAnsi="Menlo Regular" w:cs="Menlo Regular"/>
                <w:sz w:val="20"/>
                <w:szCs w:val="20"/>
              </w:rPr>
              <w:t>(</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 xml:space="preserve"> std::</w:t>
            </w:r>
            <w:r w:rsidRPr="003D3106">
              <w:rPr>
                <w:rFonts w:ascii="Menlo Regular" w:eastAsia="Verdana" w:hAnsi="Menlo Regular" w:cs="Menlo Regular"/>
                <w:color w:val="005032"/>
                <w:sz w:val="20"/>
                <w:szCs w:val="20"/>
              </w:rPr>
              <w:t>string</w:t>
            </w:r>
            <w:r w:rsidRPr="003D3106">
              <w:rPr>
                <w:rFonts w:ascii="Menlo Regular" w:eastAsia="Verdana" w:hAnsi="Menlo Regular" w:cs="Menlo Regular"/>
                <w:sz w:val="20"/>
                <w:szCs w:val="20"/>
              </w:rPr>
              <w:t xml:space="preserve">&amp; id,     </w:t>
            </w:r>
          </w:p>
          <w:p w14:paraId="6DACE683"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x, </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y,</w:t>
            </w:r>
          </w:p>
          <w:p w14:paraId="1D142DFF"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int32_t z, </w:t>
            </w:r>
          </w:p>
          <w:p w14:paraId="2A35539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std::vector&lt;uint8_t&gt;* plot);</w:t>
            </w:r>
          </w:p>
          <w:p w14:paraId="5AD4E4C1" w14:textId="77777777" w:rsidR="00F0581A" w:rsidRPr="003D3106" w:rsidRDefault="00F0581A" w:rsidP="006B2D89">
            <w:pPr>
              <w:rPr>
                <w:ins w:id="2257" w:author="Angelo Corsaro" w:date="2012-10-25T15:34:00Z"/>
                <w:rFonts w:ascii="Menlo Regular" w:eastAsia="Verdana" w:hAnsi="Menlo Regular" w:cs="Menlo Regular"/>
                <w:sz w:val="20"/>
                <w:szCs w:val="20"/>
              </w:rPr>
            </w:pPr>
            <w:r w:rsidRPr="003D3106">
              <w:rPr>
                <w:rFonts w:ascii="Menlo Regular" w:eastAsia="Verdana" w:hAnsi="Menlo Regular" w:cs="Menlo Regular"/>
                <w:b/>
                <w:bCs/>
                <w:color w:val="7F0055"/>
                <w:sz w:val="20"/>
                <w:szCs w:val="20"/>
              </w:rPr>
              <w:t>public</w:t>
            </w:r>
            <w:r w:rsidRPr="003D3106">
              <w:rPr>
                <w:rFonts w:ascii="Menlo Regular" w:eastAsia="Verdana" w:hAnsi="Menlo Regular" w:cs="Menlo Regular"/>
                <w:sz w:val="20"/>
                <w:szCs w:val="20"/>
              </w:rPr>
              <w:t>:</w:t>
            </w:r>
          </w:p>
          <w:p w14:paraId="6DEC769B" w14:textId="77777777" w:rsidR="00252CB2" w:rsidRPr="003D3106" w:rsidRDefault="00252CB2" w:rsidP="006B2D89">
            <w:pPr>
              <w:spacing w:after="200" w:line="276" w:lineRule="auto"/>
              <w:ind w:left="720"/>
              <w:contextualSpacing/>
              <w:rPr>
                <w:ins w:id="2258" w:author="Angelo Corsaro" w:date="2012-10-25T15:34:00Z"/>
                <w:rFonts w:ascii="Menlo Regular" w:eastAsia="Verdana" w:hAnsi="Menlo Regular" w:cs="Menlo Regular"/>
                <w:sz w:val="20"/>
                <w:szCs w:val="20"/>
              </w:rPr>
            </w:pPr>
            <w:ins w:id="2259" w:author="Angelo Corsaro" w:date="2012-10-25T15:34:00Z">
              <w:r w:rsidRPr="003D3106">
                <w:rPr>
                  <w:rFonts w:ascii="Menlo Regular" w:eastAsia="Verdana" w:hAnsi="Menlo Regular" w:cs="Menlo Regular"/>
                  <w:sz w:val="20"/>
                  <w:szCs w:val="20"/>
                </w:rPr>
                <w:t xml:space="preserve">    // Notice that sequence type</w:t>
              </w:r>
            </w:ins>
          </w:p>
          <w:p w14:paraId="238F0F12" w14:textId="79CEFE7F" w:rsidR="00252CB2" w:rsidRPr="003D3106" w:rsidRDefault="00252CB2" w:rsidP="006B2D89">
            <w:pPr>
              <w:spacing w:after="200" w:line="276" w:lineRule="auto"/>
              <w:ind w:left="720"/>
              <w:contextualSpacing/>
              <w:rPr>
                <w:ins w:id="2260" w:author="Angelo Corsaro" w:date="2012-10-25T15:34:00Z"/>
                <w:rFonts w:ascii="Menlo Regular" w:eastAsia="Verdana" w:hAnsi="Menlo Regular" w:cs="Menlo Regular"/>
                <w:sz w:val="20"/>
                <w:szCs w:val="20"/>
              </w:rPr>
            </w:pPr>
            <w:ins w:id="2261" w:author="Angelo Corsaro" w:date="2012-10-25T15:34:00Z">
              <w:r w:rsidRPr="003D3106">
                <w:rPr>
                  <w:rFonts w:ascii="Menlo Regular" w:eastAsia="Verdana" w:hAnsi="Menlo Regular" w:cs="Menlo Regular"/>
                  <w:sz w:val="20"/>
                  <w:szCs w:val="20"/>
                </w:rPr>
                <w:t xml:space="preserve">    // are not returned by const reference</w:t>
              </w:r>
            </w:ins>
          </w:p>
          <w:p w14:paraId="1506566F" w14:textId="77777777" w:rsidR="00252CB2" w:rsidRPr="003D3106" w:rsidRDefault="00252CB2" w:rsidP="006B2D89">
            <w:pPr>
              <w:spacing w:after="200" w:line="276" w:lineRule="auto"/>
              <w:ind w:left="720"/>
              <w:contextualSpacing/>
              <w:rPr>
                <w:ins w:id="2262" w:author="Angelo Corsaro" w:date="2012-10-25T15:35:00Z"/>
                <w:rFonts w:ascii="Menlo Regular" w:eastAsia="Verdana" w:hAnsi="Menlo Regular" w:cs="Menlo Regular"/>
                <w:sz w:val="20"/>
                <w:szCs w:val="20"/>
              </w:rPr>
            </w:pPr>
            <w:ins w:id="2263" w:author="Angelo Corsaro" w:date="2012-10-25T15:35:00Z">
              <w:r w:rsidRPr="003D3106">
                <w:rPr>
                  <w:rFonts w:ascii="Menlo Regular" w:eastAsia="Verdana" w:hAnsi="Menlo Regular" w:cs="Menlo Regular"/>
                  <w:sz w:val="20"/>
                  <w:szCs w:val="20"/>
                </w:rPr>
                <w:t xml:space="preserve">    // to avoid forcing copies when needing</w:t>
              </w:r>
            </w:ins>
          </w:p>
          <w:p w14:paraId="2B3ED63F" w14:textId="1571B255" w:rsidR="00252CB2" w:rsidRPr="003D3106" w:rsidRDefault="00252CB2" w:rsidP="006B2D89">
            <w:pPr>
              <w:spacing w:after="200" w:line="276" w:lineRule="auto"/>
              <w:ind w:left="720"/>
              <w:contextualSpacing/>
              <w:rPr>
                <w:ins w:id="2264" w:author="Angelo Corsaro" w:date="2012-10-25T15:35:00Z"/>
                <w:rFonts w:ascii="Menlo Regular" w:eastAsia="Verdana" w:hAnsi="Menlo Regular" w:cs="Menlo Regular"/>
                <w:sz w:val="20"/>
                <w:szCs w:val="20"/>
              </w:rPr>
            </w:pPr>
            <w:ins w:id="2265" w:author="Angelo Corsaro" w:date="2012-10-25T15:35:00Z">
              <w:r w:rsidRPr="003D3106">
                <w:rPr>
                  <w:rFonts w:ascii="Menlo Regular" w:eastAsia="Verdana" w:hAnsi="Menlo Regular" w:cs="Menlo Regular"/>
                  <w:sz w:val="20"/>
                  <w:szCs w:val="20"/>
                </w:rPr>
                <w:t xml:space="preserve">    // to change just one element.</w:t>
              </w:r>
            </w:ins>
          </w:p>
          <w:p w14:paraId="560EE88A" w14:textId="77777777" w:rsidR="002E3271" w:rsidRPr="003D3106" w:rsidRDefault="002E3271" w:rsidP="006B2D89">
            <w:pPr>
              <w:spacing w:after="200" w:line="276" w:lineRule="auto"/>
              <w:ind w:left="720"/>
              <w:contextualSpacing/>
              <w:rPr>
                <w:ins w:id="2266" w:author="Angelo Corsaro" w:date="2012-10-25T15:35:00Z"/>
                <w:rFonts w:ascii="Menlo Regular" w:eastAsia="Verdana" w:hAnsi="Menlo Regular" w:cs="Menlo Regular"/>
                <w:sz w:val="20"/>
                <w:szCs w:val="20"/>
              </w:rPr>
            </w:pPr>
            <w:ins w:id="2267" w:author="Angelo Corsaro" w:date="2012-10-25T15:35:00Z">
              <w:r w:rsidRPr="003D3106">
                <w:rPr>
                  <w:rFonts w:ascii="Menlo Regular" w:eastAsia="Verdana" w:hAnsi="Menlo Regular" w:cs="Menlo Regular"/>
                  <w:sz w:val="20"/>
                  <w:szCs w:val="20"/>
                </w:rPr>
                <w:t xml:space="preserve">    // This is unfortunate, but a necessary</w:t>
              </w:r>
            </w:ins>
          </w:p>
          <w:p w14:paraId="14FBD1A0" w14:textId="7808CA19" w:rsidR="002E3271" w:rsidRPr="003D3106" w:rsidRDefault="002E3271" w:rsidP="006B2D89">
            <w:pPr>
              <w:spacing w:after="200" w:line="276" w:lineRule="auto"/>
              <w:ind w:left="720"/>
              <w:contextualSpacing/>
              <w:rPr>
                <w:rFonts w:ascii="Menlo Regular" w:eastAsia="Verdana" w:hAnsi="Menlo Regular" w:cs="Menlo Regular"/>
                <w:b/>
                <w:bCs/>
                <w:color w:val="7F0055"/>
                <w:sz w:val="20"/>
                <w:szCs w:val="20"/>
              </w:rPr>
            </w:pPr>
            <w:ins w:id="2268" w:author="Angelo Corsaro" w:date="2012-10-25T15:35:00Z">
              <w:r w:rsidRPr="003D3106">
                <w:rPr>
                  <w:rFonts w:ascii="Menlo Regular" w:eastAsia="Verdana" w:hAnsi="Menlo Regular" w:cs="Menlo Regular"/>
                  <w:sz w:val="20"/>
                  <w:szCs w:val="20"/>
                </w:rPr>
                <w:t xml:space="preserve">    // tradeoff.</w:t>
              </w:r>
            </w:ins>
          </w:p>
          <w:p w14:paraId="3458A797" w14:textId="4B1185E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del w:id="2269" w:author="Angelo Corsaro" w:date="2012-10-25T15:34:00Z">
              <w:r w:rsidRPr="003D3106" w:rsidDel="00440467">
                <w:rPr>
                  <w:rFonts w:ascii="Menlo Regular" w:eastAsia="Verdana" w:hAnsi="Menlo Regular" w:cs="Menlo Regular"/>
                  <w:sz w:val="20"/>
                  <w:szCs w:val="20"/>
                </w:rPr>
                <w:delText xml:space="preserve">   </w:delText>
              </w:r>
            </w:del>
            <w:ins w:id="2270" w:author="Angelo Corsaro" w:date="2012-10-25T15:34:00Z">
              <w:r w:rsidR="00A71416" w:rsidRPr="003D3106">
                <w:rPr>
                  <w:rFonts w:ascii="Menlo Regular" w:eastAsia="Verdana" w:hAnsi="Menlo Regular" w:cs="Menlo Regular"/>
                  <w:sz w:val="20"/>
                  <w:szCs w:val="20"/>
                </w:rPr>
                <w:t xml:space="preserve">   </w:t>
              </w:r>
            </w:ins>
            <w:r w:rsidRPr="003D3106">
              <w:rPr>
                <w:rFonts w:ascii="Menlo Regular" w:eastAsia="Verdana" w:hAnsi="Menlo Regular" w:cs="Menlo Regular"/>
                <w:sz w:val="20"/>
                <w:szCs w:val="20"/>
              </w:rPr>
              <w:t>std::string</w:t>
            </w:r>
            <w:ins w:id="2271" w:author="Angelo Corsaro" w:date="2012-10-25T15:28:00Z">
              <w:r w:rsidR="00B3565E" w:rsidRPr="003D3106">
                <w:rPr>
                  <w:rFonts w:ascii="Menlo Regular" w:eastAsia="Verdana" w:hAnsi="Menlo Regular" w:cs="Menlo Regular"/>
                  <w:sz w:val="20"/>
                  <w:szCs w:val="20"/>
                </w:rPr>
                <w:t>&amp;</w:t>
              </w:r>
            </w:ins>
            <w:r w:rsidRPr="003D3106">
              <w:rPr>
                <w:rFonts w:ascii="Menlo Regular" w:eastAsia="Verdana" w:hAnsi="Menlo Regular" w:cs="Menlo Regular"/>
                <w:sz w:val="20"/>
                <w:szCs w:val="20"/>
              </w:rPr>
              <w:t xml:space="preserve"> id() const;</w:t>
            </w:r>
          </w:p>
          <w:p w14:paraId="48221FC6"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void id(const std::string&amp; s);</w:t>
            </w:r>
          </w:p>
          <w:p w14:paraId="6029D98D"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408BE245"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x</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w:t>
            </w:r>
          </w:p>
          <w:p w14:paraId="5174480F"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void</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x</w:t>
            </w:r>
            <w:r w:rsidRPr="003D3106">
              <w:rPr>
                <w:rFonts w:ascii="Menlo Regular" w:eastAsia="Verdana" w:hAnsi="Menlo Regular" w:cs="Menlo Regular"/>
                <w:sz w:val="20"/>
                <w:szCs w:val="20"/>
              </w:rPr>
              <w:t>(</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v);</w:t>
            </w:r>
          </w:p>
          <w:p w14:paraId="74FD3CDD"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3214ED30"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y</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const</w:t>
            </w:r>
            <w:r w:rsidRPr="003D3106">
              <w:rPr>
                <w:rFonts w:ascii="Menlo Regular" w:eastAsia="Verdana" w:hAnsi="Menlo Regular" w:cs="Menlo Regular"/>
                <w:sz w:val="20"/>
                <w:szCs w:val="20"/>
              </w:rPr>
              <w:t>;</w:t>
            </w:r>
          </w:p>
          <w:p w14:paraId="67DC0A80"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color w:val="7F0055"/>
                <w:sz w:val="20"/>
                <w:szCs w:val="20"/>
              </w:rPr>
              <w:t>void</w:t>
            </w:r>
            <w:r w:rsidRPr="003D3106">
              <w:rPr>
                <w:rFonts w:ascii="Menlo Regular" w:eastAsia="Verdana" w:hAnsi="Menlo Regular" w:cs="Menlo Regular"/>
                <w:sz w:val="20"/>
                <w:szCs w:val="20"/>
              </w:rPr>
              <w:t xml:space="preserve"> </w:t>
            </w:r>
            <w:r w:rsidRPr="003D3106">
              <w:rPr>
                <w:rFonts w:ascii="Menlo Regular" w:eastAsia="Verdana" w:hAnsi="Menlo Regular" w:cs="Menlo Regular"/>
                <w:b/>
                <w:bCs/>
                <w:sz w:val="20"/>
                <w:szCs w:val="20"/>
              </w:rPr>
              <w:t>y</w:t>
            </w:r>
            <w:r w:rsidRPr="003D3106">
              <w:rPr>
                <w:rFonts w:ascii="Menlo Regular" w:eastAsia="Verdana" w:hAnsi="Menlo Regular" w:cs="Menlo Regular"/>
                <w:sz w:val="20"/>
                <w:szCs w:val="20"/>
              </w:rPr>
              <w:t>(</w:t>
            </w:r>
            <w:r w:rsidRPr="003D3106">
              <w:rPr>
                <w:rFonts w:ascii="Menlo Regular" w:eastAsia="Verdana" w:hAnsi="Menlo Regular" w:cs="Menlo Regular"/>
                <w:color w:val="005032"/>
                <w:sz w:val="20"/>
                <w:szCs w:val="20"/>
              </w:rPr>
              <w:t>int32_t</w:t>
            </w:r>
            <w:r w:rsidRPr="003D3106">
              <w:rPr>
                <w:rFonts w:ascii="Menlo Regular" w:eastAsia="Verdana" w:hAnsi="Menlo Regular" w:cs="Menlo Regular"/>
                <w:sz w:val="20"/>
                <w:szCs w:val="20"/>
              </w:rPr>
              <w:t xml:space="preserve"> v);</w:t>
            </w:r>
          </w:p>
          <w:p w14:paraId="7F8BB5F3"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p>
          <w:p w14:paraId="2DD0293C" w14:textId="2AE52DC8"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dds::core::optional&lt;int32_t&gt;</w:t>
            </w:r>
            <w:ins w:id="2272" w:author="Angelo Corsaro" w:date="2012-10-25T15:29:00Z">
              <w:r w:rsidR="00B3565E" w:rsidRPr="003D3106">
                <w:rPr>
                  <w:rFonts w:ascii="Menlo Regular" w:eastAsia="Verdana" w:hAnsi="Menlo Regular" w:cs="Menlo Regular"/>
                  <w:sz w:val="20"/>
                  <w:szCs w:val="20"/>
                </w:rPr>
                <w:t>&amp;</w:t>
              </w:r>
            </w:ins>
            <w:r w:rsidRPr="003D3106">
              <w:rPr>
                <w:rFonts w:ascii="Menlo Regular" w:eastAsia="Verdana" w:hAnsi="Menlo Regular" w:cs="Menlo Regular"/>
                <w:sz w:val="20"/>
                <w:szCs w:val="20"/>
              </w:rPr>
              <w:t xml:space="preserve"> z() const;</w:t>
            </w:r>
          </w:p>
          <w:p w14:paraId="25CAA350"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void z(int32_t v);</w:t>
            </w:r>
          </w:p>
          <w:p w14:paraId="69E7F699"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void z(</w:t>
            </w:r>
            <w:r w:rsidRPr="003D3106">
              <w:rPr>
                <w:rFonts w:ascii="Menlo Regular" w:eastAsia="Verdana" w:hAnsi="Menlo Regular" w:cs="Menlo Regular"/>
                <w:b/>
                <w:bCs/>
                <w:color w:val="7F0055"/>
                <w:sz w:val="20"/>
                <w:szCs w:val="20"/>
              </w:rPr>
              <w:t xml:space="preserve">const </w:t>
            </w:r>
          </w:p>
          <w:p w14:paraId="02EC30D0" w14:textId="77777777" w:rsidR="00F0581A" w:rsidRPr="003D3106" w:rsidRDefault="00F0581A" w:rsidP="006B2D89">
            <w:pPr>
              <w:rPr>
                <w:rFonts w:ascii="Menlo Regular" w:eastAsia="Verdana" w:hAnsi="Menlo Regular" w:cs="Menlo Regular"/>
                <w:b/>
                <w:bCs/>
                <w:color w:val="7F0055"/>
                <w:sz w:val="20"/>
                <w:szCs w:val="20"/>
              </w:rPr>
            </w:pPr>
            <w:r w:rsidRPr="003D3106">
              <w:rPr>
                <w:rFonts w:ascii="Menlo Regular" w:eastAsia="Verdana" w:hAnsi="Menlo Regular" w:cs="Menlo Regular"/>
                <w:b/>
                <w:bCs/>
                <w:color w:val="7F0055"/>
                <w:sz w:val="20"/>
                <w:szCs w:val="20"/>
              </w:rPr>
              <w:t xml:space="preserve">           </w:t>
            </w:r>
            <w:r w:rsidRPr="003D3106">
              <w:rPr>
                <w:rFonts w:ascii="Menlo Regular" w:eastAsia="Verdana" w:hAnsi="Menlo Regular" w:cs="Menlo Regular"/>
                <w:sz w:val="20"/>
                <w:szCs w:val="20"/>
              </w:rPr>
              <w:t>dds::core::optional&lt;int32_t&gt;&amp; z)</w:t>
            </w:r>
          </w:p>
          <w:p w14:paraId="3A195E40"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7A418A0D" w14:textId="38D4C300"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w:t>
            </w:r>
            <w:del w:id="2273" w:author="Angelo Corsaro" w:date="2012-10-25T15:31:00Z">
              <w:r w:rsidRPr="003D3106" w:rsidDel="00F62F82">
                <w:rPr>
                  <w:rFonts w:ascii="Menlo Regular" w:eastAsia="Verdana" w:hAnsi="Menlo Regular" w:cs="Menlo Regular"/>
                  <w:sz w:val="20"/>
                  <w:szCs w:val="20"/>
                </w:rPr>
                <w:delText xml:space="preserve">  std::vector&lt;uint8_t&gt;</w:delText>
              </w:r>
            </w:del>
            <w:del w:id="2274" w:author="Angelo Corsaro" w:date="2012-10-25T15:29:00Z">
              <w:r w:rsidRPr="003D3106" w:rsidDel="00F62F82">
                <w:rPr>
                  <w:rFonts w:ascii="Menlo Regular" w:eastAsia="Verdana" w:hAnsi="Menlo Regular" w:cs="Menlo Regular"/>
                  <w:sz w:val="20"/>
                  <w:szCs w:val="20"/>
                </w:rPr>
                <w:delText>*</w:delText>
              </w:r>
            </w:del>
            <w:r w:rsidRPr="003D3106">
              <w:rPr>
                <w:rFonts w:ascii="Menlo Regular" w:eastAsia="Verdana" w:hAnsi="Menlo Regular" w:cs="Menlo Regular"/>
                <w:sz w:val="20"/>
                <w:szCs w:val="20"/>
              </w:rPr>
              <w:t xml:space="preserve"> </w:t>
            </w:r>
            <w:ins w:id="2275" w:author="Angelo Corsaro" w:date="2012-10-25T15:32:00Z">
              <w:r w:rsidR="00220013" w:rsidRPr="003D3106">
                <w:rPr>
                  <w:rFonts w:ascii="Menlo Regular" w:eastAsia="Verdana" w:hAnsi="Menlo Regular" w:cs="Menlo Regular"/>
                  <w:sz w:val="20"/>
                  <w:szCs w:val="20"/>
                </w:rPr>
                <w:t xml:space="preserve">  const plot_ref_t&amp; </w:t>
              </w:r>
            </w:ins>
            <w:r w:rsidRPr="003D3106">
              <w:rPr>
                <w:rFonts w:ascii="Menlo Regular" w:eastAsia="Verdana" w:hAnsi="Menlo Regular" w:cs="Menlo Regular"/>
                <w:sz w:val="20"/>
                <w:szCs w:val="20"/>
              </w:rPr>
              <w:t>plot() const;</w:t>
            </w:r>
          </w:p>
          <w:p w14:paraId="3F5A0C89" w14:textId="798966FD" w:rsidR="00F0581A" w:rsidRPr="003D3106" w:rsidRDefault="00220013" w:rsidP="006B2D89">
            <w:pPr>
              <w:spacing w:after="200" w:line="276" w:lineRule="auto"/>
              <w:ind w:left="720"/>
              <w:contextualSpacing/>
              <w:rPr>
                <w:rFonts w:ascii="Menlo Regular" w:eastAsia="Verdana" w:hAnsi="Menlo Regular" w:cs="Menlo Regular"/>
                <w:sz w:val="20"/>
                <w:szCs w:val="20"/>
              </w:rPr>
            </w:pPr>
            <w:ins w:id="2276" w:author="Angelo Corsaro" w:date="2012-10-25T15:33:00Z">
              <w:r w:rsidRPr="00ED6E9F">
                <w:rPr>
                  <w:rFonts w:ascii="Menlo Regular" w:eastAsia="Verdana" w:hAnsi="Menlo Regular" w:cs="Menlo Regular"/>
                  <w:sz w:val="20"/>
                  <w:szCs w:val="20"/>
                </w:rPr>
                <w:t xml:space="preserve"> </w:t>
              </w:r>
            </w:ins>
            <w:r w:rsidR="00F0581A" w:rsidRPr="00ED6E9F">
              <w:rPr>
                <w:rFonts w:ascii="Menlo Regular" w:eastAsia="Verdana" w:hAnsi="Menlo Regular" w:cs="Menlo Regular"/>
                <w:sz w:val="20"/>
                <w:szCs w:val="20"/>
              </w:rPr>
              <w:t xml:space="preserve">   void plot(</w:t>
            </w:r>
            <w:del w:id="2277" w:author="Angelo Corsaro" w:date="2012-10-25T15:33:00Z">
              <w:r w:rsidR="00F0581A" w:rsidRPr="00153C33" w:rsidDel="00220013">
                <w:rPr>
                  <w:rFonts w:ascii="Menlo Regular" w:eastAsia="Verdana" w:hAnsi="Menlo Regular" w:cs="Menlo Regular"/>
                  <w:sz w:val="20"/>
                  <w:szCs w:val="20"/>
                </w:rPr>
                <w:delText>std::vector&lt;uint8_t&gt;*</w:delText>
              </w:r>
            </w:del>
            <w:ins w:id="2278" w:author="Angelo Corsaro" w:date="2012-10-25T15:33:00Z">
              <w:r w:rsidRPr="00153C33">
                <w:rPr>
                  <w:rFonts w:ascii="Menlo Regular" w:eastAsia="Verdana" w:hAnsi="Menlo Regular" w:cs="Menlo Regular"/>
                  <w:sz w:val="20"/>
                  <w:szCs w:val="20"/>
                </w:rPr>
                <w:t>plot_ref_t</w:t>
              </w:r>
            </w:ins>
            <w:r w:rsidR="00F0581A" w:rsidRPr="00B70058">
              <w:rPr>
                <w:rFonts w:ascii="Menlo Regular" w:eastAsia="Verdana" w:hAnsi="Menlo Regular" w:cs="Menlo Regular"/>
                <w:sz w:val="20"/>
                <w:szCs w:val="20"/>
              </w:rPr>
              <w:t xml:space="preserve"> </w:t>
            </w:r>
            <w:ins w:id="2279" w:author="Angelo Corsaro" w:date="2012-10-25T15:33:00Z">
              <w:r w:rsidRPr="00B70058">
                <w:rPr>
                  <w:rFonts w:ascii="Menlo Regular" w:eastAsia="Verdana" w:hAnsi="Menlo Regular" w:cs="Menlo Regular"/>
                  <w:sz w:val="20"/>
                  <w:szCs w:val="20"/>
                </w:rPr>
                <w:t>p</w:t>
              </w:r>
              <w:r w:rsidR="002102AA" w:rsidRPr="001F5C42">
                <w:rPr>
                  <w:rFonts w:ascii="Menlo Regular" w:eastAsia="Verdana" w:hAnsi="Menlo Regular" w:cs="Menlo Regular"/>
                  <w:sz w:val="20"/>
                  <w:szCs w:val="20"/>
                </w:rPr>
                <w:t>r</w:t>
              </w:r>
            </w:ins>
            <w:del w:id="2280" w:author="Angelo Corsaro" w:date="2012-10-25T15:33:00Z">
              <w:r w:rsidR="00F0581A" w:rsidRPr="003D3106" w:rsidDel="00220013">
                <w:rPr>
                  <w:rFonts w:ascii="Menlo Regular" w:eastAsia="Verdana" w:hAnsi="Menlo Regular" w:cs="Menlo Regular"/>
                  <w:sz w:val="20"/>
                  <w:szCs w:val="20"/>
                </w:rPr>
                <w:delText>p</w:delText>
              </w:r>
            </w:del>
            <w:r w:rsidR="00F0581A" w:rsidRPr="003D3106">
              <w:rPr>
                <w:rFonts w:ascii="Menlo Regular" w:eastAsia="Verdana" w:hAnsi="Menlo Regular" w:cs="Menlo Regular"/>
                <w:sz w:val="20"/>
                <w:szCs w:val="20"/>
              </w:rPr>
              <w:t>)</w:t>
            </w:r>
          </w:p>
          <w:p w14:paraId="7C9FA853"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14098013"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State representation is implementation </w:t>
            </w:r>
          </w:p>
          <w:p w14:paraId="4B831F8F"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 xml:space="preserve">// dependent.    </w:t>
            </w:r>
          </w:p>
          <w:p w14:paraId="005E95CF" w14:textId="77777777" w:rsidR="00F0581A" w:rsidRPr="003D3106" w:rsidRDefault="00F0581A" w:rsidP="006B2D89">
            <w:pPr>
              <w:tabs>
                <w:tab w:val="center" w:pos="4320"/>
                <w:tab w:val="right" w:pos="8640"/>
              </w:tabs>
              <w:rPr>
                <w:rFonts w:ascii="Menlo Regular" w:eastAsia="Verdana" w:hAnsi="Menlo Regular" w:cs="Menlo Regular"/>
                <w:sz w:val="20"/>
                <w:szCs w:val="20"/>
              </w:rPr>
            </w:pPr>
          </w:p>
          <w:p w14:paraId="47A5C60B" w14:textId="77777777"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
              <w:t>};</w:t>
            </w:r>
          </w:p>
          <w:p w14:paraId="3DAB7568" w14:textId="77777777" w:rsidR="00F0581A" w:rsidRPr="003D3106" w:rsidRDefault="00F0581A" w:rsidP="00755F3A">
            <w:pPr>
              <w:tabs>
                <w:tab w:val="center" w:pos="4320"/>
                <w:tab w:val="right" w:pos="8640"/>
              </w:tabs>
              <w:spacing w:before="160"/>
              <w:rPr>
                <w:rFonts w:ascii="Menlo Regular" w:eastAsia="Verdana" w:hAnsi="Menlo Regular" w:cs="Menlo Regular"/>
                <w:sz w:val="20"/>
                <w:szCs w:val="20"/>
              </w:rPr>
            </w:pPr>
          </w:p>
        </w:tc>
      </w:tr>
    </w:tbl>
    <w:p w14:paraId="761E7605" w14:textId="1BA59249" w:rsidR="00C708B3" w:rsidRPr="003D3106" w:rsidDel="00CE0ED8" w:rsidRDefault="00C708B3" w:rsidP="000D6BA4">
      <w:pPr>
        <w:rPr>
          <w:del w:id="2281" w:author="Angelo Corsaro" w:date="2012-10-25T15:35:00Z"/>
        </w:rPr>
      </w:pPr>
    </w:p>
    <w:p w14:paraId="09A2A06C" w14:textId="77777777" w:rsidR="00C708B3" w:rsidRPr="003D3106" w:rsidRDefault="00C708B3" w:rsidP="000D6BA4"/>
    <w:sectPr w:rsidR="00C708B3" w:rsidRPr="003D3106" w:rsidSect="003F26F4">
      <w:pgSz w:w="11909"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E58DD" w14:textId="77777777" w:rsidR="004963E6" w:rsidRDefault="004963E6" w:rsidP="00F632D2">
      <w:r>
        <w:separator/>
      </w:r>
    </w:p>
  </w:endnote>
  <w:endnote w:type="continuationSeparator" w:id="0">
    <w:p w14:paraId="3603AC14" w14:textId="77777777" w:rsidR="004963E6" w:rsidRDefault="004963E6" w:rsidP="00F6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System">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5BF8" w14:textId="7E5C04F9" w:rsidR="004963E6" w:rsidRDefault="004963E6" w:rsidP="00F632D2">
    <w:pPr>
      <w:pStyle w:val="Pieddepage"/>
      <w:tabs>
        <w:tab w:val="clear" w:pos="8640"/>
        <w:tab w:val="right" w:pos="9720"/>
      </w:tabs>
    </w:pP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4E5999">
      <w:rPr>
        <w:rFonts w:ascii="Arial" w:hAnsi="Arial"/>
        <w:b/>
        <w:bCs/>
        <w:noProof/>
        <w:sz w:val="18"/>
        <w:szCs w:val="18"/>
      </w:rPr>
      <w:t>viii</w:t>
    </w:r>
    <w:r>
      <w:rPr>
        <w:rFonts w:ascii="Arial" w:hAnsi="Arial"/>
        <w:b/>
        <w:bCs/>
        <w:sz w:val="18"/>
        <w:szCs w:val="18"/>
      </w:rPr>
      <w:fldChar w:fldCharType="end"/>
    </w:r>
    <w:r>
      <w:rPr>
        <w:rFonts w:ascii="Arial" w:hAnsi="Arial"/>
        <w:sz w:val="18"/>
        <w:szCs w:val="18"/>
      </w:rPr>
      <w:tab/>
    </w:r>
    <w:r>
      <w:rPr>
        <w:rFonts w:ascii="Arial" w:hAnsi="Arial"/>
        <w:sz w:val="18"/>
        <w:szCs w:val="18"/>
      </w:rPr>
      <w:tab/>
      <w:t xml:space="preserve">ISO/IEC C++ DDS PSM, </w:t>
    </w:r>
    <w:ins w:id="327" w:author="Angelo Corsaro" w:date="2012-10-15T15:39:00Z">
      <w:r>
        <w:rPr>
          <w:rFonts w:ascii="Arial" w:hAnsi="Arial"/>
          <w:sz w:val="18"/>
          <w:szCs w:val="18"/>
        </w:rPr>
        <w:t>v</w:t>
      </w:r>
    </w:ins>
    <w:del w:id="328" w:author="Angelo Corsaro" w:date="2012-10-15T15:39:00Z">
      <w:r w:rsidDel="00925DF4">
        <w:rPr>
          <w:rFonts w:ascii="Arial" w:hAnsi="Arial"/>
          <w:sz w:val="18"/>
          <w:szCs w:val="18"/>
        </w:rPr>
        <w:delText xml:space="preserve">Beta </w:delText>
      </w:r>
    </w:del>
    <w:r>
      <w:rPr>
        <w:rFonts w:ascii="Arial" w:hAnsi="Arial"/>
        <w:sz w:val="18"/>
        <w:szCs w:val="18"/>
      </w:rPr>
      <w:t>1</w:t>
    </w:r>
    <w:ins w:id="329" w:author="Angelo Corsaro" w:date="2012-10-15T15:39:00Z">
      <w:r>
        <w:rPr>
          <w:rFonts w:ascii="Arial" w:hAnsi="Arial"/>
          <w:sz w:val="18"/>
          <w:szCs w:val="18"/>
        </w:rPr>
        <w:t>.0</w:t>
      </w:r>
    </w:ins>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8EE6" w14:textId="7C032CB6" w:rsidR="004963E6" w:rsidRPr="00A23B8A" w:rsidRDefault="004963E6" w:rsidP="00F632D2">
    <w:pPr>
      <w:pStyle w:val="Pieddepage"/>
      <w:tabs>
        <w:tab w:val="clear" w:pos="8640"/>
        <w:tab w:val="right" w:pos="9720"/>
      </w:tabs>
      <w:rPr>
        <w:rFonts w:ascii="Arial" w:hAnsi="Arial"/>
        <w:sz w:val="18"/>
        <w:szCs w:val="18"/>
        <w:rPrChange w:id="330" w:author="Angelo Corsaro" w:date="2012-10-15T15:39:00Z">
          <w:rPr/>
        </w:rPrChange>
      </w:rPr>
    </w:pPr>
    <w:r>
      <w:rPr>
        <w:rFonts w:ascii="Arial" w:hAnsi="Arial"/>
        <w:sz w:val="18"/>
        <w:szCs w:val="18"/>
      </w:rPr>
      <w:t xml:space="preserve">ISO/IEC C++ DDS PSM, </w:t>
    </w:r>
    <w:del w:id="331" w:author="Angelo Corsaro" w:date="2012-10-15T15:39:00Z">
      <w:r w:rsidDel="008E11F8">
        <w:rPr>
          <w:rFonts w:ascii="Arial" w:hAnsi="Arial"/>
          <w:sz w:val="18"/>
          <w:szCs w:val="18"/>
        </w:rPr>
        <w:delText xml:space="preserve">Beta </w:delText>
      </w:r>
    </w:del>
    <w:ins w:id="332" w:author="Angelo Corsaro" w:date="2012-10-15T15:39:00Z">
      <w:r>
        <w:rPr>
          <w:rFonts w:ascii="Arial" w:hAnsi="Arial"/>
          <w:sz w:val="18"/>
          <w:szCs w:val="18"/>
        </w:rPr>
        <w:t>v</w:t>
      </w:r>
    </w:ins>
    <w:r>
      <w:rPr>
        <w:rFonts w:ascii="Arial" w:hAnsi="Arial"/>
        <w:sz w:val="18"/>
        <w:szCs w:val="18"/>
      </w:rPr>
      <w:t>1</w:t>
    </w:r>
    <w:ins w:id="333" w:author="Angelo Corsaro" w:date="2012-10-15T15:39:00Z">
      <w:r>
        <w:rPr>
          <w:rFonts w:ascii="Arial" w:hAnsi="Arial"/>
          <w:sz w:val="18"/>
          <w:szCs w:val="18"/>
        </w:rPr>
        <w:t>.0</w:t>
      </w:r>
    </w:ins>
    <w:r>
      <w:tab/>
    </w:r>
    <w:r>
      <w:tab/>
    </w:r>
    <w:r>
      <w:rPr>
        <w:rFonts w:ascii="Arial" w:hAnsi="Arial"/>
        <w:sz w:val="18"/>
        <w:szCs w:val="18"/>
      </w:rPr>
      <w:fldChar w:fldCharType="begin"/>
    </w:r>
    <w:r>
      <w:rPr>
        <w:rFonts w:ascii="Arial" w:hAnsi="Arial"/>
        <w:sz w:val="18"/>
        <w:szCs w:val="18"/>
      </w:rPr>
      <w:instrText xml:space="preserve"> PAGE </w:instrText>
    </w:r>
    <w:r>
      <w:rPr>
        <w:rFonts w:ascii="Arial" w:hAnsi="Arial"/>
        <w:sz w:val="18"/>
        <w:szCs w:val="18"/>
      </w:rPr>
      <w:fldChar w:fldCharType="separate"/>
    </w:r>
    <w:r w:rsidR="004E5999">
      <w:rPr>
        <w:rFonts w:ascii="Arial" w:hAnsi="Arial"/>
        <w:noProof/>
        <w:sz w:val="18"/>
        <w:szCs w:val="18"/>
      </w:rPr>
      <w:t>i</w:t>
    </w:r>
    <w:r>
      <w:rPr>
        <w:rFonts w:ascii="Arial" w:hAnsi="Arial"/>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9FC56" w14:textId="77777777" w:rsidR="004963E6" w:rsidRDefault="004963E6" w:rsidP="00F632D2">
    <w:pPr>
      <w:pStyle w:val="Pieddepage"/>
      <w:tabs>
        <w:tab w:val="clear" w:pos="8640"/>
        <w:tab w:val="right" w:pos="9720"/>
      </w:tabs>
      <w:rPr>
        <w:rFonts w:ascii="Arial" w:hAnsi="Arial"/>
        <w:sz w:val="18"/>
        <w:szCs w:val="18"/>
      </w:rPr>
    </w:pP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4E5999">
      <w:rPr>
        <w:rFonts w:ascii="Arial" w:hAnsi="Arial"/>
        <w:b/>
        <w:bCs/>
        <w:noProof/>
        <w:sz w:val="18"/>
        <w:szCs w:val="18"/>
      </w:rPr>
      <w:t>4</w:t>
    </w:r>
    <w:r>
      <w:rPr>
        <w:rFonts w:ascii="Arial" w:hAnsi="Arial"/>
        <w:b/>
        <w:bCs/>
        <w:sz w:val="18"/>
        <w:szCs w:val="18"/>
      </w:rPr>
      <w:fldChar w:fldCharType="end"/>
    </w:r>
    <w:r>
      <w:rPr>
        <w:rFonts w:ascii="Arial" w:hAnsi="Arial"/>
        <w:b/>
        <w:bCs/>
        <w:sz w:val="18"/>
        <w:szCs w:val="18"/>
      </w:rPr>
      <w:tab/>
    </w:r>
    <w:r>
      <w:rPr>
        <w:rFonts w:ascii="Arial" w:hAnsi="Arial"/>
        <w:b/>
        <w:bCs/>
        <w:sz w:val="18"/>
        <w:szCs w:val="18"/>
      </w:rPr>
      <w:tab/>
    </w:r>
    <w:r>
      <w:rPr>
        <w:rFonts w:ascii="Arial" w:hAnsi="Arial"/>
        <w:sz w:val="18"/>
        <w:szCs w:val="18"/>
      </w:rPr>
      <w:t>ISO/IEC C++ DDS PSM, Beta 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7B27" w14:textId="77777777" w:rsidR="004963E6" w:rsidRDefault="004963E6" w:rsidP="00F632D2">
    <w:pPr>
      <w:pStyle w:val="Pieddepage"/>
      <w:tabs>
        <w:tab w:val="clear" w:pos="8640"/>
        <w:tab w:val="right" w:pos="9720"/>
      </w:tabs>
      <w:rPr>
        <w:rFonts w:ascii="Arial" w:hAnsi="Arial"/>
        <w:sz w:val="18"/>
        <w:szCs w:val="18"/>
      </w:rPr>
    </w:pPr>
    <w:r>
      <w:rPr>
        <w:rFonts w:ascii="Arial" w:hAnsi="Arial"/>
        <w:sz w:val="18"/>
        <w:szCs w:val="18"/>
      </w:rPr>
      <w:t>ISO/IEC C++ DDS PSM, Beta 1</w:t>
    </w:r>
    <w:r>
      <w:rPr>
        <w:rFonts w:ascii="Arial" w:hAnsi="Arial"/>
        <w:sz w:val="18"/>
        <w:szCs w:val="18"/>
      </w:rPr>
      <w:tab/>
    </w:r>
    <w:r>
      <w:rPr>
        <w:rFonts w:ascii="Arial" w:hAnsi="Arial"/>
        <w:sz w:val="18"/>
        <w:szCs w:val="18"/>
      </w:rPr>
      <w:tab/>
    </w: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4E5999">
      <w:rPr>
        <w:rFonts w:ascii="Arial" w:hAnsi="Arial"/>
        <w:b/>
        <w:bCs/>
        <w:noProof/>
        <w:sz w:val="18"/>
        <w:szCs w:val="18"/>
      </w:rPr>
      <w:t>3</w:t>
    </w:r>
    <w:r>
      <w:rPr>
        <w:rFonts w:ascii="Arial" w:hAnsi="Arial"/>
        <w:b/>
        <w:bC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4937" w14:textId="77777777" w:rsidR="004963E6" w:rsidRDefault="004963E6" w:rsidP="00F632D2">
      <w:r w:rsidRPr="00A23C5B">
        <w:rPr>
          <w:color w:val="000000"/>
        </w:rPr>
        <w:separator/>
      </w:r>
    </w:p>
  </w:footnote>
  <w:footnote w:type="continuationSeparator" w:id="0">
    <w:p w14:paraId="62A9C93F" w14:textId="77777777" w:rsidR="004963E6" w:rsidRDefault="004963E6" w:rsidP="00F632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00000010"/>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12"/>
    <w:multiLevelType w:val="hybridMultilevel"/>
    <w:tmpl w:val="00000012"/>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13"/>
    <w:multiLevelType w:val="hybridMultilevel"/>
    <w:tmpl w:val="00000013"/>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14"/>
    <w:multiLevelType w:val="hybridMultilevel"/>
    <w:tmpl w:val="00000014"/>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1781A61"/>
    <w:multiLevelType w:val="hybridMultilevel"/>
    <w:tmpl w:val="7330890C"/>
    <w:lvl w:ilvl="0" w:tplc="040C0001">
      <w:start w:val="1"/>
      <w:numFmt w:val="bullet"/>
      <w:lvlText w:val=""/>
      <w:lvlJc w:val="left"/>
      <w:pPr>
        <w:ind w:left="503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0AA64676"/>
    <w:multiLevelType w:val="hybridMultilevel"/>
    <w:tmpl w:val="A6D4A7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88A0C6D"/>
    <w:multiLevelType w:val="hybridMultilevel"/>
    <w:tmpl w:val="AC0A6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10">
    <w:nsid w:val="31CE5635"/>
    <w:multiLevelType w:val="hybridMultilevel"/>
    <w:tmpl w:val="05CA8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1D04625"/>
    <w:multiLevelType w:val="hybridMultilevel"/>
    <w:tmpl w:val="5C2C6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256725"/>
    <w:multiLevelType w:val="hybridMultilevel"/>
    <w:tmpl w:val="72582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51B1C7C"/>
    <w:multiLevelType w:val="hybridMultilevel"/>
    <w:tmpl w:val="FD5EB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252244"/>
    <w:multiLevelType w:val="hybridMultilevel"/>
    <w:tmpl w:val="73446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5075CE"/>
    <w:multiLevelType w:val="hybridMultilevel"/>
    <w:tmpl w:val="5EB84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6D39DA"/>
    <w:multiLevelType w:val="hybridMultilevel"/>
    <w:tmpl w:val="9664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1574D8"/>
    <w:multiLevelType w:val="hybridMultilevel"/>
    <w:tmpl w:val="99BE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5629CC"/>
    <w:multiLevelType w:val="hybridMultilevel"/>
    <w:tmpl w:val="4156E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4D353E44"/>
    <w:multiLevelType w:val="hybridMultilevel"/>
    <w:tmpl w:val="C88E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E0F57BB"/>
    <w:multiLevelType w:val="hybridMultilevel"/>
    <w:tmpl w:val="BCEAC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454748"/>
    <w:multiLevelType w:val="hybridMultilevel"/>
    <w:tmpl w:val="CE88B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3EC2004"/>
    <w:multiLevelType w:val="hybridMultilevel"/>
    <w:tmpl w:val="F0E2C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AAE6DB2"/>
    <w:multiLevelType w:val="hybridMultilevel"/>
    <w:tmpl w:val="301E4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90470C8"/>
    <w:multiLevelType w:val="multilevel"/>
    <w:tmpl w:val="0AA6FF50"/>
    <w:styleLink w:val="WW8Num10"/>
    <w:lvl w:ilvl="0">
      <w:numFmt w:val="bullet"/>
      <w:pStyle w:val="Listepuces"/>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7B4B4C8E"/>
    <w:multiLevelType w:val="multilevel"/>
    <w:tmpl w:val="D15A2A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26"/>
  </w:num>
  <w:num w:numId="2">
    <w:abstractNumId w:val="25"/>
  </w:num>
  <w:num w:numId="3">
    <w:abstractNumId w:val="25"/>
  </w:num>
  <w:num w:numId="4">
    <w:abstractNumId w:val="6"/>
  </w:num>
  <w:num w:numId="5">
    <w:abstractNumId w:val="27"/>
  </w:num>
  <w:num w:numId="6">
    <w:abstractNumId w:val="19"/>
  </w:num>
  <w:num w:numId="7">
    <w:abstractNumId w:val="5"/>
  </w:num>
  <w:num w:numId="8">
    <w:abstractNumId w:val="28"/>
  </w:num>
  <w:num w:numId="9">
    <w:abstractNumId w:val="9"/>
  </w:num>
  <w:num w:numId="10">
    <w:abstractNumId w:val="14"/>
  </w:num>
  <w:num w:numId="11">
    <w:abstractNumId w:val="18"/>
  </w:num>
  <w:num w:numId="12">
    <w:abstractNumId w:val="8"/>
  </w:num>
  <w:num w:numId="13">
    <w:abstractNumId w:val="10"/>
  </w:num>
  <w:num w:numId="14">
    <w:abstractNumId w:val="12"/>
  </w:num>
  <w:num w:numId="15">
    <w:abstractNumId w:val="4"/>
  </w:num>
  <w:num w:numId="16">
    <w:abstractNumId w:val="22"/>
  </w:num>
  <w:num w:numId="17">
    <w:abstractNumId w:val="0"/>
  </w:num>
  <w:num w:numId="18">
    <w:abstractNumId w:val="24"/>
  </w:num>
  <w:num w:numId="19">
    <w:abstractNumId w:val="1"/>
  </w:num>
  <w:num w:numId="20">
    <w:abstractNumId w:val="2"/>
  </w:num>
  <w:num w:numId="21">
    <w:abstractNumId w:val="11"/>
  </w:num>
  <w:num w:numId="22">
    <w:abstractNumId w:val="16"/>
  </w:num>
  <w:num w:numId="23">
    <w:abstractNumId w:val="20"/>
  </w:num>
  <w:num w:numId="24">
    <w:abstractNumId w:val="3"/>
  </w:num>
  <w:num w:numId="25">
    <w:abstractNumId w:val="17"/>
  </w:num>
  <w:num w:numId="26">
    <w:abstractNumId w:val="13"/>
  </w:num>
  <w:num w:numId="27">
    <w:abstractNumId w:val="21"/>
  </w:num>
  <w:num w:numId="28">
    <w:abstractNumId w:val="23"/>
  </w:num>
  <w:num w:numId="29">
    <w:abstractNumId w:val="15"/>
  </w:num>
  <w:num w:numId="3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5B"/>
    <w:rsid w:val="000069C7"/>
    <w:rsid w:val="000353F1"/>
    <w:rsid w:val="00035CD8"/>
    <w:rsid w:val="00035D8A"/>
    <w:rsid w:val="00041ED5"/>
    <w:rsid w:val="000439A0"/>
    <w:rsid w:val="00063797"/>
    <w:rsid w:val="000657A8"/>
    <w:rsid w:val="0007184B"/>
    <w:rsid w:val="0007244B"/>
    <w:rsid w:val="00077595"/>
    <w:rsid w:val="000844F6"/>
    <w:rsid w:val="000B13FE"/>
    <w:rsid w:val="000B26BD"/>
    <w:rsid w:val="000B4619"/>
    <w:rsid w:val="000C41BE"/>
    <w:rsid w:val="000C566E"/>
    <w:rsid w:val="000C6552"/>
    <w:rsid w:val="000C6A00"/>
    <w:rsid w:val="000D04C8"/>
    <w:rsid w:val="000D6BA4"/>
    <w:rsid w:val="000E0136"/>
    <w:rsid w:val="00110828"/>
    <w:rsid w:val="001308DA"/>
    <w:rsid w:val="00153C33"/>
    <w:rsid w:val="00165217"/>
    <w:rsid w:val="00173432"/>
    <w:rsid w:val="0018207D"/>
    <w:rsid w:val="001928B8"/>
    <w:rsid w:val="00197C98"/>
    <w:rsid w:val="001B7C9A"/>
    <w:rsid w:val="001D26CE"/>
    <w:rsid w:val="001E49C9"/>
    <w:rsid w:val="001F5C42"/>
    <w:rsid w:val="001F7CDB"/>
    <w:rsid w:val="00200987"/>
    <w:rsid w:val="002102AA"/>
    <w:rsid w:val="00220013"/>
    <w:rsid w:val="00222C54"/>
    <w:rsid w:val="00230FE2"/>
    <w:rsid w:val="002331C4"/>
    <w:rsid w:val="00233A5C"/>
    <w:rsid w:val="00233B4B"/>
    <w:rsid w:val="0023619A"/>
    <w:rsid w:val="00252CB2"/>
    <w:rsid w:val="00253B25"/>
    <w:rsid w:val="002612EB"/>
    <w:rsid w:val="002A3643"/>
    <w:rsid w:val="002A63E0"/>
    <w:rsid w:val="002D71B0"/>
    <w:rsid w:val="002E3271"/>
    <w:rsid w:val="002E4C3C"/>
    <w:rsid w:val="002F18B0"/>
    <w:rsid w:val="003126A5"/>
    <w:rsid w:val="003217B9"/>
    <w:rsid w:val="003255A5"/>
    <w:rsid w:val="0033123C"/>
    <w:rsid w:val="00331471"/>
    <w:rsid w:val="00333AEB"/>
    <w:rsid w:val="00336EE4"/>
    <w:rsid w:val="00385D45"/>
    <w:rsid w:val="00391889"/>
    <w:rsid w:val="003B5430"/>
    <w:rsid w:val="003C253D"/>
    <w:rsid w:val="003C61CF"/>
    <w:rsid w:val="003D210A"/>
    <w:rsid w:val="003D3106"/>
    <w:rsid w:val="003F26F4"/>
    <w:rsid w:val="00407C6E"/>
    <w:rsid w:val="00420E9F"/>
    <w:rsid w:val="00425EFE"/>
    <w:rsid w:val="00426E7C"/>
    <w:rsid w:val="00440467"/>
    <w:rsid w:val="00466992"/>
    <w:rsid w:val="00477B87"/>
    <w:rsid w:val="00483508"/>
    <w:rsid w:val="00487A0C"/>
    <w:rsid w:val="004963E6"/>
    <w:rsid w:val="004A3AA9"/>
    <w:rsid w:val="004A4240"/>
    <w:rsid w:val="004B3155"/>
    <w:rsid w:val="004B3BE9"/>
    <w:rsid w:val="004D11E6"/>
    <w:rsid w:val="004E5999"/>
    <w:rsid w:val="004E7AC2"/>
    <w:rsid w:val="004F350A"/>
    <w:rsid w:val="00500403"/>
    <w:rsid w:val="00503551"/>
    <w:rsid w:val="0051015E"/>
    <w:rsid w:val="00514BD3"/>
    <w:rsid w:val="00516732"/>
    <w:rsid w:val="00530C71"/>
    <w:rsid w:val="005376B7"/>
    <w:rsid w:val="005403CC"/>
    <w:rsid w:val="0054198C"/>
    <w:rsid w:val="00570396"/>
    <w:rsid w:val="0057158F"/>
    <w:rsid w:val="00575BBC"/>
    <w:rsid w:val="00576A5B"/>
    <w:rsid w:val="00587F8E"/>
    <w:rsid w:val="00594B98"/>
    <w:rsid w:val="00596ED7"/>
    <w:rsid w:val="005A45D2"/>
    <w:rsid w:val="005A675C"/>
    <w:rsid w:val="005B41BC"/>
    <w:rsid w:val="005B5D02"/>
    <w:rsid w:val="005C7DAF"/>
    <w:rsid w:val="005D63E2"/>
    <w:rsid w:val="005F4BB9"/>
    <w:rsid w:val="00605B0A"/>
    <w:rsid w:val="00682FF1"/>
    <w:rsid w:val="006851C8"/>
    <w:rsid w:val="00685B73"/>
    <w:rsid w:val="00691D4E"/>
    <w:rsid w:val="0069201A"/>
    <w:rsid w:val="006A0830"/>
    <w:rsid w:val="006A3C9B"/>
    <w:rsid w:val="006A4D8D"/>
    <w:rsid w:val="006B2D89"/>
    <w:rsid w:val="006B4195"/>
    <w:rsid w:val="007167A1"/>
    <w:rsid w:val="00726C82"/>
    <w:rsid w:val="00731149"/>
    <w:rsid w:val="007326E4"/>
    <w:rsid w:val="00750440"/>
    <w:rsid w:val="00753CE0"/>
    <w:rsid w:val="00753DCD"/>
    <w:rsid w:val="00755F3A"/>
    <w:rsid w:val="00774D9B"/>
    <w:rsid w:val="00783925"/>
    <w:rsid w:val="00785423"/>
    <w:rsid w:val="007B2565"/>
    <w:rsid w:val="007F13C9"/>
    <w:rsid w:val="0080359B"/>
    <w:rsid w:val="0081122B"/>
    <w:rsid w:val="0081535D"/>
    <w:rsid w:val="00834BFF"/>
    <w:rsid w:val="00842D44"/>
    <w:rsid w:val="00855BD5"/>
    <w:rsid w:val="00856D28"/>
    <w:rsid w:val="00876BA9"/>
    <w:rsid w:val="0087770D"/>
    <w:rsid w:val="0089328E"/>
    <w:rsid w:val="008A645A"/>
    <w:rsid w:val="008B3024"/>
    <w:rsid w:val="008C17BE"/>
    <w:rsid w:val="008C61D8"/>
    <w:rsid w:val="008E11F8"/>
    <w:rsid w:val="008F5179"/>
    <w:rsid w:val="008F7947"/>
    <w:rsid w:val="00925DF4"/>
    <w:rsid w:val="009260B5"/>
    <w:rsid w:val="00940A9F"/>
    <w:rsid w:val="0096103D"/>
    <w:rsid w:val="00976B7F"/>
    <w:rsid w:val="00984696"/>
    <w:rsid w:val="0099616E"/>
    <w:rsid w:val="00996C8C"/>
    <w:rsid w:val="009A02D8"/>
    <w:rsid w:val="009A6243"/>
    <w:rsid w:val="009E18FE"/>
    <w:rsid w:val="009F35FF"/>
    <w:rsid w:val="009F5689"/>
    <w:rsid w:val="00A110D6"/>
    <w:rsid w:val="00A23B8A"/>
    <w:rsid w:val="00A23C5B"/>
    <w:rsid w:val="00A41E96"/>
    <w:rsid w:val="00A633CB"/>
    <w:rsid w:val="00A63CF3"/>
    <w:rsid w:val="00A71416"/>
    <w:rsid w:val="00A83168"/>
    <w:rsid w:val="00A87B05"/>
    <w:rsid w:val="00A87EFE"/>
    <w:rsid w:val="00AA31ED"/>
    <w:rsid w:val="00AF4E6E"/>
    <w:rsid w:val="00B15F9B"/>
    <w:rsid w:val="00B21C76"/>
    <w:rsid w:val="00B22BAE"/>
    <w:rsid w:val="00B24561"/>
    <w:rsid w:val="00B3565E"/>
    <w:rsid w:val="00B41B21"/>
    <w:rsid w:val="00B43E5C"/>
    <w:rsid w:val="00B47AD7"/>
    <w:rsid w:val="00B5215F"/>
    <w:rsid w:val="00B53D7B"/>
    <w:rsid w:val="00B70058"/>
    <w:rsid w:val="00B71973"/>
    <w:rsid w:val="00B71AFE"/>
    <w:rsid w:val="00B73687"/>
    <w:rsid w:val="00B85755"/>
    <w:rsid w:val="00B95B18"/>
    <w:rsid w:val="00BA5DC3"/>
    <w:rsid w:val="00BC3C4C"/>
    <w:rsid w:val="00BE4973"/>
    <w:rsid w:val="00C073C0"/>
    <w:rsid w:val="00C10BF6"/>
    <w:rsid w:val="00C2291C"/>
    <w:rsid w:val="00C52A08"/>
    <w:rsid w:val="00C579ED"/>
    <w:rsid w:val="00C60731"/>
    <w:rsid w:val="00C708B3"/>
    <w:rsid w:val="00C77771"/>
    <w:rsid w:val="00C82A79"/>
    <w:rsid w:val="00C84709"/>
    <w:rsid w:val="00C905A0"/>
    <w:rsid w:val="00CA5B3C"/>
    <w:rsid w:val="00CE0ED8"/>
    <w:rsid w:val="00CF57D6"/>
    <w:rsid w:val="00CF71BB"/>
    <w:rsid w:val="00D22ED2"/>
    <w:rsid w:val="00D2767B"/>
    <w:rsid w:val="00D71C99"/>
    <w:rsid w:val="00D764B3"/>
    <w:rsid w:val="00D800E1"/>
    <w:rsid w:val="00DA16CC"/>
    <w:rsid w:val="00DB7309"/>
    <w:rsid w:val="00E063BC"/>
    <w:rsid w:val="00E076F0"/>
    <w:rsid w:val="00E21F3D"/>
    <w:rsid w:val="00E32C9E"/>
    <w:rsid w:val="00E44A41"/>
    <w:rsid w:val="00E44B3C"/>
    <w:rsid w:val="00E477FD"/>
    <w:rsid w:val="00E50D51"/>
    <w:rsid w:val="00E55932"/>
    <w:rsid w:val="00E675E6"/>
    <w:rsid w:val="00E7044D"/>
    <w:rsid w:val="00E8554C"/>
    <w:rsid w:val="00E915ED"/>
    <w:rsid w:val="00E9620F"/>
    <w:rsid w:val="00EA3002"/>
    <w:rsid w:val="00EA7831"/>
    <w:rsid w:val="00EB5D88"/>
    <w:rsid w:val="00ED63FA"/>
    <w:rsid w:val="00ED6E9F"/>
    <w:rsid w:val="00EE3CB8"/>
    <w:rsid w:val="00EF547A"/>
    <w:rsid w:val="00F016D2"/>
    <w:rsid w:val="00F0581A"/>
    <w:rsid w:val="00F321C8"/>
    <w:rsid w:val="00F466A4"/>
    <w:rsid w:val="00F62F82"/>
    <w:rsid w:val="00F632D2"/>
    <w:rsid w:val="00F65995"/>
    <w:rsid w:val="00F751FA"/>
    <w:rsid w:val="00F777E6"/>
    <w:rsid w:val="00F804F3"/>
    <w:rsid w:val="00F87247"/>
    <w:rsid w:val="00FE71F7"/>
    <w:rsid w:val="00FF7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B0B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image" Target="media/image1.em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37</Pages>
  <Words>9331</Words>
  <Characters>51326</Characters>
  <Application>Microsoft Macintosh Word</Application>
  <DocSecurity>0</DocSecurity>
  <Lines>427</Lines>
  <Paragraphs>121</Paragraphs>
  <ScaleCrop>false</ScaleCrop>
  <HeadingPairs>
    <vt:vector size="4" baseType="variant">
      <vt:variant>
        <vt:lpstr>Titre</vt:lpstr>
      </vt:variant>
      <vt:variant>
        <vt:i4>1</vt:i4>
      </vt:variant>
      <vt:variant>
        <vt:lpstr>Headings</vt:lpstr>
      </vt:variant>
      <vt:variant>
        <vt:i4>65</vt:i4>
      </vt:variant>
    </vt:vector>
  </HeadingPairs>
  <TitlesOfParts>
    <vt:vector size="66" baseType="lpstr">
      <vt:lpstr>ISO/IEC 2003 C++ Language DDS PSM</vt:lpstr>
      <vt:lpstr>ISO/IEC C++ 2003 Language DDS PSM (DDS-PSM-Cxx)</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Scope</vt:lpstr>
      <vt:lpstr>Conformance</vt:lpstr>
      <vt:lpstr>    Conformance Profiles</vt:lpstr>
      <vt:lpstr>    Programming Interfaces</vt:lpstr>
      <vt:lpstr>References</vt:lpstr>
      <vt:lpstr>Terms and Definitions</vt:lpstr>
      <vt:lpstr>    Data Centric Publish-Subscribe (DCPS)</vt:lpstr>
      <vt:lpstr>    Data Distribution Service for Real-Time Systems (DDS)</vt:lpstr>
      <vt:lpstr>    Data Local Reconstruction Layer</vt:lpstr>
      <vt:lpstr>    Platform-Independent Model (PIM)</vt:lpstr>
      <vt:lpstr>    Platform-Specific Model (PSM)</vt:lpstr>
      <vt:lpstr>Symbols</vt:lpstr>
      <vt:lpstr>Additional Information</vt:lpstr>
      <vt:lpstr>    Acknowledgements</vt:lpstr>
      <vt:lpstr>ISO/IEC C++ Language DDS PSM (DDS-PSM-CXX)</vt:lpstr>
      <vt:lpstr>    Overview</vt:lpstr>
      <vt:lpstr>    Specification Organization</vt:lpstr>
      <vt:lpstr>    Concurrency and Reentrancy</vt:lpstr>
      <vt:lpstr>    General Rules for Mapping the DDS PIM to the DDS-PSM-Cxx</vt:lpstr>
      <vt:lpstr>        MappingClasses</vt:lpstr>
      <vt:lpstr>        Mapping Primitive and Container Types</vt:lpstr>
      <vt:lpstr>        Mapping Parameters Passing and Parameters Return Rules</vt:lpstr>
      <vt:lpstr>        MappingAttributes</vt:lpstr>
      <vt:lpstr>    CorePackage</vt:lpstr>
      <vt:lpstr>        ObjectModel</vt:lpstr>
      <vt:lpstr>        ValueTypes</vt:lpstr>
      <vt:lpstr>        AnyTypes</vt:lpstr>
      <vt:lpstr>        StatusClasses</vt:lpstr>
      <vt:lpstr>        Error Codes</vt:lpstr>
      <vt:lpstr>        TimeandDuration</vt:lpstr>
      <vt:lpstr>    QoS Packages</vt:lpstr>
      <vt:lpstr>        PolicyClasses</vt:lpstr>
      <vt:lpstr>        EntityClass</vt:lpstr>
      <vt:lpstr>    Domain Package</vt:lpstr>
      <vt:lpstr>    Topic Package</vt:lpstr>
      <vt:lpstr>    Pub Package</vt:lpstr>
      <vt:lpstr>        DataWriterClass</vt:lpstr>
      <vt:lpstr>    Sub Package</vt:lpstr>
      <vt:lpstr>    Extensible and Dynamic Type Support Package</vt:lpstr>
      <vt:lpstr>    Example</vt:lpstr>
      <vt:lpstr>Improved Plain Language Binding for C++</vt:lpstr>
      <vt:lpstr>    TypeMapping</vt:lpstr>
      <vt:lpstr>        Mapping Aggregation Types</vt:lpstr>
      <vt:lpstr>        Mapping Primitive and Collection Types</vt:lpstr>
      <vt:lpstr>        Mapping Enumerations</vt:lpstr>
      <vt:lpstr>        Mapping Optional Attributes</vt:lpstr>
      <vt:lpstr>        Mapping Shared Attributes</vt:lpstr>
      <vt:lpstr>    Example</vt:lpstr>
    </vt:vector>
  </TitlesOfParts>
  <Manager>Angelo Corsaro</Manager>
  <Company>PrismTech</Company>
  <LinksUpToDate>false</LinksUpToDate>
  <CharactersWithSpaces>60536</CharactersWithSpaces>
  <SharedDoc>false</SharedDoc>
  <HyperlinkBase/>
  <HLinks>
    <vt:vector size="36" baseType="variant">
      <vt:variant>
        <vt:i4>2424912</vt:i4>
      </vt:variant>
      <vt:variant>
        <vt:i4>213</vt:i4>
      </vt:variant>
      <vt:variant>
        <vt:i4>0</vt:i4>
      </vt:variant>
      <vt:variant>
        <vt:i4>5</vt:i4>
      </vt:variant>
      <vt:variant>
        <vt:lpwstr>http://www.iso.org/</vt:lpwstr>
      </vt:variant>
      <vt:variant>
        <vt:lpwstr/>
      </vt:variant>
      <vt:variant>
        <vt:i4>7798877</vt:i4>
      </vt:variant>
      <vt:variant>
        <vt:i4>12</vt:i4>
      </vt:variant>
      <vt:variant>
        <vt:i4>0</vt:i4>
      </vt:variant>
      <vt:variant>
        <vt:i4>5</vt:i4>
      </vt:variant>
      <vt:variant>
        <vt:lpwstr>http://www.omg.org/technology/agreement</vt:lpwstr>
      </vt:variant>
      <vt:variant>
        <vt:lpwstr/>
      </vt:variant>
      <vt:variant>
        <vt:i4>8060987</vt:i4>
      </vt:variant>
      <vt:variant>
        <vt:i4>9</vt:i4>
      </vt:variant>
      <vt:variant>
        <vt:i4>0</vt:i4>
      </vt:variant>
      <vt:variant>
        <vt:i4>5</vt:i4>
      </vt:variant>
      <vt:variant>
        <vt:lpwstr>http://www.omg.org/issues/</vt:lpwstr>
      </vt:variant>
      <vt:variant>
        <vt:lpwstr/>
      </vt:variant>
      <vt:variant>
        <vt:i4>7077951</vt:i4>
      </vt:variant>
      <vt:variant>
        <vt:i4>6</vt:i4>
      </vt:variant>
      <vt:variant>
        <vt:i4>0</vt:i4>
      </vt:variant>
      <vt:variant>
        <vt:i4>5</vt:i4>
      </vt:variant>
      <vt:variant>
        <vt:lpwstr>mailto:issues@omg.org</vt:lpwstr>
      </vt:variant>
      <vt:variant>
        <vt:lpwstr/>
      </vt:variant>
      <vt:variant>
        <vt:i4>5374030</vt:i4>
      </vt:variant>
      <vt:variant>
        <vt:i4>3</vt:i4>
      </vt:variant>
      <vt:variant>
        <vt:i4>0</vt:i4>
      </vt:variant>
      <vt:variant>
        <vt:i4>5</vt:i4>
      </vt:variant>
      <vt:variant>
        <vt:lpwstr>http://www.omg.org/spec/DDS-PSM-Cxx/20101101</vt:lpwstr>
      </vt:variant>
      <vt:variant>
        <vt:lpwstr/>
      </vt:variant>
      <vt:variant>
        <vt:i4>8126541</vt:i4>
      </vt:variant>
      <vt:variant>
        <vt:i4>0</vt:i4>
      </vt:variant>
      <vt:variant>
        <vt:i4>0</vt:i4>
      </vt:variant>
      <vt:variant>
        <vt:i4>5</vt:i4>
      </vt:variant>
      <vt:variant>
        <vt:lpwstr>http://www.omg.org/spec/DDS-PSM-Cxx/1.0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2003 C++ Language DDS PSM</dc:title>
  <dc:subject>Data Distribution Service for Real-Time Systems</dc:subject>
  <dc:creator>Angelo Corsaro</dc:creator>
  <cp:keywords/>
  <dc:description/>
  <cp:lastModifiedBy>Angelo Corsaro</cp:lastModifiedBy>
  <cp:revision>107</cp:revision>
  <cp:lastPrinted>2010-05-21T12:41:00Z</cp:lastPrinted>
  <dcterms:created xsi:type="dcterms:W3CDTF">2012-10-15T13:42:00Z</dcterms:created>
  <dcterms:modified xsi:type="dcterms:W3CDTF">2012-11-02T22:42:00Z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